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D3018" w14:textId="77777777" w:rsidR="00F43B2F" w:rsidRPr="00D63FB6" w:rsidRDefault="00F43B2F" w:rsidP="00F43B2F">
      <w:pPr>
        <w:spacing w:line="480" w:lineRule="auto"/>
        <w:jc w:val="left"/>
        <w:rPr>
          <w:rFonts w:eastAsia="宋体"/>
          <w:szCs w:val="24"/>
        </w:rPr>
      </w:pPr>
      <w:bookmarkStart w:id="0" w:name="_Hlk6943974"/>
      <w:bookmarkStart w:id="1" w:name="_Hlk6943770"/>
      <w:proofErr w:type="spellStart"/>
      <w:r w:rsidRPr="00D63FB6">
        <w:rPr>
          <w:szCs w:val="24"/>
        </w:rPr>
        <w:t>Dom</w:t>
      </w:r>
      <w:bookmarkStart w:id="2" w:name="_Hlk6943955"/>
      <w:r w:rsidRPr="00D63FB6">
        <w:rPr>
          <w:szCs w:val="24"/>
        </w:rPr>
        <w:t>bi</w:t>
      </w:r>
      <w:proofErr w:type="spellEnd"/>
      <w:r w:rsidRPr="00D63FB6">
        <w:rPr>
          <w:szCs w:val="24"/>
        </w:rPr>
        <w:t xml:space="preserve"> power partitioned </w:t>
      </w:r>
      <w:proofErr w:type="spellStart"/>
      <w:r w:rsidRPr="00D63FB6">
        <w:rPr>
          <w:szCs w:val="24"/>
        </w:rPr>
        <w:t>Heronian</w:t>
      </w:r>
      <w:proofErr w:type="spellEnd"/>
      <w:r w:rsidRPr="00D63FB6">
        <w:rPr>
          <w:szCs w:val="24"/>
        </w:rPr>
        <w:t xml:space="preserve"> mean operators of </w:t>
      </w:r>
      <w:r w:rsidRPr="00D63FB6">
        <w:rPr>
          <w:i/>
          <w:iCs/>
          <w:szCs w:val="24"/>
        </w:rPr>
        <w:t>q</w:t>
      </w:r>
      <w:r w:rsidRPr="00D63FB6">
        <w:rPr>
          <w:szCs w:val="24"/>
        </w:rPr>
        <w:t xml:space="preserve">-rung </w:t>
      </w:r>
      <w:proofErr w:type="spellStart"/>
      <w:r w:rsidRPr="00D63FB6">
        <w:rPr>
          <w:szCs w:val="24"/>
        </w:rPr>
        <w:t>orthopair</w:t>
      </w:r>
      <w:proofErr w:type="spellEnd"/>
      <w:r w:rsidRPr="00D63FB6">
        <w:rPr>
          <w:szCs w:val="24"/>
        </w:rPr>
        <w:t xml:space="preserve"> fuzzy numbers</w:t>
      </w:r>
      <w:bookmarkEnd w:id="0"/>
      <w:r w:rsidRPr="00D63FB6">
        <w:rPr>
          <w:rFonts w:eastAsia="宋体"/>
          <w:szCs w:val="24"/>
        </w:rPr>
        <w:t xml:space="preserve"> </w:t>
      </w:r>
      <w:bookmarkStart w:id="3" w:name="_Hlk6943987"/>
      <w:r w:rsidRPr="00D63FB6">
        <w:rPr>
          <w:rFonts w:eastAsia="宋体"/>
          <w:szCs w:val="24"/>
        </w:rPr>
        <w:t xml:space="preserve">for multiple attribute group </w:t>
      </w:r>
      <w:bookmarkEnd w:id="2"/>
      <w:r w:rsidRPr="00D63FB6">
        <w:rPr>
          <w:rFonts w:eastAsia="宋体"/>
          <w:szCs w:val="24"/>
        </w:rPr>
        <w:t>decision making</w:t>
      </w:r>
      <w:bookmarkEnd w:id="3"/>
    </w:p>
    <w:p w14:paraId="7672B1FA" w14:textId="77777777" w:rsidR="00D63FB6" w:rsidRPr="00D42E57" w:rsidRDefault="00D63FB6" w:rsidP="00F43B2F">
      <w:pPr>
        <w:spacing w:line="480" w:lineRule="auto"/>
        <w:jc w:val="left"/>
        <w:rPr>
          <w:rFonts w:eastAsiaTheme="minorEastAsia"/>
          <w:sz w:val="20"/>
          <w:lang w:eastAsia="zh-CN"/>
        </w:rPr>
      </w:pPr>
    </w:p>
    <w:p w14:paraId="2CFB033A" w14:textId="0BD935DE" w:rsidR="00F43B2F" w:rsidRPr="00D42E57" w:rsidRDefault="00F43B2F" w:rsidP="00F43B2F">
      <w:pPr>
        <w:pStyle w:val="MDPI13authornames"/>
        <w:spacing w:line="480" w:lineRule="auto"/>
        <w:rPr>
          <w:rFonts w:ascii="Times New Roman" w:hAnsi="Times New Roman"/>
          <w:b w:val="0"/>
          <w:color w:val="000000" w:themeColor="text1"/>
          <w:szCs w:val="20"/>
          <w:vertAlign w:val="superscript"/>
        </w:rPr>
      </w:pPr>
      <w:bookmarkStart w:id="4" w:name="_Hlk6944059"/>
      <w:bookmarkEnd w:id="1"/>
      <w:proofErr w:type="spellStart"/>
      <w:r w:rsidRPr="00D42E57">
        <w:rPr>
          <w:rFonts w:ascii="Times New Roman" w:hAnsi="Times New Roman"/>
          <w:b w:val="0"/>
          <w:color w:val="auto"/>
          <w:szCs w:val="20"/>
        </w:rPr>
        <w:t>Yanru</w:t>
      </w:r>
      <w:proofErr w:type="spellEnd"/>
      <w:r w:rsidRPr="00D42E57">
        <w:rPr>
          <w:rFonts w:ascii="Times New Roman" w:hAnsi="Times New Roman"/>
          <w:b w:val="0"/>
          <w:color w:val="FF0000"/>
          <w:szCs w:val="20"/>
        </w:rPr>
        <w:t xml:space="preserve"> </w:t>
      </w:r>
      <w:r w:rsidRPr="00D42E57">
        <w:rPr>
          <w:rFonts w:ascii="Times New Roman" w:hAnsi="Times New Roman"/>
          <w:b w:val="0"/>
          <w:color w:val="000000" w:themeColor="text1"/>
          <w:szCs w:val="20"/>
        </w:rPr>
        <w:t>Zhong</w:t>
      </w:r>
      <w:bookmarkEnd w:id="4"/>
      <w:r w:rsidRPr="00D42E57">
        <w:rPr>
          <w:rFonts w:ascii="Times New Roman" w:hAnsi="Times New Roman"/>
          <w:b w:val="0"/>
          <w:color w:val="000000" w:themeColor="text1"/>
          <w:szCs w:val="20"/>
        </w:rPr>
        <w:t xml:space="preserve"> </w:t>
      </w:r>
      <w:r w:rsidRPr="00D42E57">
        <w:rPr>
          <w:rFonts w:ascii="Times New Roman" w:hAnsi="Times New Roman"/>
          <w:b w:val="0"/>
          <w:color w:val="000000" w:themeColor="text1"/>
          <w:szCs w:val="20"/>
          <w:vertAlign w:val="superscript"/>
        </w:rPr>
        <w:t>1</w:t>
      </w:r>
      <w:r w:rsidRPr="00D42E57">
        <w:rPr>
          <w:rFonts w:ascii="Times New Roman" w:hAnsi="Times New Roman"/>
          <w:b w:val="0"/>
          <w:color w:val="000000" w:themeColor="text1"/>
          <w:szCs w:val="20"/>
        </w:rPr>
        <w:t xml:space="preserve">, </w:t>
      </w:r>
      <w:bookmarkStart w:id="5" w:name="_Hlk6944093"/>
      <w:r w:rsidRPr="00D42E57">
        <w:rPr>
          <w:rFonts w:ascii="Times New Roman" w:hAnsi="Times New Roman"/>
          <w:b w:val="0"/>
          <w:color w:val="000000" w:themeColor="text1"/>
          <w:szCs w:val="20"/>
        </w:rPr>
        <w:t>Hong Gao</w:t>
      </w:r>
      <w:bookmarkEnd w:id="5"/>
      <w:r w:rsidRPr="00D42E57">
        <w:rPr>
          <w:rFonts w:ascii="Times New Roman" w:hAnsi="Times New Roman"/>
          <w:b w:val="0"/>
          <w:color w:val="000000" w:themeColor="text1"/>
          <w:szCs w:val="20"/>
        </w:rPr>
        <w:t xml:space="preserve"> </w:t>
      </w:r>
      <w:r w:rsidRPr="00D42E57">
        <w:rPr>
          <w:rFonts w:ascii="Times New Roman" w:hAnsi="Times New Roman"/>
          <w:b w:val="0"/>
          <w:color w:val="000000" w:themeColor="text1"/>
          <w:szCs w:val="20"/>
          <w:vertAlign w:val="superscript"/>
        </w:rPr>
        <w:t>1</w:t>
      </w:r>
      <w:r w:rsidRPr="00D42E57">
        <w:rPr>
          <w:rFonts w:ascii="Times New Roman" w:hAnsi="Times New Roman"/>
          <w:b w:val="0"/>
          <w:color w:val="000000" w:themeColor="text1"/>
          <w:szCs w:val="20"/>
        </w:rPr>
        <w:t xml:space="preserve">, </w:t>
      </w:r>
      <w:bookmarkStart w:id="6" w:name="_Hlk6944155"/>
      <w:proofErr w:type="spellStart"/>
      <w:r w:rsidRPr="00D42E57">
        <w:rPr>
          <w:rFonts w:ascii="Times New Roman" w:hAnsi="Times New Roman"/>
          <w:b w:val="0"/>
          <w:color w:val="000000" w:themeColor="text1"/>
          <w:szCs w:val="20"/>
        </w:rPr>
        <w:t>Xiuyan</w:t>
      </w:r>
      <w:proofErr w:type="spellEnd"/>
      <w:r w:rsidRPr="00D42E57">
        <w:rPr>
          <w:rFonts w:ascii="Times New Roman" w:hAnsi="Times New Roman"/>
          <w:b w:val="0"/>
          <w:color w:val="000000" w:themeColor="text1"/>
          <w:szCs w:val="20"/>
        </w:rPr>
        <w:t xml:space="preserve"> Guo</w:t>
      </w:r>
      <w:bookmarkEnd w:id="6"/>
      <w:r w:rsidRPr="00D42E57">
        <w:rPr>
          <w:rFonts w:ascii="Times New Roman" w:hAnsi="Times New Roman"/>
          <w:b w:val="0"/>
          <w:color w:val="000000" w:themeColor="text1"/>
          <w:szCs w:val="20"/>
          <w:vertAlign w:val="superscript"/>
        </w:rPr>
        <w:t>1</w:t>
      </w:r>
      <w:r w:rsidRPr="00D42E57">
        <w:rPr>
          <w:rFonts w:ascii="Times New Roman" w:hAnsi="Times New Roman"/>
          <w:b w:val="0"/>
          <w:color w:val="000000" w:themeColor="text1"/>
          <w:szCs w:val="20"/>
        </w:rPr>
        <w:t xml:space="preserve">, </w:t>
      </w:r>
      <w:bookmarkStart w:id="7" w:name="_Hlk6944290"/>
      <w:proofErr w:type="spellStart"/>
      <w:r w:rsidRPr="00D42E57">
        <w:rPr>
          <w:rFonts w:ascii="Times New Roman" w:hAnsi="Times New Roman"/>
          <w:b w:val="0"/>
          <w:color w:val="000000" w:themeColor="text1"/>
          <w:szCs w:val="20"/>
        </w:rPr>
        <w:t>Yuchu</w:t>
      </w:r>
      <w:proofErr w:type="spellEnd"/>
      <w:r w:rsidRPr="00D42E57">
        <w:rPr>
          <w:rFonts w:ascii="Times New Roman" w:hAnsi="Times New Roman"/>
          <w:b w:val="0"/>
          <w:color w:val="000000" w:themeColor="text1"/>
          <w:szCs w:val="20"/>
        </w:rPr>
        <w:t xml:space="preserve"> Qin</w:t>
      </w:r>
      <w:r w:rsidRPr="00D42E57">
        <w:rPr>
          <w:rFonts w:ascii="Times New Roman" w:hAnsi="Times New Roman"/>
          <w:b w:val="0"/>
          <w:color w:val="000000" w:themeColor="text1"/>
          <w:szCs w:val="20"/>
          <w:vertAlign w:val="superscript"/>
        </w:rPr>
        <w:t>2</w:t>
      </w:r>
      <w:r w:rsidRPr="00D42E57">
        <w:rPr>
          <w:rFonts w:ascii="Times New Roman" w:hAnsi="Times New Roman"/>
          <w:b w:val="0"/>
          <w:color w:val="000000" w:themeColor="text1"/>
          <w:szCs w:val="20"/>
        </w:rPr>
        <w:t xml:space="preserve">, </w:t>
      </w:r>
      <w:proofErr w:type="spellStart"/>
      <w:r w:rsidRPr="00D42E57">
        <w:rPr>
          <w:rFonts w:ascii="Times New Roman" w:hAnsi="Times New Roman"/>
          <w:b w:val="0"/>
          <w:color w:val="000000" w:themeColor="text1"/>
          <w:szCs w:val="20"/>
        </w:rPr>
        <w:t>Meifa</w:t>
      </w:r>
      <w:proofErr w:type="spellEnd"/>
      <w:r w:rsidRPr="00D42E57">
        <w:rPr>
          <w:rFonts w:ascii="Times New Roman" w:hAnsi="Times New Roman"/>
          <w:b w:val="0"/>
          <w:color w:val="000000" w:themeColor="text1"/>
          <w:szCs w:val="20"/>
        </w:rPr>
        <w:t xml:space="preserve"> Huang</w:t>
      </w:r>
      <w:proofErr w:type="gramStart"/>
      <w:r w:rsidRPr="00D42E57">
        <w:rPr>
          <w:rFonts w:ascii="Times New Roman" w:hAnsi="Times New Roman"/>
          <w:b w:val="0"/>
          <w:color w:val="000000" w:themeColor="text1"/>
          <w:szCs w:val="20"/>
          <w:vertAlign w:val="superscript"/>
        </w:rPr>
        <w:t>3,</w:t>
      </w:r>
      <w:r w:rsidRPr="00D42E57">
        <w:rPr>
          <w:rFonts w:ascii="Times New Roman" w:hAnsi="Times New Roman"/>
          <w:b w:val="0"/>
          <w:color w:val="000000" w:themeColor="text1"/>
          <w:szCs w:val="20"/>
        </w:rPr>
        <w:t>*</w:t>
      </w:r>
      <w:proofErr w:type="gramEnd"/>
      <w:r w:rsidRPr="00D42E57">
        <w:rPr>
          <w:rFonts w:ascii="Times New Roman" w:hAnsi="Times New Roman"/>
          <w:b w:val="0"/>
          <w:color w:val="000000" w:themeColor="text1"/>
          <w:szCs w:val="20"/>
        </w:rPr>
        <w:t xml:space="preserve">, </w:t>
      </w:r>
      <w:proofErr w:type="spellStart"/>
      <w:r w:rsidRPr="00D42E57">
        <w:rPr>
          <w:rFonts w:ascii="Times New Roman" w:hAnsi="Times New Roman"/>
          <w:b w:val="0"/>
          <w:color w:val="000000" w:themeColor="text1"/>
          <w:szCs w:val="20"/>
        </w:rPr>
        <w:t>Xiaonan</w:t>
      </w:r>
      <w:proofErr w:type="spellEnd"/>
      <w:r w:rsidRPr="00D42E57">
        <w:rPr>
          <w:rFonts w:ascii="Times New Roman" w:hAnsi="Times New Roman"/>
          <w:b w:val="0"/>
          <w:color w:val="000000" w:themeColor="text1"/>
          <w:szCs w:val="20"/>
        </w:rPr>
        <w:t xml:space="preserve"> Luo</w:t>
      </w:r>
      <w:r w:rsidRPr="00D42E57">
        <w:rPr>
          <w:rFonts w:ascii="Times New Roman" w:hAnsi="Times New Roman"/>
          <w:b w:val="0"/>
          <w:color w:val="000000" w:themeColor="text1"/>
          <w:szCs w:val="20"/>
          <w:vertAlign w:val="superscript"/>
        </w:rPr>
        <w:t>1</w:t>
      </w:r>
    </w:p>
    <w:bookmarkEnd w:id="7"/>
    <w:p w14:paraId="15F84B10" w14:textId="77777777" w:rsidR="000B0A12" w:rsidRDefault="000B0A12" w:rsidP="00F43B2F">
      <w:pPr>
        <w:pStyle w:val="MDPI16affiliation"/>
        <w:spacing w:line="480" w:lineRule="auto"/>
        <w:ind w:left="0" w:firstLine="0"/>
        <w:rPr>
          <w:rFonts w:ascii="Times New Roman" w:hAnsi="Times New Roman"/>
          <w:color w:val="auto"/>
          <w:vertAlign w:val="superscript"/>
        </w:rPr>
      </w:pPr>
    </w:p>
    <w:p w14:paraId="34B7A150" w14:textId="77777777" w:rsidR="00F43B2F" w:rsidRPr="00D42E57" w:rsidRDefault="00F43B2F" w:rsidP="00F43B2F">
      <w:pPr>
        <w:pStyle w:val="MDPI16affiliation"/>
        <w:spacing w:line="480" w:lineRule="auto"/>
        <w:ind w:left="0" w:firstLine="0"/>
        <w:rPr>
          <w:rFonts w:ascii="Times New Roman" w:hAnsi="Times New Roman"/>
          <w:color w:val="auto"/>
          <w:sz w:val="20"/>
          <w:szCs w:val="20"/>
        </w:rPr>
      </w:pPr>
      <w:r w:rsidRPr="00D42E57">
        <w:rPr>
          <w:rFonts w:ascii="Times New Roman" w:hAnsi="Times New Roman"/>
          <w:color w:val="auto"/>
          <w:vertAlign w:val="superscript"/>
        </w:rPr>
        <w:t>1</w:t>
      </w:r>
      <w:bookmarkStart w:id="8" w:name="_Hlk6948724"/>
      <w:r w:rsidRPr="00D42E57">
        <w:rPr>
          <w:rFonts w:ascii="Times New Roman" w:hAnsi="Times New Roman"/>
          <w:color w:val="auto"/>
          <w:vertAlign w:val="superscript"/>
        </w:rPr>
        <w:t xml:space="preserve"> </w:t>
      </w:r>
      <w:r w:rsidRPr="00D42E57">
        <w:rPr>
          <w:rFonts w:ascii="Times New Roman" w:hAnsi="Times New Roman"/>
          <w:color w:val="auto"/>
          <w:sz w:val="20"/>
          <w:szCs w:val="20"/>
        </w:rPr>
        <w:t>Guangxi Key Laboratory of Intelligent Processing of Computer Images and Graphics, Guilin University of Electronic Technology,</w:t>
      </w:r>
      <w:bookmarkEnd w:id="8"/>
      <w:r w:rsidRPr="00D42E57">
        <w:rPr>
          <w:rFonts w:ascii="Times New Roman" w:hAnsi="Times New Roman"/>
          <w:color w:val="auto"/>
          <w:sz w:val="20"/>
          <w:szCs w:val="20"/>
        </w:rPr>
        <w:t xml:space="preserve"> </w:t>
      </w:r>
      <w:bookmarkStart w:id="9" w:name="_Hlk6948760"/>
      <w:r w:rsidRPr="00D42E57">
        <w:rPr>
          <w:rFonts w:ascii="Times New Roman" w:hAnsi="Times New Roman"/>
          <w:color w:val="auto"/>
          <w:sz w:val="20"/>
          <w:szCs w:val="20"/>
        </w:rPr>
        <w:t>Guilin, PR China</w:t>
      </w:r>
      <w:bookmarkEnd w:id="9"/>
    </w:p>
    <w:p w14:paraId="03B43A5B" w14:textId="77777777" w:rsidR="00F43B2F" w:rsidRPr="00D42E57" w:rsidRDefault="00F43B2F" w:rsidP="00F43B2F">
      <w:pPr>
        <w:pStyle w:val="MDPI16affiliation"/>
        <w:spacing w:line="480" w:lineRule="auto"/>
        <w:ind w:left="0" w:firstLine="0"/>
        <w:rPr>
          <w:rFonts w:ascii="Times New Roman" w:hAnsi="Times New Roman"/>
          <w:color w:val="auto"/>
        </w:rPr>
      </w:pPr>
      <w:r w:rsidRPr="00D42E57">
        <w:rPr>
          <w:rFonts w:ascii="Times New Roman" w:hAnsi="Times New Roman"/>
          <w:color w:val="auto"/>
          <w:szCs w:val="20"/>
          <w:vertAlign w:val="superscript"/>
        </w:rPr>
        <w:t>2</w:t>
      </w:r>
      <w:r w:rsidRPr="00D42E57">
        <w:rPr>
          <w:rFonts w:ascii="Times New Roman" w:hAnsi="Times New Roman"/>
          <w:color w:val="auto"/>
          <w:sz w:val="20"/>
          <w:szCs w:val="20"/>
        </w:rPr>
        <w:t xml:space="preserve"> School of Computing and Engineering, University of </w:t>
      </w:r>
      <w:proofErr w:type="spellStart"/>
      <w:r w:rsidRPr="00D42E57">
        <w:rPr>
          <w:rFonts w:ascii="Times New Roman" w:hAnsi="Times New Roman"/>
          <w:color w:val="auto"/>
          <w:sz w:val="20"/>
          <w:szCs w:val="20"/>
        </w:rPr>
        <w:t>Huddersfield</w:t>
      </w:r>
      <w:proofErr w:type="spellEnd"/>
      <w:r w:rsidRPr="00D42E57">
        <w:rPr>
          <w:rFonts w:ascii="Times New Roman" w:hAnsi="Times New Roman"/>
          <w:color w:val="auto"/>
          <w:sz w:val="20"/>
          <w:szCs w:val="20"/>
        </w:rPr>
        <w:t xml:space="preserve">, </w:t>
      </w:r>
      <w:proofErr w:type="spellStart"/>
      <w:r w:rsidRPr="00D42E57">
        <w:rPr>
          <w:rFonts w:ascii="Times New Roman" w:hAnsi="Times New Roman"/>
          <w:color w:val="auto"/>
          <w:sz w:val="20"/>
          <w:szCs w:val="20"/>
        </w:rPr>
        <w:t>Huddersfield</w:t>
      </w:r>
      <w:proofErr w:type="spellEnd"/>
      <w:r w:rsidRPr="00D42E57">
        <w:rPr>
          <w:rFonts w:ascii="Times New Roman" w:hAnsi="Times New Roman"/>
          <w:color w:val="auto"/>
          <w:sz w:val="20"/>
          <w:szCs w:val="20"/>
        </w:rPr>
        <w:t>, United Kingdom</w:t>
      </w:r>
    </w:p>
    <w:p w14:paraId="342F62B1" w14:textId="77777777" w:rsidR="00F43B2F" w:rsidRDefault="00F43B2F" w:rsidP="00F43B2F">
      <w:pPr>
        <w:pStyle w:val="MDPI16affiliation"/>
        <w:spacing w:line="480" w:lineRule="auto"/>
        <w:ind w:left="0" w:firstLine="0"/>
        <w:rPr>
          <w:rFonts w:ascii="Times New Roman" w:hAnsi="Times New Roman"/>
          <w:color w:val="auto"/>
          <w:sz w:val="20"/>
          <w:szCs w:val="20"/>
        </w:rPr>
      </w:pPr>
      <w:bookmarkStart w:id="10" w:name="_Hlk6948800"/>
      <w:r w:rsidRPr="00D42E57">
        <w:rPr>
          <w:rFonts w:ascii="Times New Roman" w:hAnsi="Times New Roman"/>
          <w:color w:val="auto"/>
          <w:szCs w:val="20"/>
          <w:vertAlign w:val="superscript"/>
        </w:rPr>
        <w:t>3</w:t>
      </w:r>
      <w:r w:rsidRPr="00D42E57">
        <w:rPr>
          <w:rFonts w:ascii="Times New Roman" w:hAnsi="Times New Roman"/>
          <w:color w:val="auto"/>
          <w:sz w:val="20"/>
          <w:szCs w:val="20"/>
        </w:rPr>
        <w:t xml:space="preserve"> School of Mechanical and Electrical Engineering, Guilin University of Electronic Technology, Guilin, PR China</w:t>
      </w:r>
      <w:bookmarkEnd w:id="10"/>
    </w:p>
    <w:p w14:paraId="4046FB79" w14:textId="77777777" w:rsidR="000B0A12" w:rsidRPr="00D42E57" w:rsidRDefault="000B0A12" w:rsidP="00F43B2F">
      <w:pPr>
        <w:pStyle w:val="MDPI16affiliation"/>
        <w:spacing w:line="480" w:lineRule="auto"/>
        <w:ind w:left="0" w:firstLine="0"/>
        <w:rPr>
          <w:rFonts w:ascii="Times New Roman" w:hAnsi="Times New Roman"/>
          <w:color w:val="auto"/>
          <w:sz w:val="20"/>
          <w:szCs w:val="20"/>
        </w:rPr>
      </w:pPr>
    </w:p>
    <w:p w14:paraId="18E9EB88" w14:textId="470230EA" w:rsidR="00F43B2F" w:rsidRDefault="00F43B2F" w:rsidP="00F43B2F">
      <w:pPr>
        <w:pStyle w:val="MDPI14history"/>
        <w:spacing w:before="0" w:line="480" w:lineRule="auto"/>
        <w:ind w:left="0"/>
        <w:rPr>
          <w:rStyle w:val="ac"/>
          <w:color w:val="auto"/>
          <w:sz w:val="20"/>
        </w:rPr>
      </w:pPr>
      <w:r w:rsidRPr="00D42E57">
        <w:rPr>
          <w:rFonts w:ascii="Times New Roman" w:hAnsi="Times New Roman"/>
          <w:b/>
          <w:color w:val="auto"/>
          <w:sz w:val="20"/>
        </w:rPr>
        <w:t>*</w:t>
      </w:r>
      <w:bookmarkStart w:id="11" w:name="_Hlk6949381"/>
      <w:r w:rsidRPr="00D42E57">
        <w:rPr>
          <w:rFonts w:ascii="Times New Roman" w:hAnsi="Times New Roman"/>
          <w:color w:val="auto"/>
          <w:sz w:val="20"/>
        </w:rPr>
        <w:t xml:space="preserve"> </w:t>
      </w:r>
      <w:hyperlink r:id="rId8" w:history="1">
        <w:r w:rsidRPr="008028EB">
          <w:rPr>
            <w:rStyle w:val="ac"/>
            <w:color w:val="auto"/>
            <w:sz w:val="20"/>
            <w:u w:val="none"/>
          </w:rPr>
          <w:t>meifahuang@yeah.net</w:t>
        </w:r>
      </w:hyperlink>
      <w:bookmarkEnd w:id="11"/>
    </w:p>
    <w:p w14:paraId="74931B9B" w14:textId="77777777" w:rsidR="000B0A12" w:rsidRPr="000B0A12" w:rsidRDefault="000B0A12" w:rsidP="000B0A12"/>
    <w:p w14:paraId="60FD81F8" w14:textId="77777777" w:rsidR="00F43B2F" w:rsidRPr="00D42E57" w:rsidRDefault="00F43B2F" w:rsidP="00F43B2F">
      <w:pPr>
        <w:pStyle w:val="MDPI17abstract"/>
        <w:spacing w:line="480" w:lineRule="auto"/>
        <w:ind w:left="0"/>
        <w:jc w:val="left"/>
        <w:rPr>
          <w:rFonts w:ascii="Times New Roman" w:hAnsi="Times New Roman"/>
          <w:b/>
          <w:color w:val="000000" w:themeColor="text1"/>
          <w:sz w:val="36"/>
          <w:szCs w:val="36"/>
        </w:rPr>
      </w:pPr>
      <w:r w:rsidRPr="00D42E57">
        <w:rPr>
          <w:rFonts w:ascii="Times New Roman" w:hAnsi="Times New Roman"/>
          <w:b/>
          <w:color w:val="000000" w:themeColor="text1"/>
          <w:sz w:val="36"/>
          <w:szCs w:val="36"/>
        </w:rPr>
        <w:t>Abstract</w:t>
      </w:r>
    </w:p>
    <w:p w14:paraId="786FDE75" w14:textId="2AFC135C" w:rsidR="00F43B2F" w:rsidRPr="00D42E57" w:rsidRDefault="00F43B2F" w:rsidP="00F43B2F">
      <w:pPr>
        <w:pStyle w:val="MDPI17abstract"/>
        <w:spacing w:line="480" w:lineRule="auto"/>
        <w:ind w:left="0"/>
        <w:rPr>
          <w:rFonts w:ascii="Times New Roman" w:hAnsi="Times New Roman"/>
          <w:color w:val="auto"/>
        </w:rPr>
      </w:pPr>
      <w:bookmarkStart w:id="12" w:name="_Hlk6944845"/>
      <w:r w:rsidRPr="00D42E57">
        <w:rPr>
          <w:rFonts w:ascii="Times New Roman" w:hAnsi="Times New Roman"/>
          <w:color w:val="auto"/>
        </w:rPr>
        <w:t xml:space="preserve">In this paper, a set of </w:t>
      </w:r>
      <w:proofErr w:type="spellStart"/>
      <w:r w:rsidRPr="00D42E57">
        <w:rPr>
          <w:rFonts w:ascii="Times New Roman" w:hAnsi="Times New Roman"/>
          <w:color w:val="auto"/>
        </w:rPr>
        <w:t>Dombi</w:t>
      </w:r>
      <w:proofErr w:type="spellEnd"/>
      <w:r w:rsidRPr="00D42E57">
        <w:rPr>
          <w:rFonts w:ascii="Times New Roman" w:hAnsi="Times New Roman"/>
          <w:color w:val="auto"/>
        </w:rPr>
        <w:t xml:space="preserve"> power partitioned </w:t>
      </w:r>
      <w:proofErr w:type="spellStart"/>
      <w:r w:rsidRPr="00D42E57">
        <w:rPr>
          <w:rFonts w:ascii="Times New Roman" w:hAnsi="Times New Roman"/>
          <w:color w:val="auto"/>
        </w:rPr>
        <w:t>Heronian</w:t>
      </w:r>
      <w:proofErr w:type="spellEnd"/>
      <w:r w:rsidRPr="00D42E57">
        <w:rPr>
          <w:rFonts w:ascii="Times New Roman" w:hAnsi="Times New Roman"/>
          <w:color w:val="auto"/>
        </w:rPr>
        <w:t xml:space="preserve"> mean operators of </w:t>
      </w:r>
      <w:r w:rsidRPr="00D42E57">
        <w:rPr>
          <w:rFonts w:ascii="Times New Roman" w:hAnsi="Times New Roman"/>
          <w:i/>
          <w:color w:val="auto"/>
        </w:rPr>
        <w:t>q</w:t>
      </w:r>
      <w:r w:rsidRPr="00D42E57">
        <w:rPr>
          <w:rFonts w:ascii="Times New Roman" w:hAnsi="Times New Roman"/>
          <w:color w:val="auto"/>
        </w:rPr>
        <w:t>-</w:t>
      </w:r>
      <w:r w:rsidRPr="00D42E57">
        <w:rPr>
          <w:rFonts w:ascii="Times New Roman" w:eastAsia="宋体" w:hAnsi="Times New Roman"/>
          <w:color w:val="auto"/>
          <w:lang w:eastAsia="zh-CN"/>
        </w:rPr>
        <w:t>r</w:t>
      </w:r>
      <w:r w:rsidRPr="00D42E57">
        <w:rPr>
          <w:rFonts w:ascii="Times New Roman" w:hAnsi="Times New Roman"/>
          <w:color w:val="auto"/>
        </w:rPr>
        <w:t xml:space="preserve">ung </w:t>
      </w:r>
      <w:proofErr w:type="spellStart"/>
      <w:r w:rsidRPr="00D42E57">
        <w:rPr>
          <w:rFonts w:ascii="Times New Roman" w:eastAsia="宋体" w:hAnsi="Times New Roman"/>
          <w:color w:val="auto"/>
          <w:lang w:eastAsia="zh-CN"/>
        </w:rPr>
        <w:t>o</w:t>
      </w:r>
      <w:r w:rsidRPr="00D42E57">
        <w:rPr>
          <w:rFonts w:ascii="Times New Roman" w:hAnsi="Times New Roman"/>
          <w:color w:val="auto"/>
        </w:rPr>
        <w:t>rthopair</w:t>
      </w:r>
      <w:proofErr w:type="spellEnd"/>
      <w:r w:rsidRPr="00D42E57">
        <w:rPr>
          <w:rFonts w:ascii="Times New Roman" w:hAnsi="Times New Roman"/>
          <w:color w:val="auto"/>
        </w:rPr>
        <w:t xml:space="preserve"> </w:t>
      </w:r>
      <w:r w:rsidRPr="00D42E57">
        <w:rPr>
          <w:rFonts w:ascii="Times New Roman" w:eastAsia="宋体" w:hAnsi="Times New Roman"/>
          <w:color w:val="auto"/>
          <w:lang w:eastAsia="zh-CN"/>
        </w:rPr>
        <w:t>f</w:t>
      </w:r>
      <w:r w:rsidRPr="00D42E57">
        <w:rPr>
          <w:rFonts w:ascii="Times New Roman" w:hAnsi="Times New Roman"/>
          <w:color w:val="auto"/>
        </w:rPr>
        <w:t>uzzy numbers (</w:t>
      </w:r>
      <w:proofErr w:type="spellStart"/>
      <w:r w:rsidRPr="00D42E57">
        <w:rPr>
          <w:rFonts w:ascii="Times New Roman" w:hAnsi="Times New Roman"/>
          <w:i/>
          <w:iCs/>
          <w:color w:val="auto"/>
        </w:rPr>
        <w:t>q</w:t>
      </w:r>
      <w:r w:rsidRPr="00D42E57">
        <w:rPr>
          <w:rFonts w:ascii="Times New Roman" w:hAnsi="Times New Roman"/>
          <w:color w:val="auto"/>
        </w:rPr>
        <w:t>ROFNs</w:t>
      </w:r>
      <w:proofErr w:type="spellEnd"/>
      <w:r w:rsidRPr="00D42E57">
        <w:rPr>
          <w:rFonts w:ascii="Times New Roman" w:hAnsi="Times New Roman"/>
          <w:color w:val="auto"/>
        </w:rPr>
        <w:t>) are presented, and a multiple attribute group decision making (MAGDM) method based on the</w:t>
      </w:r>
      <w:r w:rsidR="003A130C">
        <w:rPr>
          <w:rFonts w:ascii="Times New Roman" w:hAnsi="Times New Roman"/>
          <w:color w:val="auto"/>
        </w:rPr>
        <w:t xml:space="preserve">se </w:t>
      </w:r>
      <w:r w:rsidR="00D71278" w:rsidRPr="00D42E57">
        <w:rPr>
          <w:rFonts w:ascii="Times New Roman" w:hAnsi="Times New Roman"/>
          <w:color w:val="auto"/>
        </w:rPr>
        <w:t xml:space="preserve">operators </w:t>
      </w:r>
      <w:r w:rsidRPr="00D42E57">
        <w:rPr>
          <w:rFonts w:ascii="Times New Roman" w:hAnsi="Times New Roman"/>
          <w:color w:val="auto"/>
        </w:rPr>
        <w:t xml:space="preserve">is proposed. First, the operational rules of </w:t>
      </w:r>
      <w:proofErr w:type="spellStart"/>
      <w:r w:rsidRPr="00D42E57">
        <w:rPr>
          <w:rFonts w:ascii="Times New Roman" w:hAnsi="Times New Roman"/>
          <w:i/>
          <w:iCs/>
          <w:color w:val="auto"/>
        </w:rPr>
        <w:t>q</w:t>
      </w:r>
      <w:r w:rsidRPr="00D42E57">
        <w:rPr>
          <w:rFonts w:ascii="Times New Roman" w:hAnsi="Times New Roman"/>
          <w:color w:val="auto"/>
        </w:rPr>
        <w:t>ROFNs</w:t>
      </w:r>
      <w:proofErr w:type="spellEnd"/>
      <w:r w:rsidRPr="00D42E57">
        <w:rPr>
          <w:rFonts w:ascii="Times New Roman" w:hAnsi="Times New Roman"/>
          <w:color w:val="auto"/>
        </w:rPr>
        <w:t xml:space="preserve"> based on the </w:t>
      </w:r>
      <w:proofErr w:type="spellStart"/>
      <w:r w:rsidRPr="00D42E57">
        <w:rPr>
          <w:rFonts w:ascii="Times New Roman" w:hAnsi="Times New Roman"/>
          <w:color w:val="auto"/>
        </w:rPr>
        <w:t>Dombi</w:t>
      </w:r>
      <w:proofErr w:type="spellEnd"/>
      <w:r w:rsidRPr="00D42E57">
        <w:rPr>
          <w:rFonts w:ascii="Times New Roman" w:hAnsi="Times New Roman"/>
          <w:color w:val="auto"/>
        </w:rPr>
        <w:t xml:space="preserve"> t-conorm and t-norm are </w:t>
      </w:r>
      <w:r w:rsidRPr="00D42E57">
        <w:rPr>
          <w:rFonts w:ascii="Times New Roman" w:hAnsi="Times New Roman"/>
          <w:snapToGrid w:val="0"/>
          <w:color w:val="auto"/>
        </w:rPr>
        <w:t>introduced</w:t>
      </w:r>
      <w:r w:rsidRPr="00D42E57">
        <w:rPr>
          <w:rFonts w:ascii="Times New Roman" w:hAnsi="Times New Roman"/>
          <w:color w:val="auto"/>
        </w:rPr>
        <w:t xml:space="preserve">. A </w:t>
      </w:r>
      <w:r w:rsidRPr="00D42E57">
        <w:rPr>
          <w:rFonts w:ascii="Times New Roman" w:hAnsi="Times New Roman"/>
          <w:i/>
          <w:color w:val="auto"/>
        </w:rPr>
        <w:t>q</w:t>
      </w:r>
      <w:r w:rsidRPr="00D42E57">
        <w:rPr>
          <w:rFonts w:ascii="Times New Roman" w:hAnsi="Times New Roman"/>
          <w:color w:val="auto"/>
        </w:rPr>
        <w:t xml:space="preserve">-rung </w:t>
      </w:r>
      <w:proofErr w:type="spellStart"/>
      <w:r w:rsidRPr="00D42E57">
        <w:rPr>
          <w:rFonts w:ascii="Times New Roman" w:hAnsi="Times New Roman"/>
          <w:color w:val="auto"/>
        </w:rPr>
        <w:t>orthopair</w:t>
      </w:r>
      <w:proofErr w:type="spellEnd"/>
      <w:r w:rsidRPr="00D42E57">
        <w:rPr>
          <w:rFonts w:ascii="Times New Roman" w:hAnsi="Times New Roman"/>
          <w:color w:val="auto"/>
        </w:rPr>
        <w:t xml:space="preserve"> fuzzy </w:t>
      </w:r>
      <w:proofErr w:type="spellStart"/>
      <w:r w:rsidRPr="00D42E57">
        <w:rPr>
          <w:rFonts w:ascii="Times New Roman" w:hAnsi="Times New Roman"/>
          <w:color w:val="auto"/>
        </w:rPr>
        <w:t>Dombi</w:t>
      </w:r>
      <w:proofErr w:type="spellEnd"/>
      <w:r w:rsidRPr="00D42E57">
        <w:rPr>
          <w:rFonts w:ascii="Times New Roman" w:hAnsi="Times New Roman"/>
          <w:color w:val="auto"/>
        </w:rPr>
        <w:t xml:space="preserve"> partitioned </w:t>
      </w:r>
      <w:proofErr w:type="spellStart"/>
      <w:r w:rsidRPr="00D42E57">
        <w:rPr>
          <w:rFonts w:ascii="Times New Roman" w:hAnsi="Times New Roman"/>
          <w:color w:val="auto"/>
        </w:rPr>
        <w:t>Heronian</w:t>
      </w:r>
      <w:proofErr w:type="spellEnd"/>
      <w:r w:rsidRPr="00D42E57">
        <w:rPr>
          <w:rFonts w:ascii="Times New Roman" w:hAnsi="Times New Roman"/>
          <w:color w:val="auto"/>
        </w:rPr>
        <w:t xml:space="preserve"> mean</w:t>
      </w:r>
      <w:r w:rsidR="00D71278">
        <w:rPr>
          <w:rFonts w:ascii="Times New Roman" w:hAnsi="Times New Roman"/>
          <w:color w:val="auto"/>
        </w:rPr>
        <w:t xml:space="preserve"> (</w:t>
      </w:r>
      <w:proofErr w:type="spellStart"/>
      <w:r w:rsidR="00D71278" w:rsidRPr="00956714">
        <w:rPr>
          <w:rFonts w:ascii="Times New Roman" w:hAnsi="Times New Roman"/>
          <w:i/>
          <w:iCs/>
          <w:color w:val="auto"/>
        </w:rPr>
        <w:t>q</w:t>
      </w:r>
      <w:r w:rsidR="00D71278">
        <w:rPr>
          <w:rFonts w:ascii="Times New Roman" w:hAnsi="Times New Roman"/>
          <w:color w:val="auto"/>
        </w:rPr>
        <w:t>ROFDPHM</w:t>
      </w:r>
      <w:proofErr w:type="spellEnd"/>
      <w:r w:rsidR="00D71278">
        <w:rPr>
          <w:rFonts w:ascii="Times New Roman" w:hAnsi="Times New Roman"/>
          <w:color w:val="auto"/>
        </w:rPr>
        <w:t>)</w:t>
      </w:r>
      <w:r w:rsidRPr="00D42E57">
        <w:rPr>
          <w:rFonts w:ascii="Times New Roman" w:hAnsi="Times New Roman"/>
          <w:color w:val="auto"/>
        </w:rPr>
        <w:t xml:space="preserve"> operator and its weighted form are then established in accordance with these rules. To reduce the negative effect of unreasonable </w:t>
      </w:r>
      <w:bookmarkStart w:id="13" w:name="_Hlk13734236"/>
      <w:r w:rsidRPr="00D42E57">
        <w:rPr>
          <w:rFonts w:ascii="Times New Roman" w:hAnsi="Times New Roman"/>
          <w:color w:val="auto"/>
        </w:rPr>
        <w:t>attribute</w:t>
      </w:r>
      <w:bookmarkEnd w:id="13"/>
      <w:r w:rsidRPr="00D42E57">
        <w:rPr>
          <w:rFonts w:ascii="Times New Roman" w:hAnsi="Times New Roman"/>
          <w:color w:val="auto"/>
        </w:rPr>
        <w:t xml:space="preserve"> values on the aggregation results </w:t>
      </w:r>
      <w:r w:rsidRPr="00D42E57">
        <w:rPr>
          <w:rFonts w:ascii="Times New Roman" w:hAnsi="Times New Roman"/>
          <w:snapToGrid w:val="0"/>
          <w:color w:val="auto"/>
        </w:rPr>
        <w:t>of these operators</w:t>
      </w:r>
      <w:r w:rsidRPr="00D42E57">
        <w:rPr>
          <w:rFonts w:ascii="Times New Roman" w:hAnsi="Times New Roman"/>
          <w:color w:val="auto"/>
        </w:rPr>
        <w:t xml:space="preserve">, </w:t>
      </w:r>
      <w:bookmarkStart w:id="14" w:name="OLE_LINK16"/>
      <w:r w:rsidRPr="00D42E57">
        <w:rPr>
          <w:rFonts w:ascii="Times New Roman" w:hAnsi="Times New Roman"/>
          <w:color w:val="auto"/>
        </w:rPr>
        <w:t xml:space="preserve">a </w:t>
      </w:r>
      <w:r w:rsidRPr="00D42E57">
        <w:rPr>
          <w:rFonts w:ascii="Times New Roman" w:hAnsi="Times New Roman"/>
          <w:i/>
          <w:color w:val="auto"/>
        </w:rPr>
        <w:t>q</w:t>
      </w:r>
      <w:r w:rsidRPr="00D42E57">
        <w:rPr>
          <w:rFonts w:ascii="Times New Roman" w:hAnsi="Times New Roman"/>
          <w:color w:val="auto"/>
        </w:rPr>
        <w:t xml:space="preserve">-rung </w:t>
      </w:r>
      <w:proofErr w:type="spellStart"/>
      <w:r w:rsidRPr="00D42E57">
        <w:rPr>
          <w:rFonts w:ascii="Times New Roman" w:hAnsi="Times New Roman"/>
          <w:color w:val="auto"/>
        </w:rPr>
        <w:t>orthopair</w:t>
      </w:r>
      <w:proofErr w:type="spellEnd"/>
      <w:r w:rsidRPr="00D42E57">
        <w:rPr>
          <w:rFonts w:ascii="Times New Roman" w:hAnsi="Times New Roman"/>
          <w:color w:val="auto"/>
        </w:rPr>
        <w:t xml:space="preserve"> fuzzy </w:t>
      </w:r>
      <w:proofErr w:type="spellStart"/>
      <w:r w:rsidRPr="00D42E57">
        <w:rPr>
          <w:rFonts w:ascii="Times New Roman" w:hAnsi="Times New Roman"/>
          <w:color w:val="auto"/>
        </w:rPr>
        <w:t>Dombi</w:t>
      </w:r>
      <w:proofErr w:type="spellEnd"/>
      <w:r w:rsidRPr="00D42E57">
        <w:rPr>
          <w:rFonts w:ascii="Times New Roman" w:hAnsi="Times New Roman"/>
          <w:color w:val="auto"/>
        </w:rPr>
        <w:t xml:space="preserve"> power partitioned </w:t>
      </w:r>
      <w:proofErr w:type="spellStart"/>
      <w:r w:rsidRPr="00D42E57">
        <w:rPr>
          <w:rFonts w:ascii="Times New Roman" w:hAnsi="Times New Roman"/>
          <w:color w:val="auto"/>
        </w:rPr>
        <w:t>Heronian</w:t>
      </w:r>
      <w:proofErr w:type="spellEnd"/>
      <w:r w:rsidRPr="00D42E57">
        <w:rPr>
          <w:rFonts w:ascii="Times New Roman" w:hAnsi="Times New Roman"/>
          <w:color w:val="auto"/>
        </w:rPr>
        <w:t xml:space="preserve"> mean operator and its weighted form are</w:t>
      </w:r>
      <w:bookmarkEnd w:id="14"/>
      <w:r w:rsidRPr="00D42E57">
        <w:rPr>
          <w:rFonts w:ascii="Times New Roman" w:hAnsi="Times New Roman"/>
          <w:color w:val="auto"/>
        </w:rPr>
        <w:t xml:space="preserve"> constructed by combining</w:t>
      </w:r>
      <w:r w:rsidR="00D71278" w:rsidRPr="00D71278">
        <w:rPr>
          <w:rFonts w:ascii="Times New Roman" w:hAnsi="Times New Roman"/>
          <w:i/>
          <w:iCs/>
          <w:color w:val="auto"/>
        </w:rPr>
        <w:t xml:space="preserve"> </w:t>
      </w:r>
      <w:proofErr w:type="spellStart"/>
      <w:r w:rsidR="00D71278" w:rsidRPr="002F3656">
        <w:rPr>
          <w:rFonts w:ascii="Times New Roman" w:hAnsi="Times New Roman"/>
          <w:i/>
          <w:iCs/>
          <w:color w:val="auto"/>
        </w:rPr>
        <w:t>q</w:t>
      </w:r>
      <w:r w:rsidR="00D71278">
        <w:rPr>
          <w:rFonts w:ascii="Times New Roman" w:hAnsi="Times New Roman"/>
          <w:color w:val="auto"/>
        </w:rPr>
        <w:t>ROFDPHM</w:t>
      </w:r>
      <w:proofErr w:type="spellEnd"/>
      <w:r w:rsidR="00D71278" w:rsidRPr="00D71278">
        <w:rPr>
          <w:rFonts w:ascii="Times New Roman" w:hAnsi="Times New Roman"/>
          <w:color w:val="auto"/>
        </w:rPr>
        <w:t xml:space="preserve"> </w:t>
      </w:r>
      <w:r w:rsidR="00D71278" w:rsidRPr="00D42E57">
        <w:rPr>
          <w:rFonts w:ascii="Times New Roman" w:hAnsi="Times New Roman"/>
          <w:color w:val="auto"/>
        </w:rPr>
        <w:t>operator</w:t>
      </w:r>
      <w:r w:rsidRPr="00D42E57">
        <w:rPr>
          <w:rFonts w:ascii="Times New Roman" w:hAnsi="Times New Roman"/>
          <w:color w:val="auto"/>
        </w:rPr>
        <w:t xml:space="preserve"> with the power average operator. A method to solve MAGDM problems based on </w:t>
      </w:r>
      <w:proofErr w:type="spellStart"/>
      <w:r w:rsidRPr="00D42E57">
        <w:rPr>
          <w:rFonts w:ascii="Times New Roman" w:hAnsi="Times New Roman"/>
          <w:i/>
          <w:iCs/>
          <w:color w:val="auto"/>
        </w:rPr>
        <w:t>q</w:t>
      </w:r>
      <w:r w:rsidRPr="00D42E57">
        <w:rPr>
          <w:rFonts w:ascii="Times New Roman" w:hAnsi="Times New Roman"/>
          <w:color w:val="auto"/>
        </w:rPr>
        <w:t>ROFNs</w:t>
      </w:r>
      <w:proofErr w:type="spellEnd"/>
      <w:r w:rsidRPr="00D42E57">
        <w:rPr>
          <w:rFonts w:ascii="Times New Roman" w:hAnsi="Times New Roman"/>
          <w:color w:val="auto"/>
        </w:rPr>
        <w:t xml:space="preserve"> and the constructed operators is designed. Finally, a practical example is described, and experiments and comparisons are performed to demonstrate the feasibility and effectiveness of the proposed method. The demonstration results show that the method is feasible, effective, and flexible</w:t>
      </w:r>
      <w:r w:rsidR="003A130C">
        <w:rPr>
          <w:rFonts w:ascii="Times New Roman" w:hAnsi="Times New Roman"/>
          <w:color w:val="auto"/>
        </w:rPr>
        <w:t>;</w:t>
      </w:r>
      <w:r w:rsidRPr="00D42E57">
        <w:rPr>
          <w:rFonts w:ascii="Times New Roman" w:hAnsi="Times New Roman"/>
          <w:color w:val="auto"/>
        </w:rPr>
        <w:t xml:space="preserve"> has satisfying expressiveness</w:t>
      </w:r>
      <w:r w:rsidR="003A130C">
        <w:rPr>
          <w:rFonts w:ascii="Times New Roman" w:hAnsi="Times New Roman"/>
          <w:color w:val="auto"/>
        </w:rPr>
        <w:t>;</w:t>
      </w:r>
      <w:r w:rsidRPr="00D42E57">
        <w:rPr>
          <w:rFonts w:ascii="Times New Roman" w:hAnsi="Times New Roman"/>
          <w:color w:val="auto"/>
        </w:rPr>
        <w:t xml:space="preserve"> and can consider all the interrelationships among different attributes and reduce the negative influence of biased attribute values.</w:t>
      </w:r>
      <w:bookmarkEnd w:id="12"/>
    </w:p>
    <w:p w14:paraId="76B626C3" w14:textId="77777777" w:rsidR="00F43B2F" w:rsidRPr="00D42E57" w:rsidRDefault="00F43B2F" w:rsidP="00F43B2F">
      <w:pPr>
        <w:pStyle w:val="MDPI21heading1"/>
        <w:spacing w:line="480" w:lineRule="auto"/>
        <w:rPr>
          <w:rFonts w:ascii="Times New Roman" w:hAnsi="Times New Roman"/>
          <w:color w:val="000000" w:themeColor="text1"/>
        </w:rPr>
      </w:pPr>
      <w:r w:rsidRPr="00D42E57">
        <w:rPr>
          <w:rFonts w:ascii="Times New Roman" w:hAnsi="Times New Roman"/>
          <w:color w:val="000000" w:themeColor="text1"/>
          <w:sz w:val="36"/>
          <w:szCs w:val="36"/>
          <w:lang w:eastAsia="zh-CN"/>
        </w:rPr>
        <w:lastRenderedPageBreak/>
        <w:t>1.</w:t>
      </w:r>
      <w:r w:rsidRPr="00D42E57">
        <w:rPr>
          <w:rFonts w:ascii="Times New Roman" w:hAnsi="Times New Roman"/>
          <w:color w:val="000000" w:themeColor="text1"/>
          <w:lang w:eastAsia="zh-CN"/>
        </w:rPr>
        <w:t xml:space="preserve"> </w:t>
      </w:r>
      <w:r w:rsidRPr="00D42E57">
        <w:rPr>
          <w:rFonts w:ascii="Times New Roman" w:hAnsi="Times New Roman"/>
          <w:snapToGrid/>
          <w:color w:val="000000" w:themeColor="text1"/>
          <w:sz w:val="36"/>
          <w:szCs w:val="36"/>
        </w:rPr>
        <w:t>Introduction</w:t>
      </w:r>
    </w:p>
    <w:p w14:paraId="44F9F536" w14:textId="748DED30" w:rsidR="00F43B2F" w:rsidRPr="00D42E57" w:rsidRDefault="009824D3" w:rsidP="00F43B2F">
      <w:pPr>
        <w:pStyle w:val="MDPI31text"/>
        <w:spacing w:line="480" w:lineRule="auto"/>
        <w:ind w:firstLine="0"/>
        <w:rPr>
          <w:rFonts w:ascii="Times New Roman" w:hAnsi="Times New Roman"/>
          <w:color w:val="auto"/>
        </w:rPr>
      </w:pPr>
      <w:bookmarkStart w:id="15" w:name="_Hlk6407196"/>
      <w:bookmarkStart w:id="16" w:name="_Hlk6945003"/>
      <w:bookmarkStart w:id="17" w:name="OLE_LINK1"/>
      <w:bookmarkStart w:id="18" w:name="OLE_LINK2"/>
      <w:r w:rsidRPr="00D42E57">
        <w:rPr>
          <w:rFonts w:ascii="Times New Roman" w:hAnsi="Times New Roman"/>
          <w:color w:val="000000" w:themeColor="text1"/>
        </w:rPr>
        <w:t>Multi-attribute</w:t>
      </w:r>
      <w:r w:rsidR="00F43B2F" w:rsidRPr="00D42E57">
        <w:rPr>
          <w:rFonts w:ascii="Times New Roman" w:hAnsi="Times New Roman"/>
          <w:color w:val="000000" w:themeColor="text1"/>
        </w:rPr>
        <w:t xml:space="preserve"> group decision making (MAGDM) is a process of choosing the best alternative in complex scenarios </w:t>
      </w:r>
      <w:r w:rsidR="00F43B2F" w:rsidRPr="00D42E57">
        <w:rPr>
          <w:rFonts w:ascii="Times New Roman" w:hAnsi="Times New Roman"/>
        </w:rPr>
        <w:t>by</w:t>
      </w:r>
      <w:r w:rsidR="00F43B2F" w:rsidRPr="00D42E57">
        <w:rPr>
          <w:rFonts w:ascii="Times New Roman" w:hAnsi="Times New Roman"/>
          <w:color w:val="000000" w:themeColor="text1"/>
        </w:rPr>
        <w:t xml:space="preserve"> using </w:t>
      </w:r>
      <w:r w:rsidR="00F43B2F" w:rsidRPr="00D42E57">
        <w:rPr>
          <w:rFonts w:ascii="Times New Roman" w:hAnsi="Times New Roman"/>
          <w:color w:val="auto"/>
        </w:rPr>
        <w:t>a group of decision makers</w:t>
      </w:r>
      <w:r w:rsidR="00F43B2F" w:rsidRPr="00D42E57">
        <w:rPr>
          <w:rFonts w:ascii="Times New Roman" w:hAnsi="Times New Roman"/>
          <w:color w:val="000000" w:themeColor="text1"/>
        </w:rPr>
        <w:t xml:space="preserve"> to evaluate the</w:t>
      </w:r>
      <w:r w:rsidR="00F43B2F" w:rsidRPr="00D42E57">
        <w:rPr>
          <w:rFonts w:ascii="Times New Roman" w:hAnsi="Times New Roman"/>
          <w:color w:val="auto"/>
        </w:rPr>
        <w:t xml:space="preserve"> values of multiple attributes of all alternatives synthetically. In this process, the primary task is to accurately express the attribute values, and fuzzy sets </w:t>
      </w:r>
      <w:r w:rsidR="004C38EF">
        <w:rPr>
          <w:rFonts w:ascii="Times New Roman" w:hAnsi="Times New Roman"/>
          <w:color w:val="auto"/>
        </w:rPr>
        <w:t>are</w:t>
      </w:r>
      <w:r w:rsidR="00F43B2F" w:rsidRPr="00D42E57">
        <w:rPr>
          <w:rFonts w:ascii="Times New Roman" w:hAnsi="Times New Roman"/>
          <w:color w:val="auto"/>
        </w:rPr>
        <w:t xml:space="preserve"> regarded as effective tools for such expression. To date, over twenty different types of fuzzy sets have been presented within academia [1]. Among them, Zadeh’s fuzzy set (FS) [2] is a well-known type of fuzzy set that uses degree of membership</w:t>
      </w:r>
      <w:r w:rsidR="00F43B2F" w:rsidRPr="00D42E57">
        <w:rPr>
          <w:rFonts w:ascii="Times New Roman" w:eastAsia="宋体" w:hAnsi="Times New Roman"/>
          <w:color w:val="auto"/>
          <w:lang w:eastAsia="zh-CN"/>
        </w:rPr>
        <w:t xml:space="preserve"> </w:t>
      </w:r>
      <w:r w:rsidR="00F43B2F" w:rsidRPr="00D42E57">
        <w:rPr>
          <w:rFonts w:ascii="Times New Roman" w:hAnsi="Times New Roman"/>
          <w:color w:val="auto"/>
        </w:rPr>
        <w:t xml:space="preserve">to quantify degree of satisfaction. However, this fuzzy set cannot express </w:t>
      </w:r>
      <w:proofErr w:type="spellStart"/>
      <w:r w:rsidR="00F43B2F" w:rsidRPr="00D42E57">
        <w:rPr>
          <w:rFonts w:ascii="Times New Roman" w:hAnsi="Times New Roman"/>
          <w:color w:val="auto"/>
        </w:rPr>
        <w:t>nonmembership</w:t>
      </w:r>
      <w:proofErr w:type="spellEnd"/>
      <w:r w:rsidR="00F43B2F" w:rsidRPr="00D42E57">
        <w:rPr>
          <w:rFonts w:ascii="Times New Roman" w:hAnsi="Times New Roman"/>
          <w:color w:val="auto"/>
        </w:rPr>
        <w:t xml:space="preserve"> and hesitancy degree. </w:t>
      </w:r>
      <w:proofErr w:type="spellStart"/>
      <w:r w:rsidR="00F43B2F" w:rsidRPr="00D42E57">
        <w:rPr>
          <w:rFonts w:ascii="Times New Roman" w:hAnsi="Times New Roman"/>
          <w:color w:val="auto"/>
        </w:rPr>
        <w:t>Atanassov</w:t>
      </w:r>
      <w:proofErr w:type="spellEnd"/>
      <w:r w:rsidR="00F43B2F" w:rsidRPr="00D42E57">
        <w:rPr>
          <w:rFonts w:ascii="Times New Roman" w:hAnsi="Times New Roman"/>
          <w:color w:val="auto"/>
        </w:rPr>
        <w:t xml:space="preserve"> [3] proposed the intuitionistic FS (IFS) to overcome this shortcoming by adding a </w:t>
      </w:r>
      <w:proofErr w:type="spellStart"/>
      <w:r w:rsidR="00F43B2F" w:rsidRPr="00D42E57">
        <w:rPr>
          <w:rFonts w:ascii="Times New Roman" w:hAnsi="Times New Roman"/>
          <w:color w:val="auto"/>
        </w:rPr>
        <w:t>nonmembership</w:t>
      </w:r>
      <w:proofErr w:type="spellEnd"/>
      <w:r w:rsidR="00F43B2F" w:rsidRPr="00D42E57">
        <w:rPr>
          <w:rFonts w:ascii="Times New Roman" w:eastAsia="宋体" w:hAnsi="Times New Roman"/>
          <w:color w:val="auto"/>
          <w:lang w:eastAsia="zh-CN"/>
        </w:rPr>
        <w:t xml:space="preserve"> </w:t>
      </w:r>
      <w:r w:rsidR="00F43B2F" w:rsidRPr="00D42E57">
        <w:rPr>
          <w:rFonts w:ascii="Times New Roman" w:hAnsi="Times New Roman"/>
          <w:color w:val="auto"/>
        </w:rPr>
        <w:t xml:space="preserve">degree; thus, the hesitancy function can be expressed as one minus the sum of the membership and </w:t>
      </w:r>
      <w:proofErr w:type="spellStart"/>
      <w:r w:rsidR="00F43B2F" w:rsidRPr="00D42E57">
        <w:rPr>
          <w:rFonts w:ascii="Times New Roman" w:hAnsi="Times New Roman"/>
          <w:color w:val="auto"/>
        </w:rPr>
        <w:t>nonmembership</w:t>
      </w:r>
      <w:proofErr w:type="spellEnd"/>
      <w:r w:rsidR="00F43B2F" w:rsidRPr="00D42E57">
        <w:rPr>
          <w:rFonts w:ascii="Times New Roman" w:hAnsi="Times New Roman"/>
          <w:color w:val="auto"/>
        </w:rPr>
        <w:t xml:space="preserve"> degrees. Because IFSs can describe more complex fuzzy information than FSs, many research topics regarding them have been presented, such as the </w:t>
      </w:r>
      <w:bookmarkStart w:id="19" w:name="_Hlk11682921"/>
      <w:r w:rsidR="00F43B2F" w:rsidRPr="00D42E57">
        <w:rPr>
          <w:rFonts w:ascii="Times New Roman" w:hAnsi="Times New Roman"/>
          <w:color w:val="auto"/>
        </w:rPr>
        <w:t xml:space="preserve">operational rules </w:t>
      </w:r>
      <w:bookmarkEnd w:id="19"/>
      <w:r w:rsidR="00F43B2F" w:rsidRPr="00D42E57">
        <w:rPr>
          <w:rFonts w:ascii="Times New Roman" w:hAnsi="Times New Roman"/>
          <w:color w:val="auto"/>
        </w:rPr>
        <w:t xml:space="preserve">of intuitionistic fuzzy numbers (IFNs) [4], </w:t>
      </w:r>
      <w:bookmarkStart w:id="20" w:name="_Hlk11682934"/>
      <w:r w:rsidR="00F43B2F" w:rsidRPr="00D42E57">
        <w:rPr>
          <w:rFonts w:ascii="Times New Roman" w:hAnsi="Times New Roman"/>
          <w:color w:val="auto"/>
        </w:rPr>
        <w:t>aggregation operators</w:t>
      </w:r>
      <w:bookmarkEnd w:id="20"/>
      <w:r w:rsidR="00F43B2F" w:rsidRPr="00D42E57">
        <w:rPr>
          <w:rFonts w:ascii="Times New Roman" w:hAnsi="Times New Roman"/>
          <w:color w:val="auto"/>
        </w:rPr>
        <w:t xml:space="preserve"> of IFNs [5], </w:t>
      </w:r>
      <w:bookmarkStart w:id="21" w:name="_Hlk11682947"/>
      <w:r w:rsidR="00F43B2F" w:rsidRPr="00D42E57">
        <w:rPr>
          <w:rFonts w:ascii="Times New Roman" w:hAnsi="Times New Roman"/>
          <w:color w:val="auto"/>
        </w:rPr>
        <w:t xml:space="preserve">intuitionistic fuzzy </w:t>
      </w:r>
      <w:bookmarkEnd w:id="15"/>
      <w:r w:rsidR="00F43B2F" w:rsidRPr="00D42E57">
        <w:rPr>
          <w:rFonts w:ascii="Times New Roman" w:hAnsi="Times New Roman"/>
          <w:color w:val="auto"/>
        </w:rPr>
        <w:t>preference relations</w:t>
      </w:r>
      <w:bookmarkEnd w:id="21"/>
      <w:r w:rsidR="00F43B2F" w:rsidRPr="00D42E57">
        <w:rPr>
          <w:rFonts w:ascii="Times New Roman" w:hAnsi="Times New Roman"/>
          <w:color w:val="auto"/>
        </w:rPr>
        <w:t xml:space="preserve"> [6], rules of </w:t>
      </w:r>
      <w:bookmarkStart w:id="22" w:name="_Hlk11682958"/>
      <w:r w:rsidR="00F43B2F" w:rsidRPr="00D42E57">
        <w:rPr>
          <w:rFonts w:ascii="Times New Roman" w:hAnsi="Times New Roman"/>
          <w:color w:val="auto"/>
        </w:rPr>
        <w:t xml:space="preserve">intuitionistic fuzzy calculus </w:t>
      </w:r>
      <w:bookmarkEnd w:id="22"/>
      <w:r w:rsidR="00F43B2F" w:rsidRPr="00D42E57">
        <w:rPr>
          <w:rFonts w:ascii="Times New Roman" w:hAnsi="Times New Roman"/>
          <w:color w:val="auto"/>
        </w:rPr>
        <w:t xml:space="preserve">[7], and </w:t>
      </w:r>
      <w:bookmarkStart w:id="23" w:name="_Hlk11682975"/>
      <w:r w:rsidR="00F43B2F" w:rsidRPr="00D42E57">
        <w:rPr>
          <w:rFonts w:ascii="Times New Roman" w:hAnsi="Times New Roman"/>
          <w:color w:val="auto"/>
        </w:rPr>
        <w:t>MAGDM methods</w:t>
      </w:r>
      <w:bookmarkEnd w:id="23"/>
      <w:r w:rsidR="00F43B2F" w:rsidRPr="00D42E57">
        <w:rPr>
          <w:rFonts w:ascii="Times New Roman" w:hAnsi="Times New Roman"/>
          <w:color w:val="auto"/>
        </w:rPr>
        <w:t xml:space="preserve"> based on IFSs [8]. Although IFSs have shown great potential in MAGDM, their application range is limited by their ability to express fuzzy information, i.e., the sum of membership</w:t>
      </w:r>
      <w:r w:rsidR="00F43B2F" w:rsidRPr="00D42E57">
        <w:rPr>
          <w:rFonts w:ascii="Times New Roman" w:eastAsia="宋体" w:hAnsi="Times New Roman"/>
          <w:color w:val="auto"/>
          <w:lang w:eastAsia="zh-CN"/>
        </w:rPr>
        <w:t xml:space="preserve"> </w:t>
      </w:r>
      <w:r w:rsidR="00F43B2F" w:rsidRPr="00D42E57">
        <w:rPr>
          <w:rFonts w:ascii="Times New Roman" w:hAnsi="Times New Roman"/>
          <w:color w:val="auto"/>
        </w:rPr>
        <w:t xml:space="preserve">and </w:t>
      </w:r>
      <w:proofErr w:type="spellStart"/>
      <w:r w:rsidR="00F43B2F" w:rsidRPr="00D42E57">
        <w:rPr>
          <w:rFonts w:ascii="Times New Roman" w:hAnsi="Times New Roman"/>
          <w:color w:val="auto"/>
        </w:rPr>
        <w:t>nonmembership</w:t>
      </w:r>
      <w:proofErr w:type="spellEnd"/>
      <w:r w:rsidR="00F43B2F" w:rsidRPr="00D42E57">
        <w:rPr>
          <w:rFonts w:ascii="Times New Roman" w:hAnsi="Times New Roman"/>
          <w:color w:val="auto"/>
        </w:rPr>
        <w:t xml:space="preserve"> degrees should be within the range of 0 to 1. To address this issue, </w:t>
      </w:r>
      <w:proofErr w:type="spellStart"/>
      <w:r w:rsidR="00F43B2F" w:rsidRPr="00D42E57">
        <w:rPr>
          <w:rFonts w:ascii="Times New Roman" w:hAnsi="Times New Roman"/>
          <w:color w:val="auto"/>
        </w:rPr>
        <w:t>Yager</w:t>
      </w:r>
      <w:proofErr w:type="spellEnd"/>
      <w:r w:rsidR="00F43B2F" w:rsidRPr="00D42E57">
        <w:rPr>
          <w:rFonts w:ascii="Times New Roman" w:hAnsi="Times New Roman"/>
          <w:color w:val="auto"/>
        </w:rPr>
        <w:t xml:space="preserve"> [9] proposed the theory of Pythagorean fuzzy sets (PFSs), in which the condition is extended to the sum of the squares of the membership</w:t>
      </w:r>
      <w:r w:rsidR="00F43B2F" w:rsidRPr="00D42E57">
        <w:rPr>
          <w:rFonts w:ascii="Times New Roman" w:eastAsia="宋体" w:hAnsi="Times New Roman"/>
          <w:color w:val="auto"/>
          <w:lang w:eastAsia="zh-CN"/>
        </w:rPr>
        <w:t xml:space="preserve"> </w:t>
      </w:r>
      <w:r w:rsidR="00F43B2F" w:rsidRPr="00D42E57">
        <w:rPr>
          <w:rFonts w:ascii="Times New Roman" w:hAnsi="Times New Roman"/>
          <w:color w:val="auto"/>
        </w:rPr>
        <w:t xml:space="preserve">and </w:t>
      </w:r>
      <w:proofErr w:type="spellStart"/>
      <w:r w:rsidR="00F43B2F" w:rsidRPr="00D42E57">
        <w:rPr>
          <w:rFonts w:ascii="Times New Roman" w:hAnsi="Times New Roman"/>
          <w:color w:val="auto"/>
        </w:rPr>
        <w:t>nonmembership</w:t>
      </w:r>
      <w:proofErr w:type="spellEnd"/>
      <w:r w:rsidR="00F43B2F" w:rsidRPr="00D42E57">
        <w:rPr>
          <w:rFonts w:ascii="Times New Roman" w:hAnsi="Times New Roman"/>
          <w:color w:val="auto"/>
        </w:rPr>
        <w:t xml:space="preserve"> degrees falling within the range of 0 to 1. Because they have greater expressiveness than IF</w:t>
      </w:r>
      <w:r w:rsidR="00F43B2F" w:rsidRPr="00D42E57">
        <w:rPr>
          <w:rFonts w:ascii="Times New Roman" w:eastAsiaTheme="minorEastAsia" w:hAnsi="Times New Roman"/>
          <w:color w:val="auto"/>
          <w:lang w:eastAsia="zh-CN"/>
        </w:rPr>
        <w:t>S</w:t>
      </w:r>
      <w:r w:rsidR="00F43B2F" w:rsidRPr="00D42E57">
        <w:rPr>
          <w:rFonts w:ascii="Times New Roman" w:hAnsi="Times New Roman"/>
          <w:color w:val="auto"/>
        </w:rPr>
        <w:t>s, PFSs have also received much attention from researchers</w:t>
      </w:r>
      <w:r w:rsidR="00F43B2F" w:rsidRPr="00D42E57">
        <w:rPr>
          <w:rFonts w:ascii="Times New Roman" w:eastAsia="宋体" w:hAnsi="Times New Roman"/>
          <w:color w:val="auto"/>
          <w:lang w:eastAsia="zh-CN"/>
        </w:rPr>
        <w:t>.</w:t>
      </w:r>
      <w:r w:rsidR="00F43B2F" w:rsidRPr="00D42E57">
        <w:rPr>
          <w:rFonts w:ascii="Times New Roman" w:hAnsi="Times New Roman"/>
          <w:color w:val="auto"/>
        </w:rPr>
        <w:t xml:space="preserve"> For example, </w:t>
      </w:r>
      <w:proofErr w:type="spellStart"/>
      <w:r w:rsidR="00F43B2F" w:rsidRPr="00D42E57">
        <w:rPr>
          <w:rFonts w:ascii="Times New Roman" w:hAnsi="Times New Roman"/>
          <w:color w:val="auto"/>
        </w:rPr>
        <w:t>Yager</w:t>
      </w:r>
      <w:proofErr w:type="spellEnd"/>
      <w:r w:rsidR="00F43B2F" w:rsidRPr="00D42E57">
        <w:rPr>
          <w:rFonts w:ascii="Times New Roman" w:hAnsi="Times New Roman"/>
          <w:color w:val="auto"/>
        </w:rPr>
        <w:t xml:space="preserve"> and </w:t>
      </w:r>
      <w:proofErr w:type="spellStart"/>
      <w:r w:rsidR="00F43B2F" w:rsidRPr="00D42E57">
        <w:rPr>
          <w:rFonts w:ascii="Times New Roman" w:hAnsi="Times New Roman"/>
          <w:color w:val="auto"/>
        </w:rPr>
        <w:t>Abbasov</w:t>
      </w:r>
      <w:proofErr w:type="spellEnd"/>
      <w:r w:rsidR="00F43B2F" w:rsidRPr="00D42E57">
        <w:rPr>
          <w:rFonts w:ascii="Times New Roman" w:eastAsia="宋体" w:hAnsi="Times New Roman"/>
          <w:color w:val="auto"/>
          <w:lang w:eastAsia="zh-CN"/>
        </w:rPr>
        <w:t xml:space="preserve"> </w:t>
      </w:r>
      <w:r w:rsidR="00F43B2F" w:rsidRPr="00D42E57">
        <w:rPr>
          <w:rFonts w:ascii="Times New Roman" w:hAnsi="Times New Roman"/>
          <w:color w:val="auto"/>
        </w:rPr>
        <w:t xml:space="preserve">[10] investigated the relationships among Pythagorean fuzzy numbers (PFNs); Peng and Yang [11] proposed division and subtraction operations on PFSs; Dick </w:t>
      </w:r>
      <w:bookmarkStart w:id="24" w:name="_Hlk14076333"/>
      <w:r w:rsidR="00F43B2F" w:rsidRPr="00D42E57">
        <w:rPr>
          <w:rFonts w:ascii="Times New Roman" w:hAnsi="Times New Roman"/>
          <w:color w:val="auto"/>
        </w:rPr>
        <w:t>et al.</w:t>
      </w:r>
      <w:bookmarkEnd w:id="24"/>
      <w:r w:rsidR="00F43B2F" w:rsidRPr="00D42E57">
        <w:rPr>
          <w:rFonts w:ascii="Times New Roman" w:hAnsi="Times New Roman"/>
          <w:color w:val="auto"/>
        </w:rPr>
        <w:t xml:space="preserve"> [12] developed interpretations of complex-valued Pythagorean membership grades; Liang et al. [13] proposed a new model of three-way decisions based on PFSs.</w:t>
      </w:r>
    </w:p>
    <w:p w14:paraId="4440E186" w14:textId="7E627955" w:rsidR="00F43B2F" w:rsidRPr="00D42E57" w:rsidRDefault="00F43B2F" w:rsidP="00F43B2F">
      <w:pPr>
        <w:pStyle w:val="MDPI31text"/>
        <w:spacing w:line="480" w:lineRule="auto"/>
        <w:ind w:firstLine="210"/>
        <w:rPr>
          <w:rFonts w:ascii="Times New Roman" w:hAnsi="Times New Roman"/>
          <w:color w:val="auto"/>
        </w:rPr>
      </w:pPr>
      <w:r w:rsidRPr="00D42E57">
        <w:rPr>
          <w:rFonts w:ascii="Times New Roman" w:hAnsi="Times New Roman"/>
          <w:color w:val="auto"/>
        </w:rPr>
        <w:t xml:space="preserve">Recently, to further improve the expressiveness of PFS, </w:t>
      </w:r>
      <w:proofErr w:type="spellStart"/>
      <w:r w:rsidRPr="00D42E57">
        <w:rPr>
          <w:rFonts w:ascii="Times New Roman" w:hAnsi="Times New Roman"/>
          <w:color w:val="auto"/>
        </w:rPr>
        <w:t>Yager</w:t>
      </w:r>
      <w:proofErr w:type="spellEnd"/>
      <w:r w:rsidRPr="00D42E57">
        <w:rPr>
          <w:rFonts w:ascii="Times New Roman" w:hAnsi="Times New Roman"/>
          <w:color w:val="auto"/>
        </w:rPr>
        <w:t xml:space="preserve"> [14] presented the concept of the </w:t>
      </w:r>
      <w:r w:rsidRPr="00D42E57">
        <w:rPr>
          <w:rFonts w:ascii="Times New Roman" w:eastAsia="宋体" w:hAnsi="Times New Roman"/>
          <w:color w:val="auto"/>
          <w:lang w:eastAsia="zh-CN"/>
        </w:rPr>
        <w:t>generalized</w:t>
      </w:r>
      <w:r w:rsidRPr="00D42E57">
        <w:rPr>
          <w:rFonts w:ascii="Times New Roman" w:hAnsi="Times New Roman"/>
          <w:color w:val="auto"/>
        </w:rPr>
        <w:t xml:space="preserve"> </w:t>
      </w:r>
      <w:proofErr w:type="spellStart"/>
      <w:r w:rsidRPr="00D42E57">
        <w:rPr>
          <w:rFonts w:ascii="Times New Roman" w:hAnsi="Times New Roman"/>
          <w:color w:val="auto"/>
        </w:rPr>
        <w:t>orthopair</w:t>
      </w:r>
      <w:proofErr w:type="spellEnd"/>
      <w:r w:rsidRPr="00D42E57">
        <w:rPr>
          <w:rFonts w:ascii="Times New Roman" w:hAnsi="Times New Roman"/>
          <w:color w:val="auto"/>
        </w:rPr>
        <w:t xml:space="preserve"> fuzzy set, i.e., the </w:t>
      </w:r>
      <w:r w:rsidRPr="00D42E57">
        <w:rPr>
          <w:rFonts w:ascii="Times New Roman" w:hAnsi="Times New Roman"/>
          <w:i/>
          <w:color w:val="auto"/>
        </w:rPr>
        <w:t>q</w:t>
      </w:r>
      <w:r w:rsidRPr="00D42E57">
        <w:rPr>
          <w:rFonts w:ascii="Times New Roman" w:hAnsi="Times New Roman"/>
          <w:color w:val="auto"/>
        </w:rPr>
        <w:t xml:space="preserve">-rung </w:t>
      </w:r>
      <w:proofErr w:type="spellStart"/>
      <w:r w:rsidRPr="00D42E57">
        <w:rPr>
          <w:rFonts w:ascii="Times New Roman" w:hAnsi="Times New Roman"/>
          <w:color w:val="auto"/>
        </w:rPr>
        <w:t>orthopair</w:t>
      </w:r>
      <w:proofErr w:type="spellEnd"/>
      <w:r w:rsidRPr="00D42E57">
        <w:rPr>
          <w:rFonts w:ascii="Times New Roman" w:hAnsi="Times New Roman"/>
          <w:color w:val="auto"/>
        </w:rPr>
        <w:t xml:space="preserve"> fuzzy set</w:t>
      </w:r>
      <w:r w:rsidRPr="00D42E57">
        <w:rPr>
          <w:rFonts w:ascii="Times New Roman" w:eastAsia="宋体" w:hAnsi="Times New Roman"/>
          <w:color w:val="auto"/>
          <w:lang w:eastAsia="zh-CN"/>
        </w:rPr>
        <w:t xml:space="preserve"> </w:t>
      </w:r>
      <w:r w:rsidRPr="00D42E57">
        <w:rPr>
          <w:rFonts w:ascii="Times New Roman" w:hAnsi="Times New Roman"/>
          <w:color w:val="auto"/>
        </w:rPr>
        <w:t>(</w:t>
      </w:r>
      <w:proofErr w:type="spellStart"/>
      <w:r w:rsidRPr="00D42E57">
        <w:rPr>
          <w:rFonts w:ascii="Times New Roman" w:hAnsi="Times New Roman"/>
          <w:i/>
          <w:color w:val="auto"/>
        </w:rPr>
        <w:t>q</w:t>
      </w:r>
      <w:r w:rsidRPr="00D42E57">
        <w:rPr>
          <w:rFonts w:ascii="Times New Roman" w:hAnsi="Times New Roman"/>
          <w:color w:val="auto"/>
        </w:rPr>
        <w:t>ROFS</w:t>
      </w:r>
      <w:proofErr w:type="spellEnd"/>
      <w:r w:rsidRPr="00D42E57">
        <w:rPr>
          <w:rFonts w:ascii="Times New Roman" w:hAnsi="Times New Roman"/>
          <w:color w:val="auto"/>
        </w:rPr>
        <w:t>), in which the membership</w:t>
      </w:r>
      <w:r w:rsidRPr="00D42E57">
        <w:rPr>
          <w:rFonts w:ascii="Times New Roman" w:eastAsia="宋体" w:hAnsi="Times New Roman"/>
          <w:color w:val="auto"/>
          <w:lang w:eastAsia="zh-CN"/>
        </w:rPr>
        <w:t xml:space="preserve"> </w:t>
      </w:r>
      <w:r w:rsidRPr="00D42E57">
        <w:rPr>
          <w:rFonts w:ascii="Times New Roman" w:hAnsi="Times New Roman"/>
          <w:color w:val="auto"/>
        </w:rPr>
        <w:t xml:space="preserve">and </w:t>
      </w:r>
      <w:proofErr w:type="spellStart"/>
      <w:r w:rsidRPr="00D42E57">
        <w:rPr>
          <w:rFonts w:ascii="Times New Roman" w:hAnsi="Times New Roman"/>
          <w:color w:val="auto"/>
        </w:rPr>
        <w:t>nonmembership</w:t>
      </w:r>
      <w:proofErr w:type="spellEnd"/>
      <w:r w:rsidRPr="00D42E57">
        <w:rPr>
          <w:rFonts w:ascii="Times New Roman" w:eastAsia="宋体" w:hAnsi="Times New Roman"/>
          <w:color w:val="auto"/>
          <w:lang w:eastAsia="zh-CN"/>
        </w:rPr>
        <w:t xml:space="preserve"> </w:t>
      </w:r>
      <w:r w:rsidRPr="00D42E57">
        <w:rPr>
          <w:rFonts w:ascii="Times New Roman" w:hAnsi="Times New Roman"/>
          <w:color w:val="auto"/>
        </w:rPr>
        <w:t xml:space="preserve">degrees satisfy the condition that the sum of their </w:t>
      </w:r>
      <w:r w:rsidRPr="00D42E57">
        <w:rPr>
          <w:rFonts w:ascii="Times New Roman" w:hAnsi="Times New Roman"/>
          <w:i/>
          <w:color w:val="auto"/>
        </w:rPr>
        <w:t>q</w:t>
      </w:r>
      <w:r w:rsidRPr="00D42E57">
        <w:rPr>
          <w:rFonts w:ascii="Times New Roman" w:hAnsi="Times New Roman"/>
          <w:color w:val="auto"/>
        </w:rPr>
        <w:t>-</w:t>
      </w:r>
      <w:proofErr w:type="spellStart"/>
      <w:r w:rsidRPr="00D42E57">
        <w:rPr>
          <w:rFonts w:ascii="Times New Roman" w:hAnsi="Times New Roman"/>
          <w:color w:val="auto"/>
        </w:rPr>
        <w:t>th</w:t>
      </w:r>
      <w:proofErr w:type="spellEnd"/>
      <w:r w:rsidRPr="00D42E57">
        <w:rPr>
          <w:rFonts w:ascii="Times New Roman" w:hAnsi="Times New Roman"/>
          <w:color w:val="auto"/>
        </w:rPr>
        <w:t xml:space="preserve"> powers lies within the range of 0 to 1. Obviously, IFSs and PFSs are special cases of </w:t>
      </w:r>
      <w:proofErr w:type="spellStart"/>
      <w:r w:rsidRPr="00D42E57">
        <w:rPr>
          <w:rFonts w:ascii="Times New Roman" w:hAnsi="Times New Roman"/>
          <w:i/>
          <w:color w:val="auto"/>
        </w:rPr>
        <w:t>q</w:t>
      </w:r>
      <w:r w:rsidRPr="00D42E57">
        <w:rPr>
          <w:rFonts w:ascii="Times New Roman" w:hAnsi="Times New Roman"/>
          <w:color w:val="auto"/>
        </w:rPr>
        <w:t>ROFSs</w:t>
      </w:r>
      <w:proofErr w:type="spellEnd"/>
      <w:r w:rsidRPr="00D42E57">
        <w:rPr>
          <w:rFonts w:ascii="Times New Roman" w:hAnsi="Times New Roman"/>
          <w:color w:val="auto"/>
        </w:rPr>
        <w:t xml:space="preserve"> with </w:t>
      </w:r>
      <w:r w:rsidRPr="00D42E57">
        <w:rPr>
          <w:rFonts w:ascii="Times New Roman" w:hAnsi="Times New Roman"/>
          <w:i/>
          <w:color w:val="auto"/>
        </w:rPr>
        <w:t>q</w:t>
      </w:r>
      <w:r w:rsidRPr="00D42E57">
        <w:rPr>
          <w:rFonts w:ascii="Times New Roman" w:hAnsi="Times New Roman"/>
          <w:color w:val="auto"/>
        </w:rPr>
        <w:t xml:space="preserve">=1 and </w:t>
      </w:r>
      <w:r w:rsidRPr="00D42E57">
        <w:rPr>
          <w:rFonts w:ascii="Times New Roman" w:hAnsi="Times New Roman"/>
          <w:i/>
          <w:color w:val="auto"/>
        </w:rPr>
        <w:t>q</w:t>
      </w:r>
      <w:r w:rsidRPr="00D42E57">
        <w:rPr>
          <w:rFonts w:ascii="Times New Roman" w:hAnsi="Times New Roman"/>
          <w:color w:val="auto"/>
        </w:rPr>
        <w:t xml:space="preserve">=2. This </w:t>
      </w:r>
      <w:r w:rsidR="009824D3" w:rsidRPr="00D42E57">
        <w:rPr>
          <w:rFonts w:ascii="Times New Roman" w:hAnsi="Times New Roman"/>
          <w:color w:val="auto"/>
        </w:rPr>
        <w:t>feature</w:t>
      </w:r>
      <w:r w:rsidRPr="00D42E57">
        <w:rPr>
          <w:rFonts w:ascii="Times New Roman" w:hAnsi="Times New Roman"/>
          <w:color w:val="auto"/>
        </w:rPr>
        <w:t xml:space="preserve"> makes the expressiveness of </w:t>
      </w:r>
      <w:proofErr w:type="spellStart"/>
      <w:r w:rsidRPr="00D42E57">
        <w:rPr>
          <w:rFonts w:ascii="Times New Roman" w:hAnsi="Times New Roman"/>
          <w:i/>
          <w:color w:val="auto"/>
        </w:rPr>
        <w:t>q</w:t>
      </w:r>
      <w:r w:rsidRPr="00D42E57">
        <w:rPr>
          <w:rFonts w:ascii="Times New Roman" w:hAnsi="Times New Roman"/>
          <w:color w:val="auto"/>
        </w:rPr>
        <w:t>ROFSs</w:t>
      </w:r>
      <w:proofErr w:type="spellEnd"/>
      <w:r w:rsidRPr="00D42E57">
        <w:rPr>
          <w:rFonts w:ascii="Times New Roman" w:hAnsi="Times New Roman"/>
          <w:color w:val="auto"/>
        </w:rPr>
        <w:t xml:space="preserve"> more powerful than that of IFSs and PFSs by assigning an appropriate value to </w:t>
      </w:r>
      <w:r w:rsidRPr="00D42E57">
        <w:rPr>
          <w:rFonts w:ascii="Times New Roman" w:hAnsi="Times New Roman"/>
          <w:i/>
          <w:color w:val="auto"/>
        </w:rPr>
        <w:t>q</w:t>
      </w:r>
      <w:r w:rsidRPr="00D42E57">
        <w:rPr>
          <w:rFonts w:ascii="Times New Roman" w:hAnsi="Times New Roman"/>
          <w:color w:val="auto"/>
        </w:rPr>
        <w:t xml:space="preserve">. For example, suppose that a decision maker is influenced by personal wishes or the surrounding environment and assigns special attribute values to product quality. The attribute values have a membership degree of 0.8 and a </w:t>
      </w:r>
      <w:proofErr w:type="spellStart"/>
      <w:r w:rsidRPr="00D42E57">
        <w:rPr>
          <w:rFonts w:ascii="Times New Roman" w:hAnsi="Times New Roman"/>
          <w:color w:val="auto"/>
        </w:rPr>
        <w:t>nonmembership</w:t>
      </w:r>
      <w:proofErr w:type="spellEnd"/>
      <w:r w:rsidRPr="00D42E57">
        <w:rPr>
          <w:rFonts w:ascii="Times New Roman" w:hAnsi="Times New Roman"/>
          <w:color w:val="auto"/>
        </w:rPr>
        <w:t xml:space="preserve"> degree of 0.8, i.e., (0.8,0.8). Obviously, neither an IFS nor a PFS can be applied in this </w:t>
      </w:r>
      <w:r w:rsidRPr="00D42E57">
        <w:rPr>
          <w:rFonts w:ascii="Times New Roman" w:hAnsi="Times New Roman"/>
          <w:color w:val="auto"/>
        </w:rPr>
        <w:lastRenderedPageBreak/>
        <w:t>case because 0.8+0.8&gt;1 and 0.8</w:t>
      </w:r>
      <w:r w:rsidRPr="00D42E57">
        <w:rPr>
          <w:rFonts w:ascii="Times New Roman" w:eastAsia="宋体" w:hAnsi="Times New Roman"/>
          <w:color w:val="auto"/>
          <w:vertAlign w:val="superscript"/>
          <w:lang w:eastAsia="zh-CN"/>
        </w:rPr>
        <w:t>2</w:t>
      </w:r>
      <w:r w:rsidRPr="00D42E57">
        <w:rPr>
          <w:rFonts w:ascii="Times New Roman" w:hAnsi="Times New Roman"/>
          <w:color w:val="auto"/>
        </w:rPr>
        <w:t>+0.8</w:t>
      </w:r>
      <w:r w:rsidRPr="00D42E57">
        <w:rPr>
          <w:rFonts w:ascii="Times New Roman" w:eastAsia="宋体" w:hAnsi="Times New Roman"/>
          <w:color w:val="auto"/>
          <w:vertAlign w:val="superscript"/>
          <w:lang w:eastAsia="zh-CN"/>
        </w:rPr>
        <w:t>2</w:t>
      </w:r>
      <w:r w:rsidRPr="00D42E57">
        <w:rPr>
          <w:rFonts w:ascii="Times New Roman" w:hAnsi="Times New Roman"/>
          <w:color w:val="auto"/>
        </w:rPr>
        <w:t xml:space="preserve">&gt;1. However, the attribute values can be expressed using a </w:t>
      </w:r>
      <w:proofErr w:type="spellStart"/>
      <w:r w:rsidRPr="00D42E57">
        <w:rPr>
          <w:rFonts w:ascii="Times New Roman" w:hAnsi="Times New Roman"/>
          <w:i/>
          <w:color w:val="auto"/>
        </w:rPr>
        <w:t>q</w:t>
      </w:r>
      <w:r w:rsidRPr="00D42E57">
        <w:rPr>
          <w:rFonts w:ascii="Times New Roman" w:hAnsi="Times New Roman"/>
          <w:color w:val="auto"/>
        </w:rPr>
        <w:t>ROFS</w:t>
      </w:r>
      <w:proofErr w:type="spellEnd"/>
      <w:r w:rsidRPr="00D42E57">
        <w:rPr>
          <w:rFonts w:ascii="Times New Roman" w:hAnsi="Times New Roman"/>
          <w:color w:val="auto"/>
        </w:rPr>
        <w:t xml:space="preserve"> by increasing the value of the parameter </w:t>
      </w:r>
      <w:r w:rsidRPr="00D42E57">
        <w:rPr>
          <w:rFonts w:ascii="Times New Roman" w:hAnsi="Times New Roman"/>
          <w:i/>
          <w:iCs/>
          <w:color w:val="auto"/>
        </w:rPr>
        <w:t>q</w:t>
      </w:r>
      <w:r w:rsidRPr="00D42E57">
        <w:rPr>
          <w:rFonts w:ascii="Times New Roman" w:hAnsi="Times New Roman"/>
          <w:color w:val="auto"/>
        </w:rPr>
        <w:t xml:space="preserve"> (</w:t>
      </w:r>
      <w:r w:rsidRPr="00D42E57">
        <w:rPr>
          <w:rFonts w:ascii="Times New Roman" w:hAnsi="Times New Roman"/>
          <w:i/>
          <w:iCs/>
          <w:color w:val="auto"/>
        </w:rPr>
        <w:t>q</w:t>
      </w:r>
      <w:r w:rsidRPr="00D42E57">
        <w:rPr>
          <w:rFonts w:ascii="Cambria Math" w:hAnsi="Cambria Math"/>
          <w:color w:val="auto"/>
        </w:rPr>
        <w:t>≥</w:t>
      </w:r>
      <w:r w:rsidRPr="00D42E57">
        <w:rPr>
          <w:rFonts w:ascii="Times New Roman" w:hAnsi="Times New Roman"/>
          <w:color w:val="auto"/>
        </w:rPr>
        <w:t xml:space="preserve">4). It is worth noting that as the parameter </w:t>
      </w:r>
      <w:r w:rsidRPr="00D42E57">
        <w:rPr>
          <w:rFonts w:ascii="Times New Roman" w:hAnsi="Times New Roman"/>
          <w:i/>
          <w:iCs/>
          <w:color w:val="auto"/>
        </w:rPr>
        <w:t>q</w:t>
      </w:r>
      <w:r w:rsidRPr="00D42E57">
        <w:rPr>
          <w:rFonts w:ascii="Times New Roman" w:eastAsiaTheme="minorEastAsia" w:hAnsi="Times New Roman" w:hint="eastAsia"/>
          <w:color w:val="auto"/>
          <w:lang w:eastAsia="zh-CN"/>
        </w:rPr>
        <w:t xml:space="preserve"> </w:t>
      </w:r>
      <w:r w:rsidRPr="00D42E57">
        <w:rPr>
          <w:rFonts w:ascii="Times New Roman" w:hAnsi="Times New Roman"/>
          <w:color w:val="auto"/>
        </w:rPr>
        <w:t xml:space="preserve">increases, the space of acceptable </w:t>
      </w:r>
      <w:proofErr w:type="spellStart"/>
      <w:r w:rsidRPr="00D42E57">
        <w:rPr>
          <w:rFonts w:ascii="Times New Roman" w:hAnsi="Times New Roman"/>
          <w:color w:val="auto"/>
        </w:rPr>
        <w:t>orthopairs</w:t>
      </w:r>
      <w:proofErr w:type="spellEnd"/>
      <w:r w:rsidRPr="00D42E57">
        <w:rPr>
          <w:rFonts w:ascii="Times New Roman" w:hAnsi="Times New Roman"/>
          <w:color w:val="auto"/>
        </w:rPr>
        <w:t xml:space="preserve"> increases, and more </w:t>
      </w:r>
      <w:proofErr w:type="spellStart"/>
      <w:r w:rsidRPr="00D42E57">
        <w:rPr>
          <w:rFonts w:ascii="Times New Roman" w:hAnsi="Times New Roman"/>
          <w:color w:val="auto"/>
        </w:rPr>
        <w:t>orthopairs</w:t>
      </w:r>
      <w:proofErr w:type="spellEnd"/>
      <w:r w:rsidRPr="00D42E57">
        <w:rPr>
          <w:rFonts w:ascii="Times New Roman" w:hAnsi="Times New Roman"/>
          <w:color w:val="auto"/>
        </w:rPr>
        <w:t xml:space="preserve"> will satisfy</w:t>
      </w:r>
      <w:r w:rsidRPr="00D42E57">
        <w:rPr>
          <w:rFonts w:ascii="Times New Roman" w:eastAsiaTheme="minorEastAsia" w:hAnsi="Times New Roman" w:hint="eastAsia"/>
          <w:color w:val="auto"/>
          <w:lang w:eastAsia="zh-CN"/>
        </w:rPr>
        <w:t xml:space="preserve"> </w:t>
      </w:r>
      <w:r w:rsidRPr="00D42E57">
        <w:rPr>
          <w:rFonts w:ascii="Times New Roman" w:hAnsi="Times New Roman"/>
          <w:color w:val="auto"/>
        </w:rPr>
        <w:t>the bounding constraint.</w:t>
      </w:r>
      <w:r w:rsidRPr="00D42E57">
        <w:rPr>
          <w:color w:val="auto"/>
        </w:rPr>
        <w:t xml:space="preserve"> </w:t>
      </w:r>
      <w:r w:rsidRPr="00D42E57">
        <w:rPr>
          <w:rFonts w:ascii="Times New Roman" w:hAnsi="Times New Roman"/>
          <w:color w:val="auto"/>
        </w:rPr>
        <w:t xml:space="preserve">Therefore, </w:t>
      </w:r>
      <w:proofErr w:type="spellStart"/>
      <w:r w:rsidRPr="00D42E57">
        <w:rPr>
          <w:rFonts w:ascii="Times New Roman" w:hAnsi="Times New Roman"/>
          <w:i/>
          <w:iCs/>
          <w:color w:val="auto"/>
        </w:rPr>
        <w:t>q</w:t>
      </w:r>
      <w:r w:rsidRPr="00D42E57">
        <w:rPr>
          <w:rFonts w:ascii="Times New Roman" w:hAnsi="Times New Roman"/>
          <w:color w:val="auto"/>
        </w:rPr>
        <w:t>ROFSs</w:t>
      </w:r>
      <w:proofErr w:type="spellEnd"/>
      <w:r w:rsidRPr="00D42E57">
        <w:rPr>
          <w:rFonts w:ascii="Times New Roman" w:hAnsi="Times New Roman"/>
          <w:color w:val="auto"/>
        </w:rPr>
        <w:t xml:space="preserve"> are more flexible and more suitable for describing fuzzy information by</w:t>
      </w:r>
      <w:r w:rsidRPr="00D42E57">
        <w:rPr>
          <w:color w:val="auto"/>
        </w:rPr>
        <w:t xml:space="preserve"> </w:t>
      </w:r>
      <w:r w:rsidRPr="00D42E57">
        <w:rPr>
          <w:rFonts w:ascii="Times New Roman" w:hAnsi="Times New Roman"/>
          <w:color w:val="auto"/>
        </w:rPr>
        <w:t xml:space="preserve">dynamically adjusting the value of the parameter </w:t>
      </w:r>
      <w:r w:rsidRPr="00D42E57">
        <w:rPr>
          <w:rFonts w:ascii="Times New Roman" w:hAnsi="Times New Roman"/>
          <w:i/>
          <w:iCs/>
          <w:color w:val="auto"/>
        </w:rPr>
        <w:t>q</w:t>
      </w:r>
      <w:r w:rsidRPr="00D42E57">
        <w:rPr>
          <w:rFonts w:ascii="Times New Roman" w:hAnsi="Times New Roman"/>
          <w:color w:val="auto"/>
        </w:rPr>
        <w:t xml:space="preserve">. The subject of </w:t>
      </w:r>
      <w:proofErr w:type="spellStart"/>
      <w:r w:rsidRPr="00D42E57">
        <w:rPr>
          <w:rFonts w:ascii="Times New Roman" w:hAnsi="Times New Roman"/>
          <w:i/>
          <w:iCs/>
          <w:color w:val="auto"/>
        </w:rPr>
        <w:t>q</w:t>
      </w:r>
      <w:r w:rsidRPr="00D42E57">
        <w:rPr>
          <w:rFonts w:ascii="Times New Roman" w:hAnsi="Times New Roman"/>
          <w:color w:val="auto"/>
        </w:rPr>
        <w:t>ROFSs</w:t>
      </w:r>
      <w:proofErr w:type="spellEnd"/>
      <w:r w:rsidRPr="00D42E57">
        <w:rPr>
          <w:rFonts w:ascii="Times New Roman" w:hAnsi="Times New Roman"/>
          <w:color w:val="auto"/>
        </w:rPr>
        <w:t xml:space="preserve"> has received extensive attention in recent years. Various research topics regarding </w:t>
      </w:r>
      <w:proofErr w:type="spellStart"/>
      <w:r w:rsidRPr="00D42E57">
        <w:rPr>
          <w:rFonts w:ascii="Times New Roman" w:hAnsi="Times New Roman"/>
          <w:i/>
          <w:color w:val="auto"/>
        </w:rPr>
        <w:t>q</w:t>
      </w:r>
      <w:r w:rsidRPr="00D42E57">
        <w:rPr>
          <w:rFonts w:ascii="Times New Roman" w:hAnsi="Times New Roman"/>
          <w:color w:val="auto"/>
        </w:rPr>
        <w:t>ROFSs</w:t>
      </w:r>
      <w:proofErr w:type="spellEnd"/>
      <w:r w:rsidRPr="00D42E57">
        <w:rPr>
          <w:rFonts w:ascii="Times New Roman" w:hAnsi="Times New Roman"/>
          <w:color w:val="auto"/>
        </w:rPr>
        <w:t xml:space="preserve"> are gaining importance within academia, such as the score function of </w:t>
      </w:r>
      <w:proofErr w:type="spellStart"/>
      <w:r w:rsidRPr="00D42E57">
        <w:rPr>
          <w:rFonts w:ascii="Times New Roman" w:hAnsi="Times New Roman"/>
          <w:i/>
          <w:iCs/>
          <w:color w:val="auto"/>
        </w:rPr>
        <w:t>q</w:t>
      </w:r>
      <w:r w:rsidRPr="00D42E57">
        <w:rPr>
          <w:rFonts w:ascii="Times New Roman" w:hAnsi="Times New Roman"/>
          <w:color w:val="auto"/>
        </w:rPr>
        <w:t>ROFNs</w:t>
      </w:r>
      <w:proofErr w:type="spellEnd"/>
      <w:r w:rsidRPr="00D42E57">
        <w:rPr>
          <w:rFonts w:ascii="Times New Roman" w:hAnsi="Times New Roman"/>
          <w:color w:val="auto"/>
        </w:rPr>
        <w:t xml:space="preserve"> [15, 16], distance measures of</w:t>
      </w:r>
      <w:r w:rsidRPr="00D42E57">
        <w:rPr>
          <w:rFonts w:ascii="Times New Roman" w:hAnsi="Times New Roman"/>
          <w:i/>
          <w:iCs/>
          <w:color w:val="auto"/>
        </w:rPr>
        <w:t xml:space="preserve"> </w:t>
      </w:r>
      <w:proofErr w:type="spellStart"/>
      <w:r w:rsidRPr="00D42E57">
        <w:rPr>
          <w:rFonts w:ascii="Times New Roman" w:hAnsi="Times New Roman"/>
          <w:i/>
          <w:iCs/>
          <w:color w:val="auto"/>
        </w:rPr>
        <w:t>q</w:t>
      </w:r>
      <w:r w:rsidRPr="00D42E57">
        <w:rPr>
          <w:rFonts w:ascii="Times New Roman" w:hAnsi="Times New Roman"/>
          <w:color w:val="auto"/>
        </w:rPr>
        <w:t>RO</w:t>
      </w:r>
      <w:r w:rsidRPr="00D42E57">
        <w:rPr>
          <w:rFonts w:ascii="Times New Roman" w:eastAsiaTheme="minorEastAsia" w:hAnsi="Times New Roman"/>
          <w:color w:val="auto"/>
          <w:lang w:eastAsia="zh-CN"/>
        </w:rPr>
        <w:t>FN</w:t>
      </w:r>
      <w:r w:rsidRPr="00D42E57">
        <w:rPr>
          <w:rFonts w:ascii="Times New Roman" w:hAnsi="Times New Roman"/>
          <w:color w:val="auto"/>
        </w:rPr>
        <w:t>s</w:t>
      </w:r>
      <w:proofErr w:type="spellEnd"/>
      <w:r w:rsidRPr="00D42E57">
        <w:rPr>
          <w:rFonts w:ascii="Times New Roman" w:hAnsi="Times New Roman"/>
          <w:color w:val="auto"/>
        </w:rPr>
        <w:t xml:space="preserve"> [16, 17], </w:t>
      </w:r>
      <w:r w:rsidRPr="00D42E57">
        <w:rPr>
          <w:rFonts w:ascii="Times New Roman" w:eastAsiaTheme="minorEastAsia" w:hAnsi="Times New Roman" w:hint="eastAsia"/>
          <w:color w:val="auto"/>
          <w:lang w:eastAsia="zh-CN"/>
        </w:rPr>
        <w:t>cor</w:t>
      </w:r>
      <w:r w:rsidRPr="00D42E57">
        <w:rPr>
          <w:rFonts w:ascii="Times New Roman" w:eastAsiaTheme="minorEastAsia" w:hAnsi="Times New Roman"/>
          <w:color w:val="auto"/>
          <w:lang w:eastAsia="zh-CN"/>
        </w:rPr>
        <w:t xml:space="preserve">relation and correlation coefficients of </w:t>
      </w:r>
      <w:proofErr w:type="spellStart"/>
      <w:r w:rsidRPr="00D42E57">
        <w:rPr>
          <w:rFonts w:ascii="Times New Roman" w:eastAsiaTheme="minorEastAsia" w:hAnsi="Times New Roman"/>
          <w:i/>
          <w:iCs/>
          <w:color w:val="auto"/>
          <w:lang w:eastAsia="zh-CN"/>
        </w:rPr>
        <w:t>q</w:t>
      </w:r>
      <w:r w:rsidRPr="00D42E57">
        <w:rPr>
          <w:rFonts w:ascii="Times New Roman" w:eastAsiaTheme="minorEastAsia" w:hAnsi="Times New Roman"/>
          <w:color w:val="auto"/>
          <w:lang w:eastAsia="zh-CN"/>
        </w:rPr>
        <w:t>ROFSs</w:t>
      </w:r>
      <w:proofErr w:type="spellEnd"/>
      <w:r w:rsidRPr="00D42E57">
        <w:rPr>
          <w:rFonts w:ascii="Times New Roman" w:eastAsiaTheme="minorEastAsia" w:hAnsi="Times New Roman"/>
          <w:color w:val="auto"/>
          <w:lang w:eastAsia="zh-CN"/>
        </w:rPr>
        <w:t xml:space="preserve"> [18], and extensions of </w:t>
      </w:r>
      <w:proofErr w:type="spellStart"/>
      <w:r w:rsidRPr="00D42E57">
        <w:rPr>
          <w:rFonts w:ascii="Times New Roman" w:eastAsiaTheme="minorEastAsia" w:hAnsi="Times New Roman"/>
          <w:i/>
          <w:iCs/>
          <w:color w:val="auto"/>
          <w:lang w:eastAsia="zh-CN"/>
        </w:rPr>
        <w:t>q</w:t>
      </w:r>
      <w:r w:rsidRPr="00D42E57">
        <w:rPr>
          <w:rFonts w:ascii="Times New Roman" w:eastAsiaTheme="minorEastAsia" w:hAnsi="Times New Roman"/>
          <w:color w:val="auto"/>
          <w:lang w:eastAsia="zh-CN"/>
        </w:rPr>
        <w:t>RO</w:t>
      </w:r>
      <w:r w:rsidRPr="00D42E57">
        <w:rPr>
          <w:rFonts w:ascii="Times New Roman" w:eastAsiaTheme="minorEastAsia" w:hAnsi="Times New Roman" w:hint="eastAsia"/>
          <w:color w:val="auto"/>
          <w:lang w:eastAsia="zh-CN"/>
        </w:rPr>
        <w:t>F</w:t>
      </w:r>
      <w:r w:rsidRPr="00D42E57">
        <w:rPr>
          <w:rFonts w:ascii="Times New Roman" w:eastAsiaTheme="minorEastAsia" w:hAnsi="Times New Roman"/>
          <w:color w:val="auto"/>
          <w:lang w:eastAsia="zh-CN"/>
        </w:rPr>
        <w:t>S</w:t>
      </w:r>
      <w:r w:rsidRPr="00D42E57">
        <w:rPr>
          <w:rFonts w:ascii="Times New Roman" w:eastAsiaTheme="minorEastAsia" w:hAnsi="Times New Roman" w:hint="eastAsia"/>
          <w:color w:val="auto"/>
          <w:lang w:eastAsia="zh-CN"/>
        </w:rPr>
        <w:t>s</w:t>
      </w:r>
      <w:proofErr w:type="spellEnd"/>
      <w:r w:rsidRPr="00D42E57">
        <w:rPr>
          <w:rFonts w:ascii="Times New Roman" w:eastAsiaTheme="minorEastAsia" w:hAnsi="Times New Roman"/>
          <w:color w:val="auto"/>
          <w:lang w:eastAsia="zh-CN"/>
        </w:rPr>
        <w:t xml:space="preserve"> [19].</w:t>
      </w:r>
    </w:p>
    <w:p w14:paraId="0818A168" w14:textId="3604E9BE" w:rsidR="00F43B2F" w:rsidRPr="00D42E57" w:rsidRDefault="00F43B2F" w:rsidP="00F43B2F">
      <w:pPr>
        <w:pStyle w:val="MDPI31text"/>
        <w:spacing w:line="480" w:lineRule="auto"/>
        <w:ind w:firstLine="210"/>
        <w:rPr>
          <w:rFonts w:ascii="Times New Roman" w:hAnsi="Times New Roman"/>
          <w:color w:val="auto"/>
        </w:rPr>
      </w:pPr>
      <w:r w:rsidRPr="00D42E57">
        <w:rPr>
          <w:rFonts w:ascii="Times New Roman" w:hAnsi="Times New Roman"/>
          <w:color w:val="auto"/>
        </w:rPr>
        <w:t>To solve MA</w:t>
      </w:r>
      <w:r w:rsidRPr="00D42E57">
        <w:rPr>
          <w:rFonts w:ascii="Times New Roman" w:eastAsia="宋体" w:hAnsi="Times New Roman"/>
          <w:color w:val="auto"/>
          <w:lang w:eastAsia="zh-CN"/>
        </w:rPr>
        <w:t>G</w:t>
      </w:r>
      <w:r w:rsidRPr="00D42E57">
        <w:rPr>
          <w:rFonts w:ascii="Times New Roman" w:hAnsi="Times New Roman"/>
          <w:color w:val="auto"/>
        </w:rPr>
        <w:t>DM problems, there are generally two groups of methods: conventional methods, such as TOPSIS, VIKOR, and ELECTRE, and methods based on aggregation operators. Aggregation operators can solve MA</w:t>
      </w:r>
      <w:r w:rsidRPr="00D42E57">
        <w:rPr>
          <w:rFonts w:ascii="Times New Roman" w:eastAsia="宋体" w:hAnsi="Times New Roman"/>
          <w:color w:val="auto"/>
          <w:lang w:eastAsia="zh-CN"/>
        </w:rPr>
        <w:t>G</w:t>
      </w:r>
      <w:r w:rsidRPr="00D42E57">
        <w:rPr>
          <w:rFonts w:ascii="Times New Roman" w:hAnsi="Times New Roman"/>
          <w:color w:val="auto"/>
        </w:rPr>
        <w:t xml:space="preserve">DM problems more effectively than traditional approaches because they can provide comprehensive values and then give the ranking results, while conventional methods can only generate rankings. Aggregation operators </w:t>
      </w:r>
      <w:r w:rsidRPr="00D42E57">
        <w:rPr>
          <w:rFonts w:ascii="Times New Roman" w:eastAsiaTheme="minorEastAsia" w:hAnsi="Times New Roman"/>
          <w:color w:val="auto"/>
          <w:lang w:eastAsia="zh-CN"/>
        </w:rPr>
        <w:t>are</w:t>
      </w:r>
      <w:r w:rsidRPr="00D42E57">
        <w:rPr>
          <w:rFonts w:ascii="Times New Roman" w:hAnsi="Times New Roman"/>
          <w:color w:val="auto"/>
        </w:rPr>
        <w:t xml:space="preserve"> usually considered in terms of operational rules and functions: (1) For operational rules, note that some aggregation operators are special cases of members in the t-norm (TN) and t-conorm (TC) families, and the Archimedean t-norm and t-conorm are the generalization of many TNs and TCs. To date, many operators and operational rules of </w:t>
      </w:r>
      <w:proofErr w:type="spellStart"/>
      <w:r w:rsidRPr="00D42E57">
        <w:rPr>
          <w:rFonts w:ascii="Times New Roman" w:hAnsi="Times New Roman"/>
          <w:i/>
          <w:color w:val="auto"/>
        </w:rPr>
        <w:t>q</w:t>
      </w:r>
      <w:r w:rsidRPr="00D42E57">
        <w:rPr>
          <w:rFonts w:ascii="Times New Roman" w:hAnsi="Times New Roman"/>
          <w:color w:val="auto"/>
        </w:rPr>
        <w:t>ROFSs</w:t>
      </w:r>
      <w:proofErr w:type="spellEnd"/>
      <w:r w:rsidRPr="00D42E57">
        <w:rPr>
          <w:rFonts w:ascii="Times New Roman" w:hAnsi="Times New Roman"/>
          <w:color w:val="auto"/>
        </w:rPr>
        <w:t xml:space="preserve"> correspond to specific types of TNs and TCs and their operational rules, such as the </w:t>
      </w:r>
      <w:bookmarkStart w:id="25" w:name="_Hlk13749217"/>
      <w:r w:rsidRPr="00D42E57">
        <w:rPr>
          <w:rFonts w:ascii="Times New Roman" w:hAnsi="Times New Roman"/>
          <w:color w:val="auto"/>
        </w:rPr>
        <w:t>Archimedean Bonferroni mean</w:t>
      </w:r>
      <w:bookmarkEnd w:id="25"/>
      <w:r w:rsidRPr="00D42E57">
        <w:rPr>
          <w:rFonts w:ascii="Times New Roman" w:hAnsi="Times New Roman"/>
          <w:color w:val="auto"/>
        </w:rPr>
        <w:t xml:space="preserve"> operator [20], the Archimedean </w:t>
      </w:r>
      <w:proofErr w:type="spellStart"/>
      <w:r w:rsidRPr="00D42E57">
        <w:rPr>
          <w:rFonts w:ascii="Times New Roman" w:hAnsi="Times New Roman"/>
          <w:color w:val="auto"/>
        </w:rPr>
        <w:t>Muirhead</w:t>
      </w:r>
      <w:proofErr w:type="spellEnd"/>
      <w:r w:rsidRPr="00D42E57">
        <w:rPr>
          <w:rFonts w:ascii="Times New Roman" w:hAnsi="Times New Roman"/>
          <w:color w:val="auto"/>
        </w:rPr>
        <w:t xml:space="preserve"> mean operator [21] the </w:t>
      </w:r>
      <w:proofErr w:type="spellStart"/>
      <w:r w:rsidRPr="00D42E57">
        <w:rPr>
          <w:rFonts w:ascii="Times New Roman" w:hAnsi="Times New Roman"/>
          <w:color w:val="auto"/>
        </w:rPr>
        <w:t>Hamacher</w:t>
      </w:r>
      <w:proofErr w:type="spellEnd"/>
      <w:r w:rsidRPr="00D42E57">
        <w:rPr>
          <w:rFonts w:ascii="Times New Roman" w:hAnsi="Times New Roman"/>
          <w:color w:val="auto"/>
        </w:rPr>
        <w:t xml:space="preserve"> operational rules [22], and the Frank operational rules [23]. (2) </w:t>
      </w:r>
      <w:proofErr w:type="spellStart"/>
      <w:r w:rsidRPr="00D42E57">
        <w:rPr>
          <w:rFonts w:ascii="Times New Roman" w:hAnsi="Times New Roman"/>
          <w:color w:val="auto"/>
        </w:rPr>
        <w:t>Yager</w:t>
      </w:r>
      <w:proofErr w:type="spellEnd"/>
      <w:r w:rsidRPr="00D42E57">
        <w:rPr>
          <w:rFonts w:ascii="Times New Roman" w:eastAsia="宋体" w:hAnsi="Times New Roman"/>
          <w:color w:val="auto"/>
          <w:lang w:eastAsia="zh-CN"/>
        </w:rPr>
        <w:t xml:space="preserve"> </w:t>
      </w:r>
      <w:r w:rsidRPr="00D42E57">
        <w:rPr>
          <w:rFonts w:ascii="Times New Roman" w:hAnsi="Times New Roman"/>
          <w:color w:val="auto"/>
        </w:rPr>
        <w:t xml:space="preserve">[24] proposed the power average (PA) operator, which is a new tool to aggregate input arguments by considering the relationships among the attribute values. It allows attribute values to support and reinforce each other and thus can reduce the negative influence of unreasonable arguments on the aggregation result. To consider the relationships among the aggregated arguments, more than twenty different aggregation operators of </w:t>
      </w:r>
      <w:proofErr w:type="spellStart"/>
      <w:r w:rsidRPr="00D42E57">
        <w:rPr>
          <w:rFonts w:ascii="Times New Roman" w:hAnsi="Times New Roman"/>
          <w:i/>
          <w:color w:val="auto"/>
        </w:rPr>
        <w:t>q</w:t>
      </w:r>
      <w:r w:rsidRPr="00D42E57">
        <w:rPr>
          <w:rFonts w:ascii="Times New Roman" w:hAnsi="Times New Roman"/>
          <w:color w:val="auto"/>
        </w:rPr>
        <w:t>ROFSs</w:t>
      </w:r>
      <w:proofErr w:type="spellEnd"/>
      <w:r w:rsidRPr="00D42E57">
        <w:rPr>
          <w:rFonts w:ascii="Times New Roman" w:hAnsi="Times New Roman"/>
          <w:color w:val="auto"/>
        </w:rPr>
        <w:t xml:space="preserve"> have been studied, such as</w:t>
      </w:r>
      <w:r w:rsidRPr="00D42E57">
        <w:rPr>
          <w:color w:val="auto"/>
        </w:rPr>
        <w:t xml:space="preserve"> </w:t>
      </w:r>
      <w:bookmarkStart w:id="26" w:name="_Hlk13749386"/>
      <w:r w:rsidRPr="00ED2FDE">
        <w:rPr>
          <w:rFonts w:ascii="Times New Roman" w:hAnsi="Times New Roman"/>
          <w:color w:val="auto"/>
          <w:szCs w:val="20"/>
        </w:rPr>
        <w:t xml:space="preserve">weighted averaging (WA) and weighted </w:t>
      </w:r>
      <w:r w:rsidRPr="00D42E57">
        <w:rPr>
          <w:rFonts w:ascii="Times New Roman" w:hAnsi="Times New Roman"/>
          <w:color w:val="auto"/>
        </w:rPr>
        <w:t>geometric (WG) operator</w:t>
      </w:r>
      <w:bookmarkEnd w:id="26"/>
      <w:r w:rsidRPr="00D42E57">
        <w:rPr>
          <w:rFonts w:ascii="Times New Roman" w:hAnsi="Times New Roman"/>
          <w:color w:val="auto"/>
        </w:rPr>
        <w:t>s [25], Bonferroni mean (BM) and geometric Bonferroni mean (GBM) operators [26], power BM operators [27], partitioned BM and partitioned GBM operators [28]</w:t>
      </w:r>
      <w:bookmarkStart w:id="27" w:name="_Hlk13749951"/>
      <w:r w:rsidRPr="00D42E57">
        <w:rPr>
          <w:rFonts w:ascii="宋体" w:eastAsia="宋体" w:hAnsi="宋体" w:cs="宋体" w:hint="eastAsia"/>
          <w:color w:val="auto"/>
          <w:lang w:eastAsia="zh-CN"/>
        </w:rPr>
        <w:t>,</w:t>
      </w:r>
      <w:r w:rsidRPr="00D42E57">
        <w:rPr>
          <w:rFonts w:ascii="Times New Roman" w:hAnsi="Times New Roman"/>
          <w:color w:val="auto"/>
        </w:rPr>
        <w:t>extended BM operator</w:t>
      </w:r>
      <w:bookmarkEnd w:id="27"/>
      <w:r w:rsidRPr="00D42E57">
        <w:rPr>
          <w:rFonts w:ascii="Times New Roman" w:hAnsi="Times New Roman"/>
          <w:color w:val="auto"/>
        </w:rPr>
        <w:t xml:space="preserve">s [29], Maclaurin symmetric mean (MSM) and geometric Maclaurin symmetric mean operators [30], partitioned MSM and power partitioned MSM operators [31], power MSM operators [32], </w:t>
      </w:r>
      <w:proofErr w:type="spellStart"/>
      <w:r w:rsidRPr="00D42E57">
        <w:rPr>
          <w:rFonts w:ascii="Times New Roman" w:hAnsi="Times New Roman"/>
          <w:color w:val="auto"/>
        </w:rPr>
        <w:t>Hamy</w:t>
      </w:r>
      <w:proofErr w:type="spellEnd"/>
      <w:r w:rsidRPr="00D42E57">
        <w:rPr>
          <w:rFonts w:ascii="Times New Roman" w:hAnsi="Times New Roman"/>
          <w:color w:val="auto"/>
        </w:rPr>
        <w:t xml:space="preserve"> mean operators [33],</w:t>
      </w:r>
      <w:r w:rsidRPr="00D42E57">
        <w:rPr>
          <w:color w:val="auto"/>
        </w:rPr>
        <w:t xml:space="preserve"> </w:t>
      </w:r>
      <w:proofErr w:type="spellStart"/>
      <w:r w:rsidRPr="00D42E57">
        <w:rPr>
          <w:rFonts w:ascii="Times New Roman" w:hAnsi="Times New Roman"/>
          <w:color w:val="auto"/>
        </w:rPr>
        <w:t>Muirhead</w:t>
      </w:r>
      <w:proofErr w:type="spellEnd"/>
      <w:r w:rsidRPr="00D42E57">
        <w:rPr>
          <w:rFonts w:ascii="Times New Roman" w:hAnsi="Times New Roman"/>
          <w:color w:val="auto"/>
        </w:rPr>
        <w:t xml:space="preserve"> mean (MM) and geometric MM operators [34],</w:t>
      </w:r>
      <w:r w:rsidRPr="00D42E57">
        <w:rPr>
          <w:color w:val="auto"/>
        </w:rPr>
        <w:t xml:space="preserve"> </w:t>
      </w:r>
      <w:r w:rsidRPr="00D42E57">
        <w:rPr>
          <w:rFonts w:ascii="Times New Roman" w:hAnsi="Times New Roman"/>
          <w:color w:val="auto"/>
        </w:rPr>
        <w:t>power MM operators [35],</w:t>
      </w:r>
      <w:r w:rsidRPr="00D42E57">
        <w:rPr>
          <w:color w:val="auto"/>
        </w:rPr>
        <w:t xml:space="preserve"> </w:t>
      </w:r>
      <w:bookmarkStart w:id="28" w:name="_Hlk13749901"/>
      <w:r w:rsidRPr="00D42E57">
        <w:rPr>
          <w:rFonts w:ascii="Times New Roman" w:hAnsi="Times New Roman"/>
          <w:color w:val="auto"/>
        </w:rPr>
        <w:t>weighted point operator</w:t>
      </w:r>
      <w:bookmarkEnd w:id="28"/>
      <w:r w:rsidRPr="00D42E57">
        <w:rPr>
          <w:rFonts w:ascii="Times New Roman" w:hAnsi="Times New Roman"/>
          <w:color w:val="auto"/>
        </w:rPr>
        <w:t xml:space="preserve">s [36], </w:t>
      </w:r>
      <w:proofErr w:type="spellStart"/>
      <w:r w:rsidRPr="00D42E57">
        <w:rPr>
          <w:rFonts w:ascii="Times New Roman" w:hAnsi="Times New Roman"/>
          <w:color w:val="auto"/>
        </w:rPr>
        <w:t>Heronian</w:t>
      </w:r>
      <w:proofErr w:type="spellEnd"/>
      <w:r w:rsidRPr="00D42E57">
        <w:rPr>
          <w:rFonts w:ascii="Times New Roman" w:hAnsi="Times New Roman"/>
          <w:color w:val="auto"/>
        </w:rPr>
        <w:t xml:space="preserve"> mean (HM) operators [37,38], geometric HM operators [37], and partitioned HM (PHM) operators [38]. In the existing literature, Yu et al.</w:t>
      </w:r>
      <w:r w:rsidRPr="00D42E57">
        <w:rPr>
          <w:rFonts w:ascii="Times New Roman" w:eastAsia="宋体" w:hAnsi="Times New Roman"/>
          <w:color w:val="auto"/>
          <w:lang w:eastAsia="zh-CN"/>
        </w:rPr>
        <w:t xml:space="preserve"> </w:t>
      </w:r>
      <w:r w:rsidRPr="00D42E57">
        <w:rPr>
          <w:rFonts w:ascii="Times New Roman" w:hAnsi="Times New Roman"/>
          <w:color w:val="auto"/>
        </w:rPr>
        <w:t xml:space="preserve">[39] explained the advantages of HM operators over BM operators in detail. Although these two aggregation operators can consider the interrelationships among the aggregated parameters, they </w:t>
      </w:r>
      <w:r w:rsidRPr="00D42E57">
        <w:rPr>
          <w:rFonts w:ascii="Times New Roman" w:hAnsi="Times New Roman"/>
          <w:color w:val="auto"/>
        </w:rPr>
        <w:lastRenderedPageBreak/>
        <w:t>can only address decision-making problems in which interrelationships occur only among attributes in the same partition, not among attributes in different partitions. Liu et al.</w:t>
      </w:r>
      <w:r w:rsidRPr="00D42E57">
        <w:rPr>
          <w:rFonts w:ascii="Times New Roman" w:eastAsia="宋体" w:hAnsi="Times New Roman"/>
          <w:color w:val="auto"/>
          <w:lang w:eastAsia="zh-CN"/>
        </w:rPr>
        <w:t xml:space="preserve"> </w:t>
      </w:r>
      <w:r w:rsidRPr="00D42E57">
        <w:rPr>
          <w:rFonts w:ascii="Times New Roman" w:hAnsi="Times New Roman"/>
          <w:color w:val="auto"/>
        </w:rPr>
        <w:t xml:space="preserve">[38] proposed partitioned HM operators based on </w:t>
      </w:r>
      <w:proofErr w:type="spellStart"/>
      <w:r w:rsidRPr="00D42E57">
        <w:rPr>
          <w:rFonts w:ascii="Times New Roman" w:hAnsi="Times New Roman"/>
          <w:color w:val="auto"/>
        </w:rPr>
        <w:t>qROFSs</w:t>
      </w:r>
      <w:proofErr w:type="spellEnd"/>
      <w:r w:rsidR="008D6874">
        <w:rPr>
          <w:rFonts w:ascii="Times New Roman" w:hAnsi="Times New Roman"/>
          <w:color w:val="auto"/>
        </w:rPr>
        <w:t>,</w:t>
      </w:r>
      <w:r w:rsidRPr="00D42E57">
        <w:rPr>
          <w:rFonts w:ascii="Times New Roman" w:hAnsi="Times New Roman"/>
          <w:color w:val="auto"/>
        </w:rPr>
        <w:t xml:space="preserve"> and Liu et al. [40] proposed partitioned HM operators based on linguistic intuitionistic fuzzy sets to overcome this shortcoming by dividing the attribute values into several different sorts, such that multiple attributes in different classes are unrelated.</w:t>
      </w:r>
    </w:p>
    <w:p w14:paraId="33F4D073" w14:textId="52ACC6B6" w:rsidR="00F43B2F" w:rsidRPr="00D42E57" w:rsidRDefault="00F43B2F" w:rsidP="00F43B2F">
      <w:pPr>
        <w:pStyle w:val="MDPI31text"/>
        <w:spacing w:line="480" w:lineRule="auto"/>
        <w:ind w:firstLine="210"/>
        <w:rPr>
          <w:rFonts w:ascii="Times New Roman" w:hAnsi="Times New Roman"/>
          <w:color w:val="auto"/>
        </w:rPr>
      </w:pPr>
      <w:r w:rsidRPr="00D42E57">
        <w:rPr>
          <w:rFonts w:ascii="Times New Roman" w:hAnsi="Times New Roman"/>
          <w:color w:val="auto"/>
        </w:rPr>
        <w:t xml:space="preserve">The recently proposed </w:t>
      </w:r>
      <w:proofErr w:type="spellStart"/>
      <w:r w:rsidRPr="00D42E57">
        <w:rPr>
          <w:rFonts w:ascii="Times New Roman" w:hAnsi="Times New Roman"/>
          <w:color w:val="auto"/>
        </w:rPr>
        <w:t>Dombi</w:t>
      </w:r>
      <w:proofErr w:type="spellEnd"/>
      <w:r w:rsidRPr="00D42E57">
        <w:rPr>
          <w:rFonts w:ascii="Times New Roman" w:hAnsi="Times New Roman"/>
          <w:color w:val="auto"/>
        </w:rPr>
        <w:t xml:space="preserve"> t-conorm and </w:t>
      </w:r>
      <w:proofErr w:type="spellStart"/>
      <w:r w:rsidRPr="00D42E57">
        <w:rPr>
          <w:rFonts w:ascii="Times New Roman" w:hAnsi="Times New Roman"/>
          <w:color w:val="auto"/>
        </w:rPr>
        <w:t>Dombi</w:t>
      </w:r>
      <w:proofErr w:type="spellEnd"/>
      <w:r w:rsidRPr="00D42E57">
        <w:rPr>
          <w:rFonts w:ascii="Times New Roman" w:hAnsi="Times New Roman"/>
          <w:color w:val="auto"/>
        </w:rPr>
        <w:t xml:space="preserve"> t-norm (DTT) [41], which are special types of the Archimedean t-norm and t-conorm (ATT), are powerful tools for information aggregation and have been applied to the aggregation of IFSs</w:t>
      </w:r>
      <w:r w:rsidRPr="00D42E57">
        <w:rPr>
          <w:rFonts w:ascii="Times New Roman" w:eastAsia="宋体" w:hAnsi="Times New Roman"/>
          <w:color w:val="auto"/>
          <w:lang w:eastAsia="zh-CN"/>
        </w:rPr>
        <w:t xml:space="preserve"> </w:t>
      </w:r>
      <w:r w:rsidRPr="00D42E57">
        <w:rPr>
          <w:rFonts w:ascii="Times New Roman" w:hAnsi="Times New Roman"/>
          <w:color w:val="auto"/>
        </w:rPr>
        <w:t xml:space="preserve">[42], hesitant fuzzy sets [43], and single-valued </w:t>
      </w:r>
      <w:proofErr w:type="spellStart"/>
      <w:r w:rsidRPr="00D42E57">
        <w:rPr>
          <w:rFonts w:ascii="Times New Roman" w:hAnsi="Times New Roman"/>
          <w:color w:val="auto"/>
        </w:rPr>
        <w:t>neutrosophic</w:t>
      </w:r>
      <w:proofErr w:type="spellEnd"/>
      <w:r w:rsidRPr="00D42E57">
        <w:rPr>
          <w:rFonts w:ascii="Times New Roman" w:hAnsi="Times New Roman"/>
          <w:color w:val="auto"/>
        </w:rPr>
        <w:t xml:space="preserve"> information</w:t>
      </w:r>
      <w:r w:rsidRPr="00D42E57">
        <w:rPr>
          <w:rFonts w:ascii="Times New Roman" w:eastAsia="宋体" w:hAnsi="Times New Roman"/>
          <w:color w:val="auto"/>
          <w:lang w:eastAsia="zh-CN"/>
        </w:rPr>
        <w:t xml:space="preserve"> </w:t>
      </w:r>
      <w:r w:rsidRPr="00D42E57">
        <w:rPr>
          <w:rFonts w:ascii="Times New Roman" w:hAnsi="Times New Roman"/>
          <w:color w:val="auto"/>
        </w:rPr>
        <w:t xml:space="preserve">[44]. However, they have not yet been applied to the aggregation of </w:t>
      </w:r>
      <w:proofErr w:type="spellStart"/>
      <w:r w:rsidRPr="00D42E57">
        <w:rPr>
          <w:rFonts w:ascii="Times New Roman" w:hAnsi="Times New Roman"/>
          <w:i/>
          <w:color w:val="auto"/>
        </w:rPr>
        <w:t>q</w:t>
      </w:r>
      <w:r w:rsidRPr="00D42E57">
        <w:rPr>
          <w:rFonts w:ascii="Times New Roman" w:hAnsi="Times New Roman"/>
          <w:color w:val="auto"/>
        </w:rPr>
        <w:t>ROFSs</w:t>
      </w:r>
      <w:proofErr w:type="spellEnd"/>
      <w:r w:rsidRPr="00D42E57">
        <w:rPr>
          <w:rFonts w:ascii="Times New Roman" w:hAnsi="Times New Roman"/>
          <w:color w:val="auto"/>
        </w:rPr>
        <w:t xml:space="preserve">. It is interesting to extend the operational rules of </w:t>
      </w:r>
      <w:proofErr w:type="spellStart"/>
      <w:r w:rsidRPr="00D42E57">
        <w:rPr>
          <w:rFonts w:ascii="Times New Roman" w:hAnsi="Times New Roman"/>
          <w:i/>
          <w:iCs/>
          <w:color w:val="auto"/>
        </w:rPr>
        <w:t>q</w:t>
      </w:r>
      <w:r w:rsidRPr="00D42E57">
        <w:rPr>
          <w:rFonts w:ascii="Times New Roman" w:hAnsi="Times New Roman"/>
          <w:color w:val="auto"/>
        </w:rPr>
        <w:t>ROFNs</w:t>
      </w:r>
      <w:proofErr w:type="spellEnd"/>
      <w:r w:rsidRPr="00D42E57">
        <w:rPr>
          <w:rFonts w:ascii="Times New Roman" w:hAnsi="Times New Roman"/>
          <w:color w:val="auto"/>
        </w:rPr>
        <w:t xml:space="preserve"> based on the DTT. In addition, there is no aggregation operator that combines the PA operator and the partitioned HM operator to reflect the interrelationships among the input arguments and reduce the impact of some evaluation values provided by decision makers that are too high or too low due to lack of time and prior</w:t>
      </w:r>
      <w:r w:rsidRPr="00D42E57">
        <w:rPr>
          <w:color w:val="auto"/>
        </w:rPr>
        <w:t xml:space="preserve"> </w:t>
      </w:r>
      <w:r w:rsidRPr="00D42E57">
        <w:rPr>
          <w:rFonts w:ascii="Times New Roman" w:hAnsi="Times New Roman"/>
          <w:color w:val="auto"/>
        </w:rPr>
        <w:t>experience</w:t>
      </w:r>
      <w:r w:rsidRPr="00D42E57">
        <w:rPr>
          <w:rFonts w:ascii="Times New Roman" w:eastAsia="宋体" w:hAnsi="Times New Roman"/>
          <w:color w:val="auto"/>
          <w:lang w:eastAsia="zh-CN"/>
        </w:rPr>
        <w:t>.</w:t>
      </w:r>
      <w:r w:rsidRPr="00D42E57">
        <w:rPr>
          <w:rFonts w:ascii="Times New Roman" w:hAnsi="Times New Roman"/>
          <w:color w:val="auto"/>
        </w:rPr>
        <w:t xml:space="preserve"> It is also interesting to extend the PA operator and the partitioned HM operator to </w:t>
      </w:r>
      <w:proofErr w:type="spellStart"/>
      <w:r w:rsidRPr="00D42E57">
        <w:rPr>
          <w:rFonts w:ascii="Times New Roman" w:hAnsi="Times New Roman"/>
          <w:i/>
          <w:iCs/>
          <w:color w:val="auto"/>
        </w:rPr>
        <w:t>q</w:t>
      </w:r>
      <w:r w:rsidRPr="00D42E57">
        <w:rPr>
          <w:rFonts w:ascii="Times New Roman" w:hAnsi="Times New Roman"/>
          <w:color w:val="auto"/>
        </w:rPr>
        <w:t>ROFNs</w:t>
      </w:r>
      <w:proofErr w:type="spellEnd"/>
      <w:r w:rsidRPr="00D42E57">
        <w:rPr>
          <w:rFonts w:ascii="Times New Roman" w:hAnsi="Times New Roman"/>
          <w:color w:val="auto"/>
        </w:rPr>
        <w:t xml:space="preserve"> based on the DTT. Motivated by these considerations, a </w:t>
      </w:r>
      <w:r w:rsidRPr="00D42E57">
        <w:rPr>
          <w:rFonts w:ascii="Times New Roman" w:hAnsi="Times New Roman"/>
          <w:i/>
          <w:iCs/>
          <w:color w:val="auto"/>
        </w:rPr>
        <w:t>q</w:t>
      </w:r>
      <w:r w:rsidRPr="00D42E57">
        <w:rPr>
          <w:rFonts w:ascii="Times New Roman" w:hAnsi="Times New Roman"/>
          <w:color w:val="auto"/>
        </w:rPr>
        <w:t xml:space="preserve">-rung </w:t>
      </w:r>
      <w:proofErr w:type="spellStart"/>
      <w:r w:rsidRPr="00D42E57">
        <w:rPr>
          <w:rFonts w:ascii="Times New Roman" w:hAnsi="Times New Roman"/>
          <w:color w:val="auto"/>
        </w:rPr>
        <w:t>orthopair</w:t>
      </w:r>
      <w:proofErr w:type="spellEnd"/>
      <w:r w:rsidRPr="00D42E57">
        <w:rPr>
          <w:rFonts w:ascii="Times New Roman" w:hAnsi="Times New Roman"/>
          <w:color w:val="auto"/>
        </w:rPr>
        <w:t xml:space="preserve"> fuzzy </w:t>
      </w:r>
      <w:proofErr w:type="spellStart"/>
      <w:r w:rsidRPr="00D42E57">
        <w:rPr>
          <w:rFonts w:ascii="Times New Roman" w:hAnsi="Times New Roman"/>
          <w:color w:val="auto"/>
        </w:rPr>
        <w:t>Dombi</w:t>
      </w:r>
      <w:proofErr w:type="spellEnd"/>
      <w:r w:rsidRPr="00D42E57">
        <w:rPr>
          <w:rFonts w:ascii="Times New Roman" w:hAnsi="Times New Roman"/>
          <w:color w:val="auto"/>
        </w:rPr>
        <w:t xml:space="preserve"> power partitioned HM operator and its weighted form are presented in this paper, and a MAGDM method based on them is proposed.</w:t>
      </w:r>
    </w:p>
    <w:p w14:paraId="51ED920F" w14:textId="3770B291" w:rsidR="00F43B2F" w:rsidRPr="00D42E57" w:rsidRDefault="00F43B2F" w:rsidP="00F43B2F">
      <w:pPr>
        <w:pStyle w:val="MDPI31text"/>
        <w:spacing w:line="480" w:lineRule="auto"/>
        <w:ind w:firstLine="210"/>
        <w:rPr>
          <w:rFonts w:ascii="Times New Roman" w:hAnsi="Times New Roman"/>
          <w:color w:val="000000" w:themeColor="text1"/>
        </w:rPr>
      </w:pPr>
      <w:r w:rsidRPr="00D42E57">
        <w:rPr>
          <w:rFonts w:ascii="Times New Roman" w:hAnsi="Times New Roman"/>
          <w:color w:val="auto"/>
        </w:rPr>
        <w:t xml:space="preserve">The remainder of the paper is organized as follows. Section </w:t>
      </w:r>
      <w:r w:rsidRPr="00D42E57">
        <w:rPr>
          <w:rFonts w:ascii="Times New Roman" w:eastAsia="宋体" w:hAnsi="Times New Roman"/>
          <w:color w:val="auto"/>
          <w:lang w:eastAsia="zh-CN"/>
        </w:rPr>
        <w:t>2</w:t>
      </w:r>
      <w:r w:rsidRPr="00D42E57">
        <w:rPr>
          <w:rFonts w:ascii="Times New Roman" w:hAnsi="Times New Roman"/>
          <w:color w:val="auto"/>
        </w:rPr>
        <w:t xml:space="preserve"> briefly recalls some basic concepts of </w:t>
      </w:r>
      <w:r w:rsidRPr="00D42E57">
        <w:rPr>
          <w:rFonts w:ascii="Times New Roman" w:hAnsi="Times New Roman"/>
          <w:i/>
          <w:iCs/>
          <w:color w:val="auto"/>
        </w:rPr>
        <w:t>q</w:t>
      </w:r>
      <w:r w:rsidRPr="00D42E57">
        <w:rPr>
          <w:rFonts w:ascii="Times New Roman" w:hAnsi="Times New Roman"/>
          <w:color w:val="auto"/>
        </w:rPr>
        <w:t xml:space="preserve">-rung </w:t>
      </w:r>
      <w:proofErr w:type="spellStart"/>
      <w:r w:rsidRPr="00D42E57">
        <w:rPr>
          <w:rFonts w:ascii="Times New Roman" w:hAnsi="Times New Roman"/>
          <w:color w:val="auto"/>
        </w:rPr>
        <w:t>orthopair</w:t>
      </w:r>
      <w:proofErr w:type="spellEnd"/>
      <w:r w:rsidRPr="00D42E57">
        <w:rPr>
          <w:rFonts w:ascii="Times New Roman" w:hAnsi="Times New Roman"/>
          <w:color w:val="auto"/>
        </w:rPr>
        <w:t xml:space="preserve"> fuzzy sets, the DTT, the PA operator, the PHM operator and the operational rules of </w:t>
      </w:r>
      <w:proofErr w:type="spellStart"/>
      <w:r w:rsidRPr="00D42E57">
        <w:rPr>
          <w:rFonts w:ascii="Times New Roman" w:hAnsi="Times New Roman"/>
          <w:i/>
          <w:color w:val="auto"/>
        </w:rPr>
        <w:t>q</w:t>
      </w:r>
      <w:r w:rsidRPr="00D42E57">
        <w:rPr>
          <w:rFonts w:ascii="Times New Roman" w:hAnsi="Times New Roman"/>
          <w:color w:val="auto"/>
        </w:rPr>
        <w:t>ROFNs</w:t>
      </w:r>
      <w:proofErr w:type="spellEnd"/>
      <w:r w:rsidRPr="00D42E57">
        <w:rPr>
          <w:rFonts w:ascii="Times New Roman" w:hAnsi="Times New Roman"/>
          <w:color w:val="auto"/>
        </w:rPr>
        <w:t xml:space="preserve"> based on the DTT. Section </w:t>
      </w:r>
      <w:r w:rsidRPr="00D42E57">
        <w:rPr>
          <w:rFonts w:ascii="Times New Roman" w:eastAsia="宋体" w:hAnsi="Times New Roman"/>
          <w:color w:val="auto"/>
          <w:lang w:eastAsia="zh-CN"/>
        </w:rPr>
        <w:t>3</w:t>
      </w:r>
      <w:r w:rsidRPr="00D42E57">
        <w:rPr>
          <w:rFonts w:ascii="Times New Roman" w:hAnsi="Times New Roman"/>
          <w:color w:val="auto"/>
        </w:rPr>
        <w:t xml:space="preserve"> presents a set of operators for </w:t>
      </w:r>
      <w:proofErr w:type="spellStart"/>
      <w:r w:rsidRPr="00D42E57">
        <w:rPr>
          <w:rFonts w:ascii="Times New Roman" w:hAnsi="Times New Roman"/>
          <w:i/>
          <w:color w:val="auto"/>
        </w:rPr>
        <w:t>q</w:t>
      </w:r>
      <w:r w:rsidRPr="00D42E57">
        <w:rPr>
          <w:rFonts w:ascii="Times New Roman" w:hAnsi="Times New Roman"/>
          <w:color w:val="auto"/>
        </w:rPr>
        <w:t>ROFNs</w:t>
      </w:r>
      <w:proofErr w:type="spellEnd"/>
      <w:r w:rsidRPr="00D42E57">
        <w:rPr>
          <w:rFonts w:ascii="Times New Roman" w:hAnsi="Times New Roman"/>
          <w:color w:val="auto"/>
        </w:rPr>
        <w:t xml:space="preserve">. Section </w:t>
      </w:r>
      <w:r w:rsidRPr="00D42E57">
        <w:rPr>
          <w:rFonts w:ascii="Times New Roman" w:eastAsia="宋体" w:hAnsi="Times New Roman"/>
          <w:color w:val="auto"/>
          <w:lang w:eastAsia="zh-CN"/>
        </w:rPr>
        <w:t>4</w:t>
      </w:r>
      <w:r w:rsidRPr="00D42E57">
        <w:rPr>
          <w:rFonts w:ascii="Times New Roman" w:hAnsi="Times New Roman"/>
          <w:color w:val="auto"/>
        </w:rPr>
        <w:t xml:space="preserve"> proposes a novel MAGDM method based on the presented</w:t>
      </w:r>
      <w:r w:rsidR="009824D3" w:rsidRPr="00D42E57">
        <w:rPr>
          <w:rFonts w:ascii="Times New Roman" w:hAnsi="Times New Roman"/>
          <w:color w:val="auto"/>
        </w:rPr>
        <w:t xml:space="preserve"> operators</w:t>
      </w:r>
      <w:r w:rsidRPr="00D42E57">
        <w:rPr>
          <w:rFonts w:ascii="Times New Roman" w:hAnsi="Times New Roman"/>
          <w:color w:val="auto"/>
        </w:rPr>
        <w:t xml:space="preserve">. Section </w:t>
      </w:r>
      <w:r w:rsidRPr="00D42E57">
        <w:rPr>
          <w:rFonts w:ascii="Times New Roman" w:eastAsia="宋体" w:hAnsi="Times New Roman"/>
          <w:color w:val="auto"/>
          <w:lang w:eastAsia="zh-CN"/>
        </w:rPr>
        <w:t>5</w:t>
      </w:r>
      <w:r w:rsidRPr="00D42E57">
        <w:rPr>
          <w:rFonts w:ascii="Times New Roman" w:hAnsi="Times New Roman"/>
          <w:color w:val="auto"/>
        </w:rPr>
        <w:t xml:space="preserve"> provides a practical example, a set of experiments, qualitative comparisons, </w:t>
      </w:r>
      <w:r w:rsidRPr="00D42E57">
        <w:rPr>
          <w:rFonts w:ascii="Times New Roman" w:hAnsi="Times New Roman"/>
          <w:color w:val="000000" w:themeColor="text1"/>
        </w:rPr>
        <w:t xml:space="preserve">quantitative comparisons and further comparative analysis. The last section summarizes the paper. </w:t>
      </w:r>
      <w:bookmarkEnd w:id="16"/>
    </w:p>
    <w:p w14:paraId="220931D4" w14:textId="77777777" w:rsidR="00F43B2F" w:rsidRPr="00D42E57" w:rsidRDefault="00F43B2F" w:rsidP="00F43B2F">
      <w:pPr>
        <w:pStyle w:val="MDPI21heading1"/>
        <w:numPr>
          <w:ilvl w:val="0"/>
          <w:numId w:val="5"/>
        </w:numPr>
        <w:spacing w:line="480" w:lineRule="auto"/>
        <w:jc w:val="both"/>
        <w:rPr>
          <w:rFonts w:ascii="Times New Roman" w:hAnsi="Times New Roman"/>
          <w:color w:val="000000" w:themeColor="text1"/>
          <w:sz w:val="36"/>
          <w:szCs w:val="36"/>
        </w:rPr>
      </w:pPr>
      <w:bookmarkStart w:id="29" w:name="_Hlk6945171"/>
      <w:bookmarkEnd w:id="17"/>
      <w:bookmarkEnd w:id="18"/>
      <w:r w:rsidRPr="00D42E57">
        <w:rPr>
          <w:rFonts w:ascii="Times New Roman" w:hAnsi="Times New Roman"/>
          <w:color w:val="000000" w:themeColor="text1"/>
          <w:sz w:val="36"/>
          <w:szCs w:val="36"/>
          <w:lang w:eastAsia="zh-CN"/>
        </w:rPr>
        <w:t>Preliminaries</w:t>
      </w:r>
    </w:p>
    <w:bookmarkEnd w:id="29"/>
    <w:p w14:paraId="55C94677" w14:textId="77777777" w:rsidR="00F43B2F" w:rsidRPr="00D42E57" w:rsidRDefault="00F43B2F" w:rsidP="00F43B2F">
      <w:pPr>
        <w:pStyle w:val="MDPI22heading2"/>
        <w:spacing w:line="480" w:lineRule="auto"/>
        <w:jc w:val="both"/>
        <w:rPr>
          <w:rFonts w:ascii="Times New Roman" w:hAnsi="Times New Roman"/>
          <w:b/>
          <w:i w:val="0"/>
          <w:color w:val="000000" w:themeColor="text1"/>
          <w:sz w:val="32"/>
          <w:szCs w:val="32"/>
        </w:rPr>
      </w:pPr>
      <w:r w:rsidRPr="00D42E57">
        <w:rPr>
          <w:rFonts w:ascii="Times New Roman" w:hAnsi="Times New Roman"/>
          <w:b/>
          <w:i w:val="0"/>
          <w:color w:val="000000" w:themeColor="text1"/>
          <w:sz w:val="32"/>
          <w:szCs w:val="32"/>
        </w:rPr>
        <w:t>2.1</w:t>
      </w:r>
      <w:r w:rsidRPr="00D42E57">
        <w:rPr>
          <w:rFonts w:ascii="Times New Roman" w:hAnsi="Times New Roman"/>
          <w:b/>
          <w:i w:val="0"/>
          <w:color w:val="auto"/>
          <w:sz w:val="32"/>
          <w:szCs w:val="32"/>
        </w:rPr>
        <w:t xml:space="preserve"> </w:t>
      </w:r>
      <w:bookmarkStart w:id="30" w:name="_Hlk6945196"/>
      <w:proofErr w:type="spellStart"/>
      <w:r w:rsidRPr="00D42E57">
        <w:rPr>
          <w:rFonts w:ascii="Times New Roman" w:eastAsiaTheme="minorEastAsia" w:hAnsi="Times New Roman" w:hint="eastAsia"/>
          <w:b/>
          <w:iCs/>
          <w:color w:val="auto"/>
          <w:sz w:val="32"/>
          <w:szCs w:val="32"/>
        </w:rPr>
        <w:t>q</w:t>
      </w:r>
      <w:r w:rsidRPr="00D42E57">
        <w:rPr>
          <w:rFonts w:ascii="Times New Roman" w:hAnsi="Times New Roman"/>
          <w:b/>
          <w:i w:val="0"/>
          <w:color w:val="auto"/>
          <w:sz w:val="32"/>
          <w:szCs w:val="32"/>
        </w:rPr>
        <w:t>ROFSs</w:t>
      </w:r>
      <w:bookmarkEnd w:id="30"/>
      <w:proofErr w:type="spellEnd"/>
    </w:p>
    <w:p w14:paraId="25A122C4" w14:textId="76C17B18" w:rsidR="00F43B2F" w:rsidRPr="00D42E57" w:rsidRDefault="00F43B2F" w:rsidP="00F43B2F">
      <w:pPr>
        <w:widowControl w:val="0"/>
        <w:adjustRightInd w:val="0"/>
        <w:snapToGrid w:val="0"/>
        <w:spacing w:before="120" w:after="120" w:line="480" w:lineRule="auto"/>
        <w:rPr>
          <w:snapToGrid w:val="0"/>
          <w:color w:val="000000" w:themeColor="text1"/>
          <w:sz w:val="20"/>
          <w:lang w:eastAsia="zh-CN" w:bidi="en-US"/>
        </w:rPr>
      </w:pPr>
      <w:bookmarkStart w:id="31" w:name="_Hlk6945362"/>
      <w:r w:rsidRPr="00D42E57">
        <w:rPr>
          <w:b/>
          <w:bCs/>
          <w:snapToGrid w:val="0"/>
          <w:color w:val="000000" w:themeColor="text1"/>
          <w:sz w:val="20"/>
          <w:lang w:eastAsia="zh-CN" w:bidi="en-US"/>
        </w:rPr>
        <w:t>Definition</w:t>
      </w:r>
      <w:r w:rsidRPr="00D42E57">
        <w:rPr>
          <w:b/>
          <w:bCs/>
          <w:snapToGrid w:val="0"/>
          <w:color w:val="auto"/>
          <w:sz w:val="20"/>
          <w:lang w:eastAsia="zh-CN" w:bidi="en-US"/>
        </w:rPr>
        <w:t xml:space="preserve"> 1 </w:t>
      </w:r>
      <w:r w:rsidRPr="00D42E57">
        <w:rPr>
          <w:snapToGrid w:val="0"/>
          <w:color w:val="auto"/>
          <w:sz w:val="20"/>
          <w:szCs w:val="22"/>
          <w:lang w:bidi="en-US"/>
        </w:rPr>
        <w:t>[14]</w:t>
      </w:r>
      <w:r w:rsidRPr="00D42E57">
        <w:rPr>
          <w:snapToGrid w:val="0"/>
          <w:color w:val="auto"/>
          <w:sz w:val="20"/>
          <w:lang w:eastAsia="zh-CN" w:bidi="en-US"/>
        </w:rPr>
        <w:t xml:space="preserve">. A </w:t>
      </w:r>
      <w:proofErr w:type="spellStart"/>
      <w:r w:rsidRPr="00D42E57">
        <w:rPr>
          <w:i/>
          <w:snapToGrid w:val="0"/>
          <w:color w:val="auto"/>
          <w:sz w:val="20"/>
          <w:lang w:eastAsia="zh-CN" w:bidi="en-US"/>
        </w:rPr>
        <w:t>q</w:t>
      </w:r>
      <w:r w:rsidRPr="00D42E57">
        <w:rPr>
          <w:snapToGrid w:val="0"/>
          <w:color w:val="000000" w:themeColor="text1"/>
          <w:sz w:val="20"/>
          <w:lang w:eastAsia="zh-CN" w:bidi="en-US"/>
        </w:rPr>
        <w:t>ROFS</w:t>
      </w:r>
      <w:proofErr w:type="spellEnd"/>
      <w:r w:rsidRPr="00D42E57">
        <w:rPr>
          <w:snapToGrid w:val="0"/>
          <w:color w:val="000000" w:themeColor="text1"/>
          <w:sz w:val="20"/>
          <w:lang w:eastAsia="zh-CN" w:bidi="en-US"/>
        </w:rPr>
        <w:t xml:space="preserve"> </w:t>
      </w:r>
      <w:r w:rsidRPr="00D42E57">
        <w:rPr>
          <w:i/>
          <w:snapToGrid w:val="0"/>
          <w:color w:val="000000" w:themeColor="text1"/>
          <w:sz w:val="20"/>
          <w:lang w:eastAsia="zh-CN" w:bidi="en-US"/>
        </w:rPr>
        <w:t xml:space="preserve">Q </w:t>
      </w:r>
      <w:r w:rsidRPr="00D42E57">
        <w:rPr>
          <w:snapToGrid w:val="0"/>
          <w:color w:val="000000" w:themeColor="text1"/>
          <w:sz w:val="20"/>
          <w:lang w:eastAsia="zh-CN" w:bidi="en-US"/>
        </w:rPr>
        <w:t>in a finite universe of discourse</w:t>
      </w:r>
      <w:r w:rsidRPr="00D42E57">
        <w:rPr>
          <w:i/>
          <w:snapToGrid w:val="0"/>
          <w:color w:val="000000" w:themeColor="text1"/>
          <w:sz w:val="20"/>
          <w:lang w:eastAsia="zh-CN" w:bidi="en-US"/>
        </w:rPr>
        <w:t xml:space="preserve"> </w:t>
      </w:r>
      <w:r w:rsidRPr="00D42E57">
        <w:rPr>
          <w:snapToGrid w:val="0"/>
          <w:color w:val="000000" w:themeColor="text1"/>
          <w:sz w:val="20"/>
          <w:lang w:eastAsia="zh-CN" w:bidi="en-US"/>
        </w:rPr>
        <w:t>X is:</w:t>
      </w:r>
      <w:r w:rsidR="009824D3" w:rsidRPr="00D42E57">
        <w:rPr>
          <w:snapToGrid w:val="0"/>
          <w:color w:val="000000" w:themeColor="text1"/>
          <w:sz w:val="20"/>
          <w:lang w:eastAsia="zh-CN" w:bidi="en-US"/>
        </w:rPr>
        <w:t xml:space="preserve"> </w:t>
      </w:r>
    </w:p>
    <w:p w14:paraId="31BF8362" w14:textId="0DFABFB2" w:rsidR="00F43B2F" w:rsidRPr="00D42E57" w:rsidRDefault="00B67496" w:rsidP="00F43B2F">
      <w:pPr>
        <w:widowControl w:val="0"/>
        <w:adjustRightInd w:val="0"/>
        <w:snapToGrid w:val="0"/>
        <w:spacing w:before="120" w:after="120" w:line="480" w:lineRule="auto"/>
        <w:ind w:firstLine="210"/>
        <w:jc w:val="right"/>
        <w:rPr>
          <w:snapToGrid w:val="0"/>
          <w:color w:val="000000" w:themeColor="text1"/>
          <w:sz w:val="20"/>
          <w:lang w:eastAsia="zh-CN" w:bidi="en-US"/>
        </w:rPr>
      </w:pPr>
      <w:del w:id="32" w:author="Gaohong" w:date="2019-09-04T20:41:00Z">
        <w:r w:rsidDel="00B67496">
          <w:rPr>
            <w:position w:val="-16"/>
          </w:rPr>
          <w:pict w14:anchorId="400D2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3.35pt;height:21.9pt;mso-width-percent:0;mso-height-percent:0;mso-width-percent:0;mso-height-percent:0">
              <v:imagedata r:id="rId9" o:title=""/>
            </v:shape>
          </w:pict>
        </w:r>
      </w:del>
      <w:r w:rsidR="00F43B2F" w:rsidRPr="00D42E57">
        <w:rPr>
          <w:snapToGrid w:val="0"/>
          <w:color w:val="000000" w:themeColor="text1"/>
          <w:sz w:val="20"/>
          <w:lang w:eastAsia="zh-CN" w:bidi="en-US"/>
        </w:rPr>
        <w:t xml:space="preserve">    </w:t>
      </w:r>
      <w:ins w:id="33" w:author="Gaohong" w:date="2019-09-04T20:41:00Z">
        <w:r>
          <w:rPr>
            <w:position w:val="-16"/>
          </w:rPr>
          <w:object w:dxaOrig="2415" w:dyaOrig="420" w14:anchorId="6C2CCE7F">
            <v:shape id="_x0000_i1306" type="#_x0000_t75" style="width:122.7pt;height:21.3pt" o:ole="">
              <v:imagedata r:id="rId9" o:title=""/>
            </v:shape>
            <o:OLEObject Type="Embed" ProgID="Equation.DSMT4" ShapeID="_x0000_i1306" DrawAspect="Content" ObjectID="_1629138046" r:id="rId10"/>
          </w:object>
        </w:r>
      </w:ins>
      <w:r w:rsidR="00F43B2F" w:rsidRPr="00D42E57">
        <w:rPr>
          <w:snapToGrid w:val="0"/>
          <w:color w:val="000000" w:themeColor="text1"/>
          <w:sz w:val="20"/>
          <w:lang w:eastAsia="zh-CN" w:bidi="en-US"/>
        </w:rPr>
        <w:t xml:space="preserve">                              (1)</w:t>
      </w:r>
    </w:p>
    <w:p w14:paraId="1B2019B3" w14:textId="5ACBE125" w:rsidR="00F43B2F" w:rsidRPr="00D42E57" w:rsidRDefault="00F43B2F" w:rsidP="00F43B2F">
      <w:pPr>
        <w:widowControl w:val="0"/>
        <w:adjustRightInd w:val="0"/>
        <w:snapToGrid w:val="0"/>
        <w:spacing w:before="120" w:after="120" w:line="480" w:lineRule="auto"/>
        <w:rPr>
          <w:snapToGrid w:val="0"/>
          <w:color w:val="000000" w:themeColor="text1"/>
          <w:sz w:val="20"/>
          <w:lang w:eastAsia="zh-CN" w:bidi="en-US"/>
        </w:rPr>
      </w:pPr>
      <w:r w:rsidRPr="00D42E57">
        <w:rPr>
          <w:snapToGrid w:val="0"/>
          <w:color w:val="000000" w:themeColor="text1"/>
          <w:sz w:val="20"/>
          <w:lang w:eastAsia="zh-CN" w:bidi="en-US"/>
        </w:rPr>
        <w:t xml:space="preserve">where </w:t>
      </w:r>
      <w:r w:rsidRPr="00D42E57">
        <w:rPr>
          <w:i/>
          <w:snapToGrid w:val="0"/>
          <w:color w:val="000000" w:themeColor="text1"/>
          <w:sz w:val="20"/>
          <w:lang w:eastAsia="zh-CN" w:bidi="en-US"/>
        </w:rPr>
        <w:t>μ</w:t>
      </w:r>
      <w:r w:rsidRPr="00D42E57">
        <w:rPr>
          <w:i/>
          <w:snapToGrid w:val="0"/>
          <w:color w:val="000000" w:themeColor="text1"/>
          <w:sz w:val="20"/>
          <w:vertAlign w:val="subscript"/>
          <w:lang w:eastAsia="zh-CN" w:bidi="en-US"/>
        </w:rPr>
        <w:t>Q</w:t>
      </w:r>
      <w:r w:rsidRPr="00D42E57">
        <w:rPr>
          <w:snapToGrid w:val="0"/>
          <w:color w:val="000000" w:themeColor="text1"/>
          <w:sz w:val="20"/>
          <w:lang w:eastAsia="zh-CN" w:bidi="en-US"/>
        </w:rPr>
        <w:t xml:space="preserve">: X </w:t>
      </w:r>
      <w:r w:rsidRPr="00D42E57">
        <w:rPr>
          <w:rFonts w:eastAsia="宋体"/>
          <w:snapToGrid w:val="0"/>
          <w:color w:val="000000" w:themeColor="text1"/>
          <w:sz w:val="20"/>
          <w:lang w:eastAsia="zh-CN" w:bidi="en-US"/>
        </w:rPr>
        <w:t>→</w:t>
      </w:r>
      <w:r w:rsidRPr="00D42E57">
        <w:rPr>
          <w:snapToGrid w:val="0"/>
          <w:color w:val="000000" w:themeColor="text1"/>
          <w:sz w:val="20"/>
          <w:lang w:eastAsia="zh-CN" w:bidi="en-US"/>
        </w:rPr>
        <w:t xml:space="preserve"> [0, 1] denotes the degree of membership of the element </w:t>
      </w:r>
      <w:r w:rsidRPr="00D42E57">
        <w:rPr>
          <w:i/>
          <w:snapToGrid w:val="0"/>
          <w:color w:val="000000" w:themeColor="text1"/>
          <w:sz w:val="20"/>
          <w:lang w:eastAsia="zh-CN" w:bidi="en-US"/>
        </w:rPr>
        <w:t xml:space="preserve">x </w:t>
      </w:r>
      <w:r w:rsidR="008D6874" w:rsidRPr="008D6874">
        <w:rPr>
          <w:rFonts w:ascii="Cambria Math" w:hAnsi="Cambria Math" w:cs="Cambria Math"/>
          <w:iCs/>
          <w:snapToGrid w:val="0"/>
          <w:color w:val="000000" w:themeColor="text1"/>
          <w:sz w:val="20"/>
          <w:lang w:eastAsia="zh-CN" w:bidi="en-US"/>
        </w:rPr>
        <w:t>∈</w:t>
      </w:r>
      <w:r w:rsidRPr="00D42E57">
        <w:rPr>
          <w:snapToGrid w:val="0"/>
          <w:color w:val="000000" w:themeColor="text1"/>
          <w:sz w:val="20"/>
          <w:lang w:eastAsia="zh-CN" w:bidi="en-US"/>
        </w:rPr>
        <w:t xml:space="preserve"> X to the set </w:t>
      </w:r>
      <w:r w:rsidRPr="00D42E57">
        <w:rPr>
          <w:i/>
          <w:snapToGrid w:val="0"/>
          <w:color w:val="000000" w:themeColor="text1"/>
          <w:sz w:val="20"/>
          <w:lang w:eastAsia="zh-CN" w:bidi="en-US"/>
        </w:rPr>
        <w:t xml:space="preserve">Q </w:t>
      </w:r>
      <w:r w:rsidRPr="00D42E57">
        <w:rPr>
          <w:snapToGrid w:val="0"/>
          <w:color w:val="000000" w:themeColor="text1"/>
          <w:sz w:val="20"/>
          <w:lang w:eastAsia="zh-CN" w:bidi="en-US"/>
        </w:rPr>
        <w:t xml:space="preserve">and </w:t>
      </w:r>
      <w:r w:rsidRPr="00D42E57">
        <w:rPr>
          <w:i/>
          <w:snapToGrid w:val="0"/>
          <w:color w:val="000000" w:themeColor="text1"/>
          <w:sz w:val="20"/>
          <w:lang w:eastAsia="zh-CN" w:bidi="en-US"/>
        </w:rPr>
        <w:t>ν</w:t>
      </w:r>
      <w:r w:rsidRPr="00D42E57">
        <w:rPr>
          <w:i/>
          <w:snapToGrid w:val="0"/>
          <w:color w:val="000000" w:themeColor="text1"/>
          <w:sz w:val="20"/>
          <w:vertAlign w:val="subscript"/>
          <w:lang w:eastAsia="zh-CN" w:bidi="en-US"/>
        </w:rPr>
        <w:t>Q</w:t>
      </w:r>
      <w:r w:rsidRPr="00D42E57">
        <w:rPr>
          <w:snapToGrid w:val="0"/>
          <w:color w:val="000000" w:themeColor="text1"/>
          <w:sz w:val="20"/>
          <w:lang w:eastAsia="zh-CN" w:bidi="en-US"/>
        </w:rPr>
        <w:t xml:space="preserve">: X → [0, 1] </w:t>
      </w:r>
      <w:r w:rsidRPr="00D42E57">
        <w:rPr>
          <w:snapToGrid w:val="0"/>
          <w:color w:val="000000" w:themeColor="text1"/>
          <w:sz w:val="20"/>
          <w:lang w:eastAsia="zh-CN" w:bidi="en-US"/>
        </w:rPr>
        <w:lastRenderedPageBreak/>
        <w:t xml:space="preserve">denotes the degree of nonmembership of the element </w:t>
      </w:r>
      <w:r w:rsidRPr="00D42E57">
        <w:rPr>
          <w:i/>
          <w:snapToGrid w:val="0"/>
          <w:color w:val="000000" w:themeColor="text1"/>
          <w:sz w:val="20"/>
          <w:lang w:eastAsia="zh-CN" w:bidi="en-US"/>
        </w:rPr>
        <w:t xml:space="preserve">x </w:t>
      </w:r>
      <w:r w:rsidR="008D6874" w:rsidRPr="00327181">
        <w:rPr>
          <w:rFonts w:ascii="Cambria Math" w:hAnsi="Cambria Math" w:cs="Cambria Math"/>
          <w:iCs/>
          <w:snapToGrid w:val="0"/>
          <w:color w:val="000000" w:themeColor="text1"/>
          <w:sz w:val="20"/>
          <w:lang w:eastAsia="zh-CN" w:bidi="en-US"/>
        </w:rPr>
        <w:t>∈</w:t>
      </w:r>
      <w:r w:rsidRPr="00D42E57">
        <w:rPr>
          <w:snapToGrid w:val="0"/>
          <w:color w:val="000000" w:themeColor="text1"/>
          <w:sz w:val="20"/>
          <w:lang w:eastAsia="zh-CN" w:bidi="en-US"/>
        </w:rPr>
        <w:t xml:space="preserve"> X to the set </w:t>
      </w:r>
      <w:r w:rsidRPr="00D42E57">
        <w:rPr>
          <w:i/>
          <w:snapToGrid w:val="0"/>
          <w:color w:val="000000" w:themeColor="text1"/>
          <w:sz w:val="20"/>
          <w:lang w:eastAsia="zh-CN" w:bidi="en-US"/>
        </w:rPr>
        <w:t>Q</w:t>
      </w:r>
      <w:r w:rsidRPr="00D42E57">
        <w:rPr>
          <w:snapToGrid w:val="0"/>
          <w:color w:val="000000" w:themeColor="text1"/>
          <w:sz w:val="20"/>
          <w:lang w:eastAsia="zh-CN" w:bidi="en-US"/>
        </w:rPr>
        <w:t xml:space="preserve">, with the condition that 0 ≤ </w:t>
      </w:r>
      <w:r w:rsidRPr="00D42E57">
        <w:rPr>
          <w:rFonts w:eastAsia="宋体"/>
          <w:snapToGrid w:val="0"/>
          <w:color w:val="000000" w:themeColor="text1"/>
          <w:sz w:val="20"/>
          <w:lang w:eastAsia="zh-CN" w:bidi="en-US"/>
        </w:rPr>
        <w:t>(</w:t>
      </w:r>
      <w:r w:rsidRPr="00D42E57">
        <w:rPr>
          <w:i/>
          <w:snapToGrid w:val="0"/>
          <w:color w:val="000000" w:themeColor="text1"/>
          <w:sz w:val="20"/>
          <w:lang w:eastAsia="zh-CN" w:bidi="en-US"/>
        </w:rPr>
        <w:t>μ</w:t>
      </w:r>
      <w:r w:rsidRPr="00D42E57">
        <w:rPr>
          <w:i/>
          <w:snapToGrid w:val="0"/>
          <w:color w:val="000000" w:themeColor="text1"/>
          <w:sz w:val="20"/>
          <w:vertAlign w:val="subscript"/>
          <w:lang w:eastAsia="zh-CN" w:bidi="en-US"/>
        </w:rPr>
        <w:t>Q</w:t>
      </w:r>
      <w:r w:rsidRPr="00D42E57">
        <w:rPr>
          <w:snapToGrid w:val="0"/>
          <w:color w:val="000000" w:themeColor="text1"/>
          <w:sz w:val="20"/>
          <w:lang w:eastAsia="zh-CN" w:bidi="en-US"/>
        </w:rPr>
        <w:t>(</w:t>
      </w:r>
      <w:r w:rsidRPr="00D42E57">
        <w:rPr>
          <w:i/>
          <w:snapToGrid w:val="0"/>
          <w:color w:val="000000" w:themeColor="text1"/>
          <w:sz w:val="20"/>
          <w:lang w:eastAsia="zh-CN" w:bidi="en-US"/>
        </w:rPr>
        <w:t>x</w:t>
      </w:r>
      <w:r w:rsidRPr="00D42E57">
        <w:rPr>
          <w:snapToGrid w:val="0"/>
          <w:color w:val="000000" w:themeColor="text1"/>
          <w:sz w:val="20"/>
          <w:lang w:eastAsia="zh-CN" w:bidi="en-US"/>
        </w:rPr>
        <w:t>)</w:t>
      </w:r>
      <w:r w:rsidRPr="00D42E57">
        <w:rPr>
          <w:i/>
          <w:snapToGrid w:val="0"/>
          <w:color w:val="000000" w:themeColor="text1"/>
          <w:sz w:val="20"/>
          <w:vertAlign w:val="superscript"/>
          <w:lang w:eastAsia="zh-CN" w:bidi="en-US"/>
        </w:rPr>
        <w:t xml:space="preserve">q </w:t>
      </w:r>
      <w:r w:rsidRPr="00D42E57">
        <w:rPr>
          <w:snapToGrid w:val="0"/>
          <w:color w:val="000000" w:themeColor="text1"/>
          <w:sz w:val="20"/>
          <w:lang w:eastAsia="zh-CN" w:bidi="en-US"/>
        </w:rPr>
        <w:t xml:space="preserve">+ </w:t>
      </w:r>
      <w:r w:rsidRPr="00D42E57">
        <w:rPr>
          <w:i/>
          <w:snapToGrid w:val="0"/>
          <w:color w:val="000000" w:themeColor="text1"/>
          <w:sz w:val="20"/>
          <w:lang w:eastAsia="zh-CN" w:bidi="en-US"/>
        </w:rPr>
        <w:t>ν</w:t>
      </w:r>
      <w:r w:rsidRPr="00D42E57">
        <w:rPr>
          <w:i/>
          <w:snapToGrid w:val="0"/>
          <w:color w:val="000000" w:themeColor="text1"/>
          <w:sz w:val="20"/>
          <w:vertAlign w:val="subscript"/>
          <w:lang w:eastAsia="zh-CN" w:bidi="en-US"/>
        </w:rPr>
        <w:t>Q</w:t>
      </w:r>
      <w:r w:rsidRPr="00D42E57">
        <w:rPr>
          <w:snapToGrid w:val="0"/>
          <w:color w:val="000000" w:themeColor="text1"/>
          <w:sz w:val="20"/>
          <w:lang w:eastAsia="zh-CN" w:bidi="en-US"/>
        </w:rPr>
        <w:t>(</w:t>
      </w:r>
      <w:r w:rsidRPr="00D42E57">
        <w:rPr>
          <w:i/>
          <w:snapToGrid w:val="0"/>
          <w:color w:val="000000" w:themeColor="text1"/>
          <w:sz w:val="20"/>
          <w:lang w:eastAsia="zh-CN" w:bidi="en-US"/>
        </w:rPr>
        <w:t>x</w:t>
      </w:r>
      <w:r w:rsidRPr="00D42E57">
        <w:rPr>
          <w:snapToGrid w:val="0"/>
          <w:color w:val="000000" w:themeColor="text1"/>
          <w:sz w:val="20"/>
          <w:lang w:eastAsia="zh-CN" w:bidi="en-US"/>
        </w:rPr>
        <w:t>)</w:t>
      </w:r>
      <w:r w:rsidRPr="00D42E57">
        <w:rPr>
          <w:i/>
          <w:snapToGrid w:val="0"/>
          <w:color w:val="000000" w:themeColor="text1"/>
          <w:sz w:val="20"/>
          <w:vertAlign w:val="superscript"/>
          <w:lang w:eastAsia="zh-CN" w:bidi="en-US"/>
        </w:rPr>
        <w:t>q</w:t>
      </w:r>
      <w:r w:rsidRPr="00D42E57">
        <w:rPr>
          <w:snapToGrid w:val="0"/>
          <w:color w:val="000000" w:themeColor="text1"/>
          <w:sz w:val="20"/>
          <w:lang w:eastAsia="zh-CN" w:bidi="en-US"/>
        </w:rPr>
        <w:t>) ≤ 1 (</w:t>
      </w:r>
      <w:r w:rsidRPr="00D42E57">
        <w:rPr>
          <w:i/>
          <w:snapToGrid w:val="0"/>
          <w:color w:val="000000" w:themeColor="text1"/>
          <w:sz w:val="20"/>
          <w:lang w:eastAsia="zh-CN" w:bidi="en-US"/>
        </w:rPr>
        <w:t>q</w:t>
      </w:r>
      <w:r w:rsidRPr="00D42E57">
        <w:rPr>
          <w:snapToGrid w:val="0"/>
          <w:color w:val="000000" w:themeColor="text1"/>
          <w:sz w:val="20"/>
          <w:lang w:eastAsia="zh-CN" w:bidi="en-US"/>
        </w:rPr>
        <w:t>=1, 2, 3, …). The degree of hesitancy (indeterminacy) of the element</w:t>
      </w:r>
      <w:r w:rsidRPr="00D42E57">
        <w:rPr>
          <w:i/>
          <w:snapToGrid w:val="0"/>
          <w:color w:val="000000" w:themeColor="text1"/>
          <w:sz w:val="20"/>
          <w:lang w:eastAsia="zh-CN" w:bidi="en-US"/>
        </w:rPr>
        <w:t xml:space="preserve"> x</w:t>
      </w:r>
      <w:r w:rsidR="008D6874" w:rsidRPr="00327181">
        <w:rPr>
          <w:rFonts w:ascii="Cambria Math" w:hAnsi="Cambria Math" w:cs="Cambria Math"/>
          <w:iCs/>
          <w:snapToGrid w:val="0"/>
          <w:color w:val="000000" w:themeColor="text1"/>
          <w:sz w:val="20"/>
          <w:lang w:eastAsia="zh-CN" w:bidi="en-US"/>
        </w:rPr>
        <w:t>∈</w:t>
      </w:r>
      <w:r w:rsidRPr="00D42E57">
        <w:rPr>
          <w:snapToGrid w:val="0"/>
          <w:color w:val="000000" w:themeColor="text1"/>
          <w:sz w:val="20"/>
          <w:lang w:eastAsia="zh-CN" w:bidi="en-US"/>
        </w:rPr>
        <w:t xml:space="preserve"> X to the set </w:t>
      </w:r>
      <w:r w:rsidRPr="00D42E57">
        <w:rPr>
          <w:i/>
          <w:snapToGrid w:val="0"/>
          <w:color w:val="000000" w:themeColor="text1"/>
          <w:sz w:val="20"/>
          <w:lang w:eastAsia="zh-CN" w:bidi="en-US"/>
        </w:rPr>
        <w:t>Q</w:t>
      </w:r>
      <w:r w:rsidRPr="00D42E57">
        <w:rPr>
          <w:snapToGrid w:val="0"/>
          <w:color w:val="000000" w:themeColor="text1"/>
          <w:sz w:val="20"/>
          <w:lang w:eastAsia="zh-CN" w:bidi="en-US"/>
        </w:rPr>
        <w:t xml:space="preserve"> is:</w:t>
      </w:r>
    </w:p>
    <w:bookmarkStart w:id="34" w:name="MTBlankEqn"/>
    <w:p w14:paraId="3986AC5D" w14:textId="795EE7F6" w:rsidR="00F43B2F" w:rsidRPr="00D42E57" w:rsidRDefault="00B67496" w:rsidP="00F43B2F">
      <w:pPr>
        <w:widowControl w:val="0"/>
        <w:adjustRightInd w:val="0"/>
        <w:snapToGrid w:val="0"/>
        <w:spacing w:before="120" w:after="120" w:line="480" w:lineRule="auto"/>
        <w:ind w:firstLine="210"/>
        <w:jc w:val="right"/>
        <w:rPr>
          <w:rFonts w:eastAsiaTheme="minorEastAsia"/>
          <w:snapToGrid w:val="0"/>
          <w:color w:val="000000" w:themeColor="text1"/>
          <w:sz w:val="20"/>
          <w:lang w:eastAsia="zh-CN" w:bidi="en-US"/>
        </w:rPr>
      </w:pPr>
      <w:r w:rsidRPr="008276BF">
        <w:rPr>
          <w:position w:val="-12"/>
          <w:highlight w:val="green"/>
        </w:rPr>
        <w:object w:dxaOrig="2840" w:dyaOrig="440" w14:anchorId="0E31429E">
          <v:shape id="_x0000_i1298" type="#_x0000_t75" alt="" style="width:142.1pt;height:22.55pt" o:ole="">
            <v:imagedata r:id="rId11" o:title=""/>
          </v:shape>
          <o:OLEObject Type="Embed" ProgID="Equation.DSMT4" ShapeID="_x0000_i1298" DrawAspect="Content" ObjectID="_1629138047" r:id="rId12"/>
        </w:object>
      </w:r>
      <w:bookmarkEnd w:id="34"/>
      <w:r w:rsidR="00F43B2F" w:rsidRPr="00D42E57">
        <w:rPr>
          <w:snapToGrid w:val="0"/>
          <w:color w:val="000000" w:themeColor="text1"/>
          <w:sz w:val="20"/>
          <w:lang w:eastAsia="zh-CN" w:bidi="en-US"/>
        </w:rPr>
        <w:t xml:space="preserve">                               (2)</w:t>
      </w:r>
    </w:p>
    <w:p w14:paraId="7E8F386F" w14:textId="20B56E10" w:rsidR="00F43B2F" w:rsidRPr="00D42E57" w:rsidRDefault="00F43B2F" w:rsidP="00F43B2F">
      <w:pPr>
        <w:widowControl w:val="0"/>
        <w:adjustRightInd w:val="0"/>
        <w:snapToGrid w:val="0"/>
        <w:spacing w:before="120" w:after="120" w:line="480" w:lineRule="auto"/>
        <w:ind w:firstLine="210"/>
        <w:rPr>
          <w:rFonts w:eastAsiaTheme="minorEastAsia"/>
          <w:snapToGrid w:val="0"/>
          <w:color w:val="000000" w:themeColor="text1"/>
          <w:sz w:val="20"/>
          <w:lang w:eastAsia="zh-CN" w:bidi="en-US"/>
        </w:rPr>
      </w:pPr>
      <w:r w:rsidRPr="00D42E57">
        <w:rPr>
          <w:snapToGrid w:val="0"/>
          <w:color w:val="000000" w:themeColor="text1"/>
          <w:sz w:val="20"/>
          <w:lang w:eastAsia="zh-CN" w:bidi="en-US"/>
        </w:rPr>
        <w:t xml:space="preserve">For convenience, a pair </w:t>
      </w:r>
      <w:r w:rsidRPr="00D42E57">
        <w:rPr>
          <w:rFonts w:eastAsia="宋体"/>
          <w:snapToGrid w:val="0"/>
          <w:color w:val="000000" w:themeColor="text1"/>
          <w:sz w:val="20"/>
          <w:lang w:eastAsia="zh-CN" w:bidi="en-US"/>
        </w:rPr>
        <w:t>(</w:t>
      </w:r>
      <w:r w:rsidRPr="00D42E57">
        <w:rPr>
          <w:i/>
          <w:snapToGrid w:val="0"/>
          <w:color w:val="000000" w:themeColor="text1"/>
          <w:sz w:val="20"/>
          <w:lang w:eastAsia="zh-CN" w:bidi="en-US"/>
        </w:rPr>
        <w:t>μ</w:t>
      </w:r>
      <w:r w:rsidRPr="00D42E57">
        <w:rPr>
          <w:i/>
          <w:snapToGrid w:val="0"/>
          <w:color w:val="000000" w:themeColor="text1"/>
          <w:sz w:val="20"/>
          <w:vertAlign w:val="subscript"/>
          <w:lang w:eastAsia="zh-CN" w:bidi="en-US"/>
        </w:rPr>
        <w:t>Q</w:t>
      </w:r>
      <w:r w:rsidRPr="00D42E57">
        <w:rPr>
          <w:snapToGrid w:val="0"/>
          <w:color w:val="000000" w:themeColor="text1"/>
          <w:sz w:val="20"/>
          <w:lang w:eastAsia="zh-CN" w:bidi="en-US"/>
        </w:rPr>
        <w:t>(</w:t>
      </w:r>
      <w:r w:rsidRPr="00D42E57">
        <w:rPr>
          <w:i/>
          <w:snapToGrid w:val="0"/>
          <w:color w:val="000000" w:themeColor="text1"/>
          <w:sz w:val="20"/>
          <w:lang w:eastAsia="zh-CN" w:bidi="en-US"/>
        </w:rPr>
        <w:t>x</w:t>
      </w:r>
      <w:r w:rsidRPr="00D42E57">
        <w:rPr>
          <w:snapToGrid w:val="0"/>
          <w:color w:val="000000" w:themeColor="text1"/>
          <w:sz w:val="20"/>
          <w:lang w:eastAsia="zh-CN" w:bidi="en-US"/>
        </w:rPr>
        <w:t xml:space="preserve">), </w:t>
      </w:r>
      <w:r w:rsidRPr="00D42E57">
        <w:rPr>
          <w:i/>
          <w:snapToGrid w:val="0"/>
          <w:color w:val="000000" w:themeColor="text1"/>
          <w:sz w:val="20"/>
          <w:lang w:eastAsia="zh-CN" w:bidi="en-US"/>
        </w:rPr>
        <w:t>ν</w:t>
      </w:r>
      <w:r w:rsidRPr="00D42E57">
        <w:rPr>
          <w:i/>
          <w:snapToGrid w:val="0"/>
          <w:color w:val="000000" w:themeColor="text1"/>
          <w:sz w:val="20"/>
          <w:vertAlign w:val="subscript"/>
          <w:lang w:eastAsia="zh-CN" w:bidi="en-US"/>
        </w:rPr>
        <w:t>Q</w:t>
      </w:r>
      <w:r w:rsidRPr="00D42E57">
        <w:rPr>
          <w:snapToGrid w:val="0"/>
          <w:color w:val="000000" w:themeColor="text1"/>
          <w:sz w:val="20"/>
          <w:lang w:eastAsia="zh-CN" w:bidi="en-US"/>
        </w:rPr>
        <w:t>(</w:t>
      </w:r>
      <w:r w:rsidRPr="00D42E57">
        <w:rPr>
          <w:i/>
          <w:snapToGrid w:val="0"/>
          <w:color w:val="000000" w:themeColor="text1"/>
          <w:sz w:val="20"/>
          <w:lang w:eastAsia="zh-CN" w:bidi="en-US"/>
        </w:rPr>
        <w:t>x</w:t>
      </w:r>
      <w:r w:rsidRPr="00D42E57">
        <w:rPr>
          <w:snapToGrid w:val="0"/>
          <w:color w:val="000000" w:themeColor="text1"/>
          <w:sz w:val="20"/>
          <w:lang w:eastAsia="zh-CN" w:bidi="en-US"/>
        </w:rPr>
        <w:t xml:space="preserve">)) is called a </w:t>
      </w:r>
      <w:r w:rsidRPr="00D42E57">
        <w:rPr>
          <w:i/>
          <w:snapToGrid w:val="0"/>
          <w:color w:val="auto"/>
          <w:sz w:val="20"/>
          <w:lang w:eastAsia="zh-CN" w:bidi="en-US"/>
        </w:rPr>
        <w:t>q</w:t>
      </w:r>
      <w:r w:rsidRPr="00D42E57">
        <w:rPr>
          <w:snapToGrid w:val="0"/>
          <w:color w:val="auto"/>
          <w:sz w:val="20"/>
          <w:lang w:eastAsia="zh-CN" w:bidi="en-US"/>
        </w:rPr>
        <w:t>ROFN [</w:t>
      </w:r>
      <w:r w:rsidRPr="00D42E57">
        <w:rPr>
          <w:rFonts w:eastAsiaTheme="minorEastAsia"/>
          <w:snapToGrid w:val="0"/>
          <w:color w:val="auto"/>
          <w:sz w:val="20"/>
          <w:lang w:eastAsia="zh-CN" w:bidi="en-US"/>
        </w:rPr>
        <w:t>14</w:t>
      </w:r>
      <w:r w:rsidRPr="00D42E57">
        <w:rPr>
          <w:snapToGrid w:val="0"/>
          <w:color w:val="auto"/>
          <w:sz w:val="20"/>
          <w:lang w:eastAsia="zh-CN" w:bidi="en-US"/>
        </w:rPr>
        <w:t>] and de</w:t>
      </w:r>
      <w:r w:rsidRPr="00D42E57">
        <w:rPr>
          <w:snapToGrid w:val="0"/>
          <w:color w:val="000000" w:themeColor="text1"/>
          <w:sz w:val="20"/>
          <w:lang w:eastAsia="zh-CN" w:bidi="en-US"/>
        </w:rPr>
        <w:t>noted Θ = (</w:t>
      </w:r>
      <w:r w:rsidRPr="00D42E57">
        <w:rPr>
          <w:i/>
          <w:snapToGrid w:val="0"/>
          <w:color w:val="000000" w:themeColor="text1"/>
          <w:sz w:val="20"/>
          <w:lang w:eastAsia="zh-CN" w:bidi="en-US"/>
        </w:rPr>
        <w:t>μ, v</w:t>
      </w:r>
      <w:r w:rsidRPr="00D42E57">
        <w:rPr>
          <w:snapToGrid w:val="0"/>
          <w:color w:val="000000" w:themeColor="text1"/>
          <w:sz w:val="20"/>
          <w:lang w:eastAsia="zh-CN" w:bidi="en-US"/>
        </w:rPr>
        <w:t xml:space="preserve">). To compare two </w:t>
      </w:r>
      <w:r w:rsidRPr="00D42E57">
        <w:rPr>
          <w:i/>
          <w:snapToGrid w:val="0"/>
          <w:color w:val="000000" w:themeColor="text1"/>
          <w:sz w:val="20"/>
          <w:lang w:eastAsia="zh-CN" w:bidi="en-US"/>
        </w:rPr>
        <w:t>q</w:t>
      </w:r>
      <w:r w:rsidRPr="00D42E57">
        <w:rPr>
          <w:snapToGrid w:val="0"/>
          <w:color w:val="000000" w:themeColor="text1"/>
          <w:sz w:val="20"/>
          <w:lang w:eastAsia="zh-CN" w:bidi="en-US"/>
        </w:rPr>
        <w:t xml:space="preserve">ROFNs, their scores and accuracies must be calculated. The </w:t>
      </w:r>
      <w:r w:rsidRPr="00D42E57">
        <w:rPr>
          <w:sz w:val="20"/>
          <w:lang w:eastAsia="zh-CN" w:bidi="en-US"/>
        </w:rPr>
        <w:t>following</w:t>
      </w:r>
      <w:r w:rsidRPr="00D42E57">
        <w:rPr>
          <w:snapToGrid w:val="0"/>
          <w:color w:val="000000" w:themeColor="text1"/>
          <w:sz w:val="20"/>
          <w:lang w:eastAsia="zh-CN" w:bidi="en-US"/>
        </w:rPr>
        <w:t xml:space="preserve"> </w:t>
      </w:r>
      <w:r w:rsidR="008D6874">
        <w:rPr>
          <w:snapToGrid w:val="0"/>
          <w:color w:val="000000" w:themeColor="text1"/>
          <w:sz w:val="20"/>
          <w:lang w:eastAsia="zh-CN" w:bidi="en-US"/>
        </w:rPr>
        <w:t>is</w:t>
      </w:r>
      <w:r w:rsidR="008D6874" w:rsidRPr="00D42E57">
        <w:rPr>
          <w:snapToGrid w:val="0"/>
          <w:color w:val="000000" w:themeColor="text1"/>
          <w:sz w:val="20"/>
          <w:lang w:eastAsia="zh-CN" w:bidi="en-US"/>
        </w:rPr>
        <w:t xml:space="preserve"> </w:t>
      </w:r>
      <w:r w:rsidRPr="00D42E57">
        <w:rPr>
          <w:snapToGrid w:val="0"/>
          <w:color w:val="000000" w:themeColor="text1"/>
          <w:sz w:val="20"/>
          <w:lang w:eastAsia="zh-CN" w:bidi="en-US"/>
        </w:rPr>
        <w:t xml:space="preserve">the definitions of the score of a </w:t>
      </w:r>
      <w:r w:rsidRPr="00D42E57">
        <w:rPr>
          <w:i/>
          <w:snapToGrid w:val="0"/>
          <w:color w:val="000000" w:themeColor="text1"/>
          <w:sz w:val="20"/>
          <w:lang w:eastAsia="zh-CN" w:bidi="en-US"/>
        </w:rPr>
        <w:t>q</w:t>
      </w:r>
      <w:r w:rsidRPr="00D42E57">
        <w:rPr>
          <w:snapToGrid w:val="0"/>
          <w:color w:val="000000" w:themeColor="text1"/>
          <w:sz w:val="20"/>
          <w:lang w:eastAsia="zh-CN" w:bidi="en-US"/>
        </w:rPr>
        <w:t xml:space="preserve">ROFN and the accuracy of a </w:t>
      </w:r>
      <w:r w:rsidRPr="00D42E57">
        <w:rPr>
          <w:i/>
          <w:snapToGrid w:val="0"/>
          <w:color w:val="000000" w:themeColor="text1"/>
          <w:sz w:val="20"/>
          <w:lang w:eastAsia="zh-CN" w:bidi="en-US"/>
        </w:rPr>
        <w:t>q</w:t>
      </w:r>
      <w:r w:rsidRPr="00D42E57">
        <w:rPr>
          <w:snapToGrid w:val="0"/>
          <w:color w:val="000000" w:themeColor="text1"/>
          <w:sz w:val="20"/>
          <w:lang w:eastAsia="zh-CN" w:bidi="en-US"/>
        </w:rPr>
        <w:t>ROFN.</w:t>
      </w:r>
    </w:p>
    <w:p w14:paraId="5774F38F" w14:textId="6B4C1043" w:rsidR="00F43B2F" w:rsidRPr="00D42E57" w:rsidRDefault="00F43B2F" w:rsidP="00F43B2F">
      <w:pPr>
        <w:widowControl w:val="0"/>
        <w:adjustRightInd w:val="0"/>
        <w:snapToGrid w:val="0"/>
        <w:spacing w:before="120" w:after="120" w:line="480" w:lineRule="auto"/>
        <w:ind w:firstLine="210"/>
        <w:rPr>
          <w:snapToGrid w:val="0"/>
          <w:color w:val="auto"/>
          <w:sz w:val="20"/>
          <w:lang w:eastAsia="zh-CN" w:bidi="en-US"/>
        </w:rPr>
      </w:pPr>
      <w:bookmarkStart w:id="35" w:name="_Hlk6947158"/>
      <w:bookmarkEnd w:id="31"/>
      <w:r w:rsidRPr="00D42E57">
        <w:rPr>
          <w:b/>
          <w:bCs/>
          <w:snapToGrid w:val="0"/>
          <w:color w:val="000000" w:themeColor="text1"/>
          <w:sz w:val="20"/>
          <w:lang w:eastAsia="zh-CN" w:bidi="en-US"/>
        </w:rPr>
        <w:t>Definit</w:t>
      </w:r>
      <w:r w:rsidRPr="00D42E57">
        <w:rPr>
          <w:b/>
          <w:bCs/>
          <w:snapToGrid w:val="0"/>
          <w:color w:val="auto"/>
          <w:sz w:val="20"/>
          <w:lang w:eastAsia="zh-CN" w:bidi="en-US"/>
        </w:rPr>
        <w:t xml:space="preserve">ion 2 </w:t>
      </w:r>
      <w:r w:rsidRPr="00D42E57">
        <w:rPr>
          <w:snapToGrid w:val="0"/>
          <w:color w:val="auto"/>
          <w:sz w:val="20"/>
          <w:lang w:eastAsia="zh-CN" w:bidi="en-US"/>
        </w:rPr>
        <w:t>[</w:t>
      </w:r>
      <w:r w:rsidRPr="00D42E57">
        <w:rPr>
          <w:snapToGrid w:val="0"/>
          <w:color w:val="auto"/>
          <w:sz w:val="20"/>
          <w:szCs w:val="22"/>
          <w:lang w:bidi="en-US"/>
        </w:rPr>
        <w:t>14</w:t>
      </w:r>
      <w:r w:rsidRPr="00D42E57">
        <w:rPr>
          <w:snapToGrid w:val="0"/>
          <w:color w:val="auto"/>
          <w:sz w:val="20"/>
          <w:lang w:eastAsia="zh-CN" w:bidi="en-US"/>
        </w:rPr>
        <w:t>]. Let Θ = (</w:t>
      </w:r>
      <w:r w:rsidRPr="00D42E57">
        <w:rPr>
          <w:i/>
          <w:snapToGrid w:val="0"/>
          <w:color w:val="auto"/>
          <w:sz w:val="20"/>
          <w:lang w:eastAsia="zh-CN" w:bidi="en-US"/>
        </w:rPr>
        <w:t>μ, v</w:t>
      </w:r>
      <w:r w:rsidRPr="00D42E57">
        <w:rPr>
          <w:snapToGrid w:val="0"/>
          <w:color w:val="auto"/>
          <w:sz w:val="20"/>
          <w:lang w:eastAsia="zh-CN" w:bidi="en-US"/>
        </w:rPr>
        <w:t xml:space="preserve">) be a </w:t>
      </w:r>
      <w:r w:rsidRPr="00D42E57">
        <w:rPr>
          <w:i/>
          <w:snapToGrid w:val="0"/>
          <w:color w:val="auto"/>
          <w:sz w:val="20"/>
          <w:lang w:eastAsia="zh-CN" w:bidi="en-US"/>
        </w:rPr>
        <w:t>q</w:t>
      </w:r>
      <w:r w:rsidRPr="00D42E57">
        <w:rPr>
          <w:snapToGrid w:val="0"/>
          <w:color w:val="auto"/>
          <w:sz w:val="20"/>
          <w:lang w:eastAsia="zh-CN" w:bidi="en-US"/>
        </w:rPr>
        <w:t>ROFN. Then</w:t>
      </w:r>
      <w:r w:rsidRPr="00D42E57">
        <w:rPr>
          <w:color w:val="auto"/>
          <w:sz w:val="20"/>
          <w:lang w:eastAsia="zh-CN" w:bidi="en-US"/>
        </w:rPr>
        <w:t>,</w:t>
      </w:r>
      <w:r w:rsidRPr="00D42E57">
        <w:rPr>
          <w:snapToGrid w:val="0"/>
          <w:color w:val="auto"/>
          <w:sz w:val="20"/>
          <w:lang w:eastAsia="zh-CN" w:bidi="en-US"/>
        </w:rPr>
        <w:t xml:space="preserve"> the score of Θ</w:t>
      </w:r>
      <w:r w:rsidRPr="00D42E57">
        <w:rPr>
          <w:color w:val="auto"/>
        </w:rPr>
        <w:t xml:space="preserve"> </w:t>
      </w:r>
      <w:r w:rsidRPr="00D42E57">
        <w:rPr>
          <w:snapToGrid w:val="0"/>
          <w:color w:val="auto"/>
          <w:sz w:val="20"/>
          <w:lang w:eastAsia="zh-CN" w:bidi="en-US"/>
        </w:rPr>
        <w:t>is:</w:t>
      </w:r>
    </w:p>
    <w:p w14:paraId="3CB08AE4" w14:textId="4AEE667D" w:rsidR="00F43B2F" w:rsidRPr="00D42E57" w:rsidRDefault="00B67496" w:rsidP="00F43B2F">
      <w:pPr>
        <w:widowControl w:val="0"/>
        <w:adjustRightInd w:val="0"/>
        <w:snapToGrid w:val="0"/>
        <w:spacing w:before="120" w:after="120" w:line="480" w:lineRule="auto"/>
        <w:ind w:firstLine="210"/>
        <w:jc w:val="right"/>
        <w:rPr>
          <w:snapToGrid w:val="0"/>
          <w:color w:val="auto"/>
          <w:sz w:val="20"/>
          <w:lang w:eastAsia="zh-CN" w:bidi="en-US"/>
        </w:rPr>
      </w:pPr>
      <w:del w:id="36" w:author="Gaohong" w:date="2019-09-04T20:42:00Z">
        <w:r w:rsidDel="00B67496">
          <w:rPr>
            <w:color w:val="auto"/>
            <w:position w:val="-10"/>
          </w:rPr>
          <w:pict w14:anchorId="4621D29E">
            <v:shape id="_x0000_i1027" type="#_x0000_t75" alt="" style="width:65.1pt;height:14.4pt;mso-width-percent:0;mso-height-percent:0;mso-width-percent:0;mso-height-percent:0">
              <v:imagedata r:id="rId13" o:title=""/>
            </v:shape>
          </w:pict>
        </w:r>
      </w:del>
      <w:r w:rsidR="00F43B2F" w:rsidRPr="00D42E57">
        <w:rPr>
          <w:snapToGrid w:val="0"/>
          <w:color w:val="auto"/>
          <w:sz w:val="20"/>
          <w:lang w:eastAsia="zh-CN" w:bidi="en-US"/>
        </w:rPr>
        <w:t xml:space="preserve">  </w:t>
      </w:r>
      <w:ins w:id="37" w:author="Gaohong" w:date="2019-09-04T20:42:00Z">
        <w:r>
          <w:rPr>
            <w:position w:val="-10"/>
          </w:rPr>
          <w:object w:dxaOrig="1260" w:dyaOrig="315" w14:anchorId="495B3433">
            <v:shape id="_x0000_i1308" type="#_x0000_t75" style="width:65.1pt;height:14.4pt" o:ole="">
              <v:imagedata r:id="rId13" o:title=""/>
            </v:shape>
            <o:OLEObject Type="Embed" ProgID="Equation.DSMT4" ShapeID="_x0000_i1308" DrawAspect="Content" ObjectID="_1629138048" r:id="rId14"/>
          </w:object>
        </w:r>
      </w:ins>
      <w:r w:rsidR="00F43B2F" w:rsidRPr="00D42E57">
        <w:rPr>
          <w:snapToGrid w:val="0"/>
          <w:color w:val="auto"/>
          <w:sz w:val="20"/>
          <w:lang w:eastAsia="zh-CN" w:bidi="en-US"/>
        </w:rPr>
        <w:t xml:space="preserve">                                        (3)</w:t>
      </w:r>
      <w:r w:rsidR="009824D3" w:rsidRPr="00D42E57">
        <w:rPr>
          <w:snapToGrid w:val="0"/>
          <w:color w:val="auto"/>
          <w:sz w:val="20"/>
          <w:lang w:eastAsia="zh-CN" w:bidi="en-US"/>
        </w:rPr>
        <w:t xml:space="preserve"> </w:t>
      </w:r>
    </w:p>
    <w:p w14:paraId="5BCD33C7" w14:textId="6018B9DF" w:rsidR="00F43B2F" w:rsidRPr="00D42E57" w:rsidRDefault="00F43B2F" w:rsidP="00F43B2F">
      <w:pPr>
        <w:widowControl w:val="0"/>
        <w:adjustRightInd w:val="0"/>
        <w:snapToGrid w:val="0"/>
        <w:spacing w:before="120" w:after="120" w:line="480" w:lineRule="auto"/>
        <w:rPr>
          <w:rFonts w:eastAsiaTheme="minorEastAsia"/>
          <w:snapToGrid w:val="0"/>
          <w:color w:val="auto"/>
          <w:sz w:val="20"/>
          <w:lang w:eastAsia="zh-CN" w:bidi="en-US"/>
        </w:rPr>
      </w:pPr>
      <w:r w:rsidRPr="00D42E57">
        <w:rPr>
          <w:snapToGrid w:val="0"/>
          <w:color w:val="auto"/>
          <w:sz w:val="20"/>
          <w:lang w:eastAsia="zh-CN" w:bidi="en-US"/>
        </w:rPr>
        <w:t xml:space="preserve">where -1 ≤ </w:t>
      </w:r>
      <w:r w:rsidRPr="00D42E57">
        <w:rPr>
          <w:i/>
          <w:snapToGrid w:val="0"/>
          <w:color w:val="auto"/>
          <w:sz w:val="20"/>
          <w:lang w:eastAsia="zh-CN" w:bidi="en-US"/>
        </w:rPr>
        <w:t>S</w:t>
      </w:r>
      <w:r w:rsidRPr="00D42E57">
        <w:rPr>
          <w:snapToGrid w:val="0"/>
          <w:color w:val="auto"/>
          <w:sz w:val="20"/>
          <w:lang w:eastAsia="zh-CN" w:bidi="en-US"/>
        </w:rPr>
        <w:t>(Θ) ≤1.</w:t>
      </w:r>
    </w:p>
    <w:p w14:paraId="6A484929" w14:textId="0AE25759" w:rsidR="00F43B2F" w:rsidRPr="00D42E57" w:rsidRDefault="00F43B2F" w:rsidP="00F43B2F">
      <w:pPr>
        <w:widowControl w:val="0"/>
        <w:adjustRightInd w:val="0"/>
        <w:snapToGrid w:val="0"/>
        <w:spacing w:before="120" w:after="120" w:line="480" w:lineRule="auto"/>
        <w:ind w:firstLine="210"/>
        <w:rPr>
          <w:snapToGrid w:val="0"/>
          <w:color w:val="000000" w:themeColor="text1"/>
          <w:sz w:val="20"/>
          <w:lang w:eastAsia="zh-CN" w:bidi="en-US"/>
        </w:rPr>
      </w:pPr>
      <w:r w:rsidRPr="00D42E57">
        <w:rPr>
          <w:b/>
          <w:bCs/>
          <w:snapToGrid w:val="0"/>
          <w:color w:val="auto"/>
          <w:sz w:val="20"/>
          <w:lang w:eastAsia="zh-CN" w:bidi="en-US"/>
        </w:rPr>
        <w:t xml:space="preserve">Definition 3 </w:t>
      </w:r>
      <w:r w:rsidRPr="00D42E57">
        <w:rPr>
          <w:snapToGrid w:val="0"/>
          <w:color w:val="auto"/>
          <w:sz w:val="20"/>
          <w:lang w:eastAsia="zh-CN" w:bidi="en-US"/>
        </w:rPr>
        <w:t>[</w:t>
      </w:r>
      <w:r w:rsidRPr="00D42E57">
        <w:rPr>
          <w:snapToGrid w:val="0"/>
          <w:color w:val="auto"/>
          <w:sz w:val="20"/>
          <w:szCs w:val="22"/>
          <w:lang w:bidi="en-US"/>
        </w:rPr>
        <w:t>14</w:t>
      </w:r>
      <w:r w:rsidRPr="00D42E57">
        <w:rPr>
          <w:snapToGrid w:val="0"/>
          <w:color w:val="auto"/>
          <w:sz w:val="20"/>
          <w:lang w:eastAsia="zh-CN" w:bidi="en-US"/>
        </w:rPr>
        <w:t>]. Let Θ = (</w:t>
      </w:r>
      <w:r w:rsidRPr="00D42E57">
        <w:rPr>
          <w:i/>
          <w:snapToGrid w:val="0"/>
          <w:color w:val="auto"/>
          <w:sz w:val="20"/>
          <w:lang w:eastAsia="zh-CN" w:bidi="en-US"/>
        </w:rPr>
        <w:t>μ,</w:t>
      </w:r>
      <w:r w:rsidRPr="00D42E57">
        <w:rPr>
          <w:i/>
          <w:snapToGrid w:val="0"/>
          <w:color w:val="000000" w:themeColor="text1"/>
          <w:sz w:val="20"/>
          <w:lang w:eastAsia="zh-CN" w:bidi="en-US"/>
        </w:rPr>
        <w:t xml:space="preserve"> v</w:t>
      </w:r>
      <w:r w:rsidRPr="00D42E57">
        <w:rPr>
          <w:snapToGrid w:val="0"/>
          <w:color w:val="000000" w:themeColor="text1"/>
          <w:sz w:val="20"/>
          <w:lang w:eastAsia="zh-CN" w:bidi="en-US"/>
        </w:rPr>
        <w:t xml:space="preserve">) be a </w:t>
      </w:r>
      <w:r w:rsidRPr="00D42E57">
        <w:rPr>
          <w:i/>
          <w:snapToGrid w:val="0"/>
          <w:color w:val="000000" w:themeColor="text1"/>
          <w:sz w:val="20"/>
          <w:lang w:eastAsia="zh-CN" w:bidi="en-US"/>
        </w:rPr>
        <w:t>q</w:t>
      </w:r>
      <w:r w:rsidRPr="00D42E57">
        <w:rPr>
          <w:snapToGrid w:val="0"/>
          <w:color w:val="000000" w:themeColor="text1"/>
          <w:sz w:val="20"/>
          <w:lang w:eastAsia="zh-CN" w:bidi="en-US"/>
        </w:rPr>
        <w:t>ROFN. Then</w:t>
      </w:r>
      <w:r w:rsidRPr="00D42E57">
        <w:rPr>
          <w:sz w:val="20"/>
          <w:lang w:eastAsia="zh-CN" w:bidi="en-US"/>
        </w:rPr>
        <w:t>,</w:t>
      </w:r>
      <w:r w:rsidRPr="00D42E57">
        <w:rPr>
          <w:snapToGrid w:val="0"/>
          <w:color w:val="000000" w:themeColor="text1"/>
          <w:sz w:val="20"/>
          <w:lang w:eastAsia="zh-CN" w:bidi="en-US"/>
        </w:rPr>
        <w:t xml:space="preserve"> the accuracy of Θ</w:t>
      </w:r>
      <w:r w:rsidRPr="00D42E57">
        <w:rPr>
          <w:color w:val="000000" w:themeColor="text1"/>
        </w:rPr>
        <w:t xml:space="preserve"> </w:t>
      </w:r>
      <w:r w:rsidRPr="00D42E57">
        <w:rPr>
          <w:snapToGrid w:val="0"/>
          <w:color w:val="000000" w:themeColor="text1"/>
          <w:sz w:val="20"/>
          <w:lang w:eastAsia="zh-CN" w:bidi="en-US"/>
        </w:rPr>
        <w:t>is:</w:t>
      </w:r>
      <w:r w:rsidR="009824D3" w:rsidRPr="00D42E57">
        <w:rPr>
          <w:snapToGrid w:val="0"/>
          <w:color w:val="000000" w:themeColor="text1"/>
          <w:sz w:val="20"/>
          <w:lang w:eastAsia="zh-CN" w:bidi="en-US"/>
        </w:rPr>
        <w:t xml:space="preserve"> </w:t>
      </w:r>
    </w:p>
    <w:p w14:paraId="722B8B00" w14:textId="68733BAA" w:rsidR="00F43B2F" w:rsidRPr="00D42E57" w:rsidRDefault="00B67496" w:rsidP="00F43B2F">
      <w:pPr>
        <w:widowControl w:val="0"/>
        <w:adjustRightInd w:val="0"/>
        <w:snapToGrid w:val="0"/>
        <w:spacing w:before="120" w:after="120" w:line="480" w:lineRule="auto"/>
        <w:ind w:firstLine="210"/>
        <w:jc w:val="right"/>
        <w:rPr>
          <w:snapToGrid w:val="0"/>
          <w:color w:val="000000" w:themeColor="text1"/>
          <w:sz w:val="20"/>
          <w:lang w:eastAsia="zh-CN" w:bidi="en-US"/>
        </w:rPr>
      </w:pPr>
      <w:del w:id="38" w:author="Gaohong" w:date="2019-09-04T20:42:00Z">
        <w:r w:rsidDel="00B67496">
          <w:rPr>
            <w:position w:val="-10"/>
          </w:rPr>
          <w:pict w14:anchorId="6002125F">
            <v:shape id="_x0000_i1028" type="#_x0000_t75" alt="" style="width:65.1pt;height:14.4pt;mso-width-percent:0;mso-height-percent:0;mso-width-percent:0;mso-height-percent:0">
              <v:imagedata r:id="rId15" o:title=""/>
            </v:shape>
          </w:pict>
        </w:r>
      </w:del>
      <w:r w:rsidR="00F43B2F" w:rsidRPr="00D42E57">
        <w:rPr>
          <w:snapToGrid w:val="0"/>
          <w:color w:val="000000" w:themeColor="text1"/>
          <w:sz w:val="20"/>
          <w:lang w:eastAsia="zh-CN" w:bidi="en-US"/>
        </w:rPr>
        <w:t xml:space="preserve"> </w:t>
      </w:r>
      <w:ins w:id="39" w:author="Gaohong" w:date="2019-09-04T20:42:00Z">
        <w:r>
          <w:rPr>
            <w:position w:val="-10"/>
          </w:rPr>
          <w:object w:dxaOrig="1305" w:dyaOrig="315" w14:anchorId="46709790">
            <v:shape id="_x0000_i1310" type="#_x0000_t75" style="width:65.1pt;height:14.4pt" o:ole="">
              <v:imagedata r:id="rId15" o:title=""/>
            </v:shape>
            <o:OLEObject Type="Embed" ProgID="Equation.DSMT4" ShapeID="_x0000_i1310" DrawAspect="Content" ObjectID="_1629138049" r:id="rId16"/>
          </w:object>
        </w:r>
      </w:ins>
      <w:r w:rsidR="00F43B2F" w:rsidRPr="00D42E57">
        <w:rPr>
          <w:snapToGrid w:val="0"/>
          <w:color w:val="000000" w:themeColor="text1"/>
          <w:sz w:val="20"/>
          <w:lang w:eastAsia="zh-CN" w:bidi="en-US"/>
        </w:rPr>
        <w:t xml:space="preserve">                                        (4)</w:t>
      </w:r>
    </w:p>
    <w:p w14:paraId="0B80686D" w14:textId="2F9F90A1" w:rsidR="00F43B2F" w:rsidRPr="00D42E57" w:rsidRDefault="00F43B2F" w:rsidP="00F43B2F">
      <w:pPr>
        <w:widowControl w:val="0"/>
        <w:adjustRightInd w:val="0"/>
        <w:snapToGrid w:val="0"/>
        <w:spacing w:before="120" w:after="120" w:line="480" w:lineRule="auto"/>
        <w:rPr>
          <w:snapToGrid w:val="0"/>
          <w:color w:val="000000" w:themeColor="text1"/>
          <w:sz w:val="20"/>
          <w:lang w:eastAsia="zh-CN" w:bidi="en-US"/>
        </w:rPr>
      </w:pPr>
      <w:r w:rsidRPr="00D42E57">
        <w:rPr>
          <w:snapToGrid w:val="0"/>
          <w:color w:val="000000" w:themeColor="text1"/>
          <w:sz w:val="20"/>
          <w:lang w:eastAsia="zh-CN" w:bidi="en-US"/>
        </w:rPr>
        <w:t>where 0 ≤ A(Θ) ≤1.</w:t>
      </w:r>
    </w:p>
    <w:p w14:paraId="5832E6F4" w14:textId="37174F75" w:rsidR="00F43B2F" w:rsidRPr="00D42E57" w:rsidRDefault="00F43B2F" w:rsidP="00F43B2F">
      <w:pPr>
        <w:widowControl w:val="0"/>
        <w:adjustRightInd w:val="0"/>
        <w:snapToGrid w:val="0"/>
        <w:spacing w:before="120" w:after="120" w:line="480" w:lineRule="auto"/>
        <w:ind w:firstLine="210"/>
        <w:rPr>
          <w:snapToGrid w:val="0"/>
          <w:color w:val="auto"/>
          <w:sz w:val="20"/>
          <w:lang w:eastAsia="zh-CN" w:bidi="en-US"/>
        </w:rPr>
      </w:pPr>
      <w:r w:rsidRPr="00D42E57">
        <w:rPr>
          <w:snapToGrid w:val="0"/>
          <w:color w:val="000000" w:themeColor="text1"/>
          <w:sz w:val="20"/>
          <w:lang w:eastAsia="zh-CN" w:bidi="en-US"/>
        </w:rPr>
        <w:t xml:space="preserve">A method for comparing </w:t>
      </w:r>
      <w:r w:rsidRPr="00D42E57">
        <w:rPr>
          <w:i/>
          <w:snapToGrid w:val="0"/>
          <w:color w:val="auto"/>
          <w:sz w:val="20"/>
          <w:lang w:eastAsia="zh-CN" w:bidi="en-US"/>
        </w:rPr>
        <w:t>q</w:t>
      </w:r>
      <w:r w:rsidRPr="00D42E57">
        <w:rPr>
          <w:snapToGrid w:val="0"/>
          <w:color w:val="auto"/>
          <w:sz w:val="20"/>
          <w:lang w:eastAsia="zh-CN" w:bidi="en-US"/>
        </w:rPr>
        <w:t xml:space="preserve">ROFNs </w:t>
      </w:r>
      <w:r w:rsidRPr="00D42E57">
        <w:rPr>
          <w:snapToGrid w:val="0"/>
          <w:color w:val="000000" w:themeColor="text1"/>
          <w:sz w:val="20"/>
          <w:lang w:eastAsia="zh-CN" w:bidi="en-US"/>
        </w:rPr>
        <w:t xml:space="preserve">based on </w:t>
      </w:r>
      <w:r w:rsidRPr="00D42E57">
        <w:rPr>
          <w:i/>
          <w:snapToGrid w:val="0"/>
          <w:color w:val="000000" w:themeColor="text1"/>
          <w:sz w:val="20"/>
          <w:lang w:eastAsia="zh-CN" w:bidi="en-US"/>
        </w:rPr>
        <w:t>S</w:t>
      </w:r>
      <w:r w:rsidRPr="00D42E57">
        <w:rPr>
          <w:snapToGrid w:val="0"/>
          <w:color w:val="000000" w:themeColor="text1"/>
          <w:sz w:val="20"/>
          <w:lang w:eastAsia="zh-CN" w:bidi="en-US"/>
        </w:rPr>
        <w:t>(Θ) and A(Θ</w:t>
      </w:r>
      <w:r w:rsidR="00CB3F4F">
        <w:rPr>
          <w:snapToGrid w:val="0"/>
          <w:color w:val="000000" w:themeColor="text1"/>
          <w:sz w:val="20"/>
          <w:lang w:eastAsia="zh-CN" w:bidi="en-US"/>
        </w:rPr>
        <w:t>)</w:t>
      </w:r>
      <w:r w:rsidRPr="00D42E57">
        <w:rPr>
          <w:snapToGrid w:val="0"/>
          <w:color w:val="000000" w:themeColor="text1"/>
          <w:sz w:val="20"/>
          <w:lang w:eastAsia="zh-CN" w:bidi="en-US"/>
        </w:rPr>
        <w:t xml:space="preserve">) </w:t>
      </w:r>
      <w:r w:rsidRPr="00D42E57">
        <w:rPr>
          <w:snapToGrid w:val="0"/>
          <w:color w:val="auto"/>
          <w:sz w:val="20"/>
          <w:lang w:eastAsia="zh-CN" w:bidi="en-US"/>
        </w:rPr>
        <w:t>is presented in [</w:t>
      </w:r>
      <w:r w:rsidRPr="00D42E57">
        <w:rPr>
          <w:rFonts w:eastAsiaTheme="minorEastAsia"/>
          <w:snapToGrid w:val="0"/>
          <w:color w:val="auto"/>
          <w:sz w:val="20"/>
          <w:lang w:eastAsia="zh-CN" w:bidi="en-US"/>
        </w:rPr>
        <w:t>14</w:t>
      </w:r>
      <w:r w:rsidRPr="00D42E57">
        <w:rPr>
          <w:snapToGrid w:val="0"/>
          <w:color w:val="auto"/>
          <w:sz w:val="20"/>
          <w:lang w:eastAsia="zh-CN" w:bidi="en-US"/>
        </w:rPr>
        <w:t>]. The following is the definition of the method.</w:t>
      </w:r>
    </w:p>
    <w:p w14:paraId="33D2F1D0" w14:textId="4A862806" w:rsidR="00F43B2F" w:rsidRPr="00D42E57" w:rsidRDefault="00F43B2F" w:rsidP="00F43B2F">
      <w:pPr>
        <w:widowControl w:val="0"/>
        <w:adjustRightInd w:val="0"/>
        <w:snapToGrid w:val="0"/>
        <w:spacing w:before="120" w:after="120" w:line="480" w:lineRule="auto"/>
        <w:ind w:firstLine="210"/>
        <w:rPr>
          <w:snapToGrid w:val="0"/>
          <w:color w:val="000000" w:themeColor="text1"/>
          <w:sz w:val="20"/>
          <w:lang w:eastAsia="zh-CN" w:bidi="en-US"/>
        </w:rPr>
      </w:pPr>
      <w:r w:rsidRPr="00D42E57">
        <w:rPr>
          <w:b/>
          <w:snapToGrid w:val="0"/>
          <w:color w:val="auto"/>
          <w:sz w:val="20"/>
          <w:lang w:eastAsia="zh-CN" w:bidi="en-US"/>
        </w:rPr>
        <w:t xml:space="preserve">Definition 4 </w:t>
      </w:r>
      <w:r w:rsidRPr="00D42E57">
        <w:rPr>
          <w:snapToGrid w:val="0"/>
          <w:color w:val="auto"/>
          <w:sz w:val="20"/>
          <w:lang w:eastAsia="zh-CN" w:bidi="en-US"/>
        </w:rPr>
        <w:t>[14]. Let Θ</w:t>
      </w:r>
      <w:r w:rsidRPr="00D42E57">
        <w:rPr>
          <w:snapToGrid w:val="0"/>
          <w:color w:val="auto"/>
          <w:sz w:val="20"/>
          <w:vertAlign w:val="subscript"/>
          <w:lang w:eastAsia="zh-CN" w:bidi="en-US"/>
        </w:rPr>
        <w:t>1</w:t>
      </w:r>
      <w:r w:rsidRPr="00D42E57">
        <w:rPr>
          <w:snapToGrid w:val="0"/>
          <w:color w:val="auto"/>
          <w:sz w:val="20"/>
          <w:lang w:eastAsia="zh-CN" w:bidi="en-US"/>
        </w:rPr>
        <w:t xml:space="preserve"> = (</w:t>
      </w:r>
      <w:r w:rsidRPr="00D42E57">
        <w:rPr>
          <w:i/>
          <w:snapToGrid w:val="0"/>
          <w:color w:val="auto"/>
          <w:sz w:val="20"/>
          <w:lang w:eastAsia="zh-CN" w:bidi="en-US"/>
        </w:rPr>
        <w:t>μ</w:t>
      </w:r>
      <w:r w:rsidRPr="00D42E57">
        <w:rPr>
          <w:snapToGrid w:val="0"/>
          <w:color w:val="auto"/>
          <w:sz w:val="20"/>
          <w:vertAlign w:val="subscript"/>
          <w:lang w:eastAsia="zh-CN" w:bidi="en-US"/>
        </w:rPr>
        <w:t>1</w:t>
      </w:r>
      <w:r w:rsidRPr="00D42E57">
        <w:rPr>
          <w:i/>
          <w:snapToGrid w:val="0"/>
          <w:color w:val="auto"/>
          <w:sz w:val="20"/>
          <w:lang w:eastAsia="zh-CN" w:bidi="en-US"/>
        </w:rPr>
        <w:t xml:space="preserve">, </w:t>
      </w:r>
      <w:r w:rsidRPr="00D42E57">
        <w:rPr>
          <w:rFonts w:eastAsiaTheme="minorEastAsia"/>
          <w:i/>
          <w:snapToGrid w:val="0"/>
          <w:color w:val="auto"/>
          <w:sz w:val="20"/>
          <w:lang w:eastAsia="zh-CN" w:bidi="en-US"/>
        </w:rPr>
        <w:t>v</w:t>
      </w:r>
      <w:r w:rsidRPr="00D42E57">
        <w:rPr>
          <w:snapToGrid w:val="0"/>
          <w:color w:val="auto"/>
          <w:sz w:val="20"/>
          <w:vertAlign w:val="subscript"/>
          <w:lang w:eastAsia="zh-CN" w:bidi="en-US"/>
        </w:rPr>
        <w:t>1</w:t>
      </w:r>
      <w:r w:rsidRPr="00D42E57">
        <w:rPr>
          <w:snapToGrid w:val="0"/>
          <w:color w:val="auto"/>
          <w:sz w:val="20"/>
          <w:lang w:eastAsia="zh-CN" w:bidi="en-US"/>
        </w:rPr>
        <w:t>)</w:t>
      </w:r>
      <w:r w:rsidRPr="00D42E57">
        <w:rPr>
          <w:color w:val="auto"/>
        </w:rPr>
        <w:t xml:space="preserve"> </w:t>
      </w:r>
      <w:r w:rsidRPr="00D42E57">
        <w:rPr>
          <w:snapToGrid w:val="0"/>
          <w:color w:val="auto"/>
          <w:sz w:val="20"/>
          <w:lang w:eastAsia="zh-CN" w:bidi="en-US"/>
        </w:rPr>
        <w:t>and Θ</w:t>
      </w:r>
      <w:r w:rsidRPr="00D42E57">
        <w:rPr>
          <w:snapToGrid w:val="0"/>
          <w:color w:val="auto"/>
          <w:sz w:val="20"/>
          <w:vertAlign w:val="subscript"/>
          <w:lang w:eastAsia="zh-CN" w:bidi="en-US"/>
        </w:rPr>
        <w:t>2</w:t>
      </w:r>
      <w:r w:rsidRPr="00D42E57">
        <w:rPr>
          <w:snapToGrid w:val="0"/>
          <w:color w:val="auto"/>
          <w:sz w:val="20"/>
          <w:lang w:eastAsia="zh-CN" w:bidi="en-US"/>
        </w:rPr>
        <w:t xml:space="preserve"> = (</w:t>
      </w:r>
      <w:r w:rsidRPr="00D42E57">
        <w:rPr>
          <w:i/>
          <w:snapToGrid w:val="0"/>
          <w:color w:val="auto"/>
          <w:sz w:val="20"/>
          <w:lang w:eastAsia="zh-CN" w:bidi="en-US"/>
        </w:rPr>
        <w:t>μ</w:t>
      </w:r>
      <w:r w:rsidRPr="00D42E57">
        <w:rPr>
          <w:snapToGrid w:val="0"/>
          <w:color w:val="auto"/>
          <w:sz w:val="20"/>
          <w:vertAlign w:val="subscript"/>
          <w:lang w:eastAsia="zh-CN" w:bidi="en-US"/>
        </w:rPr>
        <w:t>2</w:t>
      </w:r>
      <w:r w:rsidRPr="00D42E57">
        <w:rPr>
          <w:i/>
          <w:snapToGrid w:val="0"/>
          <w:color w:val="auto"/>
          <w:sz w:val="20"/>
          <w:lang w:eastAsia="zh-CN" w:bidi="en-US"/>
        </w:rPr>
        <w:t xml:space="preserve">, </w:t>
      </w:r>
      <w:r w:rsidRPr="00D42E57">
        <w:rPr>
          <w:rFonts w:eastAsiaTheme="minorEastAsia"/>
          <w:i/>
          <w:snapToGrid w:val="0"/>
          <w:color w:val="auto"/>
          <w:sz w:val="20"/>
          <w:lang w:eastAsia="zh-CN" w:bidi="en-US"/>
        </w:rPr>
        <w:t>v</w:t>
      </w:r>
      <w:r w:rsidRPr="00D42E57">
        <w:rPr>
          <w:snapToGrid w:val="0"/>
          <w:color w:val="auto"/>
          <w:sz w:val="20"/>
          <w:vertAlign w:val="subscript"/>
          <w:lang w:eastAsia="zh-CN" w:bidi="en-US"/>
        </w:rPr>
        <w:t>2</w:t>
      </w:r>
      <w:r w:rsidRPr="00D42E57">
        <w:rPr>
          <w:snapToGrid w:val="0"/>
          <w:color w:val="auto"/>
          <w:sz w:val="20"/>
          <w:lang w:eastAsia="zh-CN" w:bidi="en-US"/>
        </w:rPr>
        <w:t>)</w:t>
      </w:r>
      <w:r w:rsidRPr="00D42E57">
        <w:rPr>
          <w:i/>
          <w:snapToGrid w:val="0"/>
          <w:color w:val="auto"/>
          <w:sz w:val="20"/>
          <w:lang w:eastAsia="zh-CN" w:bidi="en-US"/>
        </w:rPr>
        <w:t xml:space="preserve"> </w:t>
      </w:r>
      <w:r w:rsidRPr="00D42E57">
        <w:rPr>
          <w:snapToGrid w:val="0"/>
          <w:color w:val="auto"/>
          <w:sz w:val="20"/>
          <w:lang w:eastAsia="zh-CN" w:bidi="en-US"/>
        </w:rPr>
        <w:t xml:space="preserve">be two arbitrary </w:t>
      </w:r>
      <w:r w:rsidRPr="00D42E57">
        <w:rPr>
          <w:i/>
          <w:snapToGrid w:val="0"/>
          <w:color w:val="auto"/>
          <w:sz w:val="20"/>
          <w:lang w:eastAsia="zh-CN" w:bidi="en-US"/>
        </w:rPr>
        <w:t>q</w:t>
      </w:r>
      <w:r w:rsidRPr="00D42E57">
        <w:rPr>
          <w:snapToGrid w:val="0"/>
          <w:color w:val="auto"/>
          <w:sz w:val="20"/>
          <w:lang w:eastAsia="zh-CN" w:bidi="en-US"/>
        </w:rPr>
        <w:t>RO</w:t>
      </w:r>
      <w:r w:rsidRPr="00D42E57">
        <w:rPr>
          <w:snapToGrid w:val="0"/>
          <w:color w:val="000000" w:themeColor="text1"/>
          <w:sz w:val="20"/>
          <w:lang w:eastAsia="zh-CN" w:bidi="en-US"/>
        </w:rPr>
        <w:t>FNs</w:t>
      </w:r>
      <w:r w:rsidR="008D6874">
        <w:rPr>
          <w:snapToGrid w:val="0"/>
          <w:color w:val="000000" w:themeColor="text1"/>
          <w:sz w:val="20"/>
          <w:lang w:eastAsia="zh-CN" w:bidi="en-US"/>
        </w:rPr>
        <w:t>;</w:t>
      </w:r>
      <w:r w:rsidRPr="00D42E57">
        <w:rPr>
          <w:snapToGrid w:val="0"/>
          <w:color w:val="000000" w:themeColor="text1"/>
          <w:sz w:val="20"/>
          <w:lang w:eastAsia="zh-CN" w:bidi="en-US"/>
        </w:rPr>
        <w:t xml:space="preserve"> let </w:t>
      </w:r>
      <w:r w:rsidRPr="00D42E57">
        <w:rPr>
          <w:i/>
          <w:snapToGrid w:val="0"/>
          <w:color w:val="000000" w:themeColor="text1"/>
          <w:sz w:val="20"/>
          <w:lang w:eastAsia="zh-CN" w:bidi="en-US"/>
        </w:rPr>
        <w:t>S</w:t>
      </w:r>
      <w:r w:rsidRPr="00D42E57">
        <w:rPr>
          <w:snapToGrid w:val="0"/>
          <w:color w:val="000000" w:themeColor="text1"/>
          <w:sz w:val="20"/>
          <w:lang w:eastAsia="zh-CN" w:bidi="en-US"/>
        </w:rPr>
        <w:t>(Θ</w:t>
      </w:r>
      <w:r w:rsidRPr="00D42E57">
        <w:rPr>
          <w:snapToGrid w:val="0"/>
          <w:color w:val="000000" w:themeColor="text1"/>
          <w:sz w:val="20"/>
          <w:vertAlign w:val="subscript"/>
          <w:lang w:eastAsia="zh-CN" w:bidi="en-US"/>
        </w:rPr>
        <w:t>1</w:t>
      </w:r>
      <w:r w:rsidRPr="00D42E57">
        <w:rPr>
          <w:snapToGrid w:val="0"/>
          <w:color w:val="000000" w:themeColor="text1"/>
          <w:sz w:val="20"/>
          <w:lang w:eastAsia="zh-CN" w:bidi="en-US"/>
        </w:rPr>
        <w:t>) and</w:t>
      </w:r>
      <w:r w:rsidRPr="00D42E57">
        <w:rPr>
          <w:i/>
          <w:snapToGrid w:val="0"/>
          <w:color w:val="000000" w:themeColor="text1"/>
          <w:sz w:val="20"/>
          <w:lang w:eastAsia="zh-CN" w:bidi="en-US"/>
        </w:rPr>
        <w:t xml:space="preserve"> S</w:t>
      </w:r>
      <w:r w:rsidRPr="00D42E57">
        <w:rPr>
          <w:snapToGrid w:val="0"/>
          <w:color w:val="000000" w:themeColor="text1"/>
          <w:sz w:val="20"/>
          <w:lang w:eastAsia="zh-CN" w:bidi="en-US"/>
        </w:rPr>
        <w:t>(Θ</w:t>
      </w:r>
      <w:r w:rsidRPr="00D42E57">
        <w:rPr>
          <w:snapToGrid w:val="0"/>
          <w:color w:val="000000" w:themeColor="text1"/>
          <w:sz w:val="20"/>
          <w:vertAlign w:val="subscript"/>
          <w:lang w:eastAsia="zh-CN" w:bidi="en-US"/>
        </w:rPr>
        <w:t>2</w:t>
      </w:r>
      <w:r w:rsidRPr="00D42E57">
        <w:rPr>
          <w:snapToGrid w:val="0"/>
          <w:color w:val="000000" w:themeColor="text1"/>
          <w:sz w:val="20"/>
          <w:lang w:eastAsia="zh-CN" w:bidi="en-US"/>
        </w:rPr>
        <w:t>) be the scores of Θ</w:t>
      </w:r>
      <w:r w:rsidRPr="00D42E57">
        <w:rPr>
          <w:snapToGrid w:val="0"/>
          <w:color w:val="000000" w:themeColor="text1"/>
          <w:sz w:val="20"/>
          <w:vertAlign w:val="subscript"/>
          <w:lang w:eastAsia="zh-CN" w:bidi="en-US"/>
        </w:rPr>
        <w:t>1</w:t>
      </w:r>
      <w:r w:rsidRPr="00D42E57">
        <w:rPr>
          <w:color w:val="000000" w:themeColor="text1"/>
        </w:rPr>
        <w:t xml:space="preserve"> </w:t>
      </w:r>
      <w:r w:rsidRPr="00D42E57">
        <w:rPr>
          <w:snapToGrid w:val="0"/>
          <w:color w:val="000000" w:themeColor="text1"/>
          <w:sz w:val="20"/>
          <w:lang w:eastAsia="zh-CN" w:bidi="en-US"/>
        </w:rPr>
        <w:t>and Θ</w:t>
      </w:r>
      <w:r w:rsidRPr="00D42E57">
        <w:rPr>
          <w:snapToGrid w:val="0"/>
          <w:color w:val="000000" w:themeColor="text1"/>
          <w:sz w:val="20"/>
          <w:vertAlign w:val="subscript"/>
          <w:lang w:eastAsia="zh-CN" w:bidi="en-US"/>
        </w:rPr>
        <w:t>2</w:t>
      </w:r>
      <w:r w:rsidRPr="00D42E57">
        <w:rPr>
          <w:snapToGrid w:val="0"/>
          <w:color w:val="000000" w:themeColor="text1"/>
          <w:sz w:val="20"/>
          <w:lang w:eastAsia="zh-CN" w:bidi="en-US"/>
        </w:rPr>
        <w:t xml:space="preserve">, </w:t>
      </w:r>
      <w:r w:rsidRPr="00D42E57">
        <w:rPr>
          <w:sz w:val="20"/>
          <w:lang w:eastAsia="zh-CN" w:bidi="en-US"/>
        </w:rPr>
        <w:t>respectively</w:t>
      </w:r>
      <w:r w:rsidR="008D6874">
        <w:rPr>
          <w:sz w:val="20"/>
          <w:lang w:eastAsia="zh-CN" w:bidi="en-US"/>
        </w:rPr>
        <w:t>;</w:t>
      </w:r>
      <w:r w:rsidRPr="00D42E57">
        <w:rPr>
          <w:sz w:val="20"/>
          <w:lang w:eastAsia="zh-CN" w:bidi="en-US"/>
        </w:rPr>
        <w:t xml:space="preserve"> </w:t>
      </w:r>
      <w:r w:rsidRPr="00D42E57">
        <w:rPr>
          <w:snapToGrid w:val="0"/>
          <w:color w:val="000000" w:themeColor="text1"/>
          <w:sz w:val="20"/>
          <w:lang w:eastAsia="zh-CN" w:bidi="en-US"/>
        </w:rPr>
        <w:t>and let A(Θ</w:t>
      </w:r>
      <w:r w:rsidRPr="00D42E57">
        <w:rPr>
          <w:snapToGrid w:val="0"/>
          <w:color w:val="000000" w:themeColor="text1"/>
          <w:sz w:val="20"/>
          <w:vertAlign w:val="subscript"/>
          <w:lang w:eastAsia="zh-CN" w:bidi="en-US"/>
        </w:rPr>
        <w:t>1</w:t>
      </w:r>
      <w:r w:rsidRPr="00D42E57">
        <w:rPr>
          <w:snapToGrid w:val="0"/>
          <w:color w:val="000000" w:themeColor="text1"/>
          <w:sz w:val="20"/>
          <w:lang w:eastAsia="zh-CN" w:bidi="en-US"/>
        </w:rPr>
        <w:t>)</w:t>
      </w:r>
      <w:r w:rsidRPr="00D42E57">
        <w:rPr>
          <w:color w:val="000000" w:themeColor="text1"/>
        </w:rPr>
        <w:t xml:space="preserve"> </w:t>
      </w:r>
      <w:r w:rsidRPr="00D42E57">
        <w:rPr>
          <w:snapToGrid w:val="0"/>
          <w:color w:val="000000" w:themeColor="text1"/>
          <w:sz w:val="20"/>
          <w:lang w:eastAsia="zh-CN" w:bidi="en-US"/>
        </w:rPr>
        <w:t>and A(Θ</w:t>
      </w:r>
      <w:r w:rsidRPr="00D42E57">
        <w:rPr>
          <w:snapToGrid w:val="0"/>
          <w:color w:val="000000" w:themeColor="text1"/>
          <w:sz w:val="20"/>
          <w:vertAlign w:val="subscript"/>
          <w:lang w:eastAsia="zh-CN" w:bidi="en-US"/>
        </w:rPr>
        <w:t>2</w:t>
      </w:r>
      <w:r w:rsidRPr="00D42E57">
        <w:rPr>
          <w:snapToGrid w:val="0"/>
          <w:color w:val="000000" w:themeColor="text1"/>
          <w:sz w:val="20"/>
          <w:lang w:eastAsia="zh-CN" w:bidi="en-US"/>
        </w:rPr>
        <w:t>)</w:t>
      </w:r>
      <w:r w:rsidRPr="00D42E57">
        <w:rPr>
          <w:color w:val="000000" w:themeColor="text1"/>
        </w:rPr>
        <w:t xml:space="preserve"> </w:t>
      </w:r>
      <w:r w:rsidRPr="00D42E57">
        <w:rPr>
          <w:snapToGrid w:val="0"/>
          <w:color w:val="000000" w:themeColor="text1"/>
          <w:sz w:val="20"/>
          <w:lang w:eastAsia="zh-CN" w:bidi="en-US"/>
        </w:rPr>
        <w:t>be the accuracies of Θ</w:t>
      </w:r>
      <w:r w:rsidRPr="00D42E57">
        <w:rPr>
          <w:snapToGrid w:val="0"/>
          <w:color w:val="000000" w:themeColor="text1"/>
          <w:sz w:val="20"/>
          <w:vertAlign w:val="subscript"/>
          <w:lang w:eastAsia="zh-CN" w:bidi="en-US"/>
        </w:rPr>
        <w:t xml:space="preserve">1 </w:t>
      </w:r>
      <w:r w:rsidRPr="00D42E57">
        <w:rPr>
          <w:snapToGrid w:val="0"/>
          <w:color w:val="000000" w:themeColor="text1"/>
          <w:sz w:val="20"/>
          <w:lang w:eastAsia="zh-CN" w:bidi="en-US"/>
        </w:rPr>
        <w:t>and Θ</w:t>
      </w:r>
      <w:r w:rsidRPr="00D42E57">
        <w:rPr>
          <w:snapToGrid w:val="0"/>
          <w:color w:val="000000" w:themeColor="text1"/>
          <w:sz w:val="20"/>
          <w:vertAlign w:val="subscript"/>
          <w:lang w:eastAsia="zh-CN" w:bidi="en-US"/>
        </w:rPr>
        <w:t>2</w:t>
      </w:r>
      <w:r w:rsidRPr="00D42E57">
        <w:rPr>
          <w:sz w:val="20"/>
          <w:lang w:eastAsia="zh-CN" w:bidi="en-US"/>
        </w:rPr>
        <w:t>, respectively</w:t>
      </w:r>
      <w:r w:rsidRPr="00D42E57">
        <w:rPr>
          <w:snapToGrid w:val="0"/>
          <w:color w:val="000000" w:themeColor="text1"/>
          <w:sz w:val="20"/>
          <w:lang w:eastAsia="zh-CN" w:bidi="en-US"/>
        </w:rPr>
        <w:t>. Then</w:t>
      </w:r>
      <w:r w:rsidR="009824D3" w:rsidRPr="00D42E57">
        <w:rPr>
          <w:snapToGrid w:val="0"/>
          <w:color w:val="000000" w:themeColor="text1"/>
          <w:sz w:val="20"/>
          <w:lang w:eastAsia="zh-CN" w:bidi="en-US"/>
        </w:rPr>
        <w:t>,</w:t>
      </w:r>
    </w:p>
    <w:p w14:paraId="3E9383DE" w14:textId="705A39C4" w:rsidR="00F43B2F" w:rsidRPr="00D42E57" w:rsidRDefault="009824D3" w:rsidP="00F43B2F">
      <w:pPr>
        <w:pStyle w:val="ae"/>
        <w:widowControl w:val="0"/>
        <w:numPr>
          <w:ilvl w:val="0"/>
          <w:numId w:val="6"/>
        </w:numPr>
        <w:adjustRightInd w:val="0"/>
        <w:snapToGrid w:val="0"/>
        <w:spacing w:before="120" w:after="120" w:line="480" w:lineRule="auto"/>
        <w:ind w:firstLineChars="0" w:firstLine="210"/>
        <w:rPr>
          <w:snapToGrid w:val="0"/>
          <w:color w:val="000000" w:themeColor="text1"/>
          <w:sz w:val="20"/>
          <w:lang w:eastAsia="zh-CN" w:bidi="en-US"/>
        </w:rPr>
      </w:pPr>
      <w:r w:rsidRPr="00D42E57">
        <w:rPr>
          <w:snapToGrid w:val="0"/>
          <w:color w:val="000000" w:themeColor="text1"/>
          <w:sz w:val="20"/>
          <w:lang w:eastAsia="zh-CN" w:bidi="en-US"/>
        </w:rPr>
        <w:t xml:space="preserve"> </w:t>
      </w:r>
      <w:r w:rsidR="00F43B2F" w:rsidRPr="00D42E57">
        <w:rPr>
          <w:snapToGrid w:val="0"/>
          <w:color w:val="000000" w:themeColor="text1"/>
          <w:sz w:val="20"/>
          <w:lang w:eastAsia="zh-CN" w:bidi="en-US"/>
        </w:rPr>
        <w:t xml:space="preserve">If </w:t>
      </w:r>
      <w:r w:rsidR="00F43B2F" w:rsidRPr="00D42E57">
        <w:rPr>
          <w:i/>
          <w:snapToGrid w:val="0"/>
          <w:color w:val="000000" w:themeColor="text1"/>
          <w:sz w:val="20"/>
          <w:lang w:eastAsia="zh-CN" w:bidi="en-US"/>
        </w:rPr>
        <w:t>S</w:t>
      </w:r>
      <w:r w:rsidR="00F43B2F" w:rsidRPr="00D42E57">
        <w:rPr>
          <w:snapToGrid w:val="0"/>
          <w:color w:val="000000" w:themeColor="text1"/>
          <w:sz w:val="20"/>
          <w:lang w:eastAsia="zh-CN" w:bidi="en-US"/>
        </w:rPr>
        <w:t>(Θ</w:t>
      </w:r>
      <w:r w:rsidR="00F43B2F" w:rsidRPr="00D42E57">
        <w:rPr>
          <w:snapToGrid w:val="0"/>
          <w:color w:val="000000" w:themeColor="text1"/>
          <w:sz w:val="20"/>
          <w:vertAlign w:val="subscript"/>
          <w:lang w:eastAsia="zh-CN" w:bidi="en-US"/>
        </w:rPr>
        <w:t>1</w:t>
      </w:r>
      <w:r w:rsidR="00F43B2F" w:rsidRPr="00D42E57">
        <w:rPr>
          <w:snapToGrid w:val="0"/>
          <w:color w:val="000000" w:themeColor="text1"/>
          <w:sz w:val="20"/>
          <w:lang w:eastAsia="zh-CN" w:bidi="en-US"/>
        </w:rPr>
        <w:t>)&gt;</w:t>
      </w:r>
      <w:r w:rsidR="00F43B2F" w:rsidRPr="00D42E57">
        <w:rPr>
          <w:i/>
          <w:snapToGrid w:val="0"/>
          <w:color w:val="000000" w:themeColor="text1"/>
          <w:sz w:val="20"/>
          <w:lang w:eastAsia="zh-CN" w:bidi="en-US"/>
        </w:rPr>
        <w:t xml:space="preserve"> S</w:t>
      </w:r>
      <w:r w:rsidR="00F43B2F" w:rsidRPr="00D42E57">
        <w:rPr>
          <w:snapToGrid w:val="0"/>
          <w:color w:val="000000" w:themeColor="text1"/>
          <w:sz w:val="20"/>
          <w:lang w:eastAsia="zh-CN" w:bidi="en-US"/>
        </w:rPr>
        <w:t>(Θ</w:t>
      </w:r>
      <w:r w:rsidR="00F43B2F" w:rsidRPr="00D42E57">
        <w:rPr>
          <w:snapToGrid w:val="0"/>
          <w:color w:val="000000" w:themeColor="text1"/>
          <w:sz w:val="20"/>
          <w:vertAlign w:val="subscript"/>
          <w:lang w:eastAsia="zh-CN" w:bidi="en-US"/>
        </w:rPr>
        <w:t>2</w:t>
      </w:r>
      <w:r w:rsidR="00F43B2F" w:rsidRPr="00D42E57">
        <w:rPr>
          <w:snapToGrid w:val="0"/>
          <w:color w:val="000000" w:themeColor="text1"/>
          <w:sz w:val="20"/>
          <w:lang w:eastAsia="zh-CN" w:bidi="en-US"/>
        </w:rPr>
        <w:t>), then Θ</w:t>
      </w:r>
      <w:r w:rsidR="00F43B2F" w:rsidRPr="00D42E57">
        <w:rPr>
          <w:snapToGrid w:val="0"/>
          <w:color w:val="000000" w:themeColor="text1"/>
          <w:sz w:val="20"/>
          <w:vertAlign w:val="subscript"/>
          <w:lang w:eastAsia="zh-CN" w:bidi="en-US"/>
        </w:rPr>
        <w:t xml:space="preserve">1 </w:t>
      </w:r>
      <w:r w:rsidR="00F43B2F" w:rsidRPr="00D42E57">
        <w:rPr>
          <w:snapToGrid w:val="0"/>
          <w:color w:val="000000" w:themeColor="text1"/>
          <w:sz w:val="20"/>
          <w:lang w:eastAsia="zh-CN" w:bidi="en-US"/>
        </w:rPr>
        <w:t>&gt; Θ</w:t>
      </w:r>
      <w:r w:rsidR="00F43B2F" w:rsidRPr="00D42E57">
        <w:rPr>
          <w:snapToGrid w:val="0"/>
          <w:color w:val="000000" w:themeColor="text1"/>
          <w:sz w:val="20"/>
          <w:vertAlign w:val="subscript"/>
          <w:lang w:eastAsia="zh-CN" w:bidi="en-US"/>
        </w:rPr>
        <w:t>2</w:t>
      </w:r>
      <w:r w:rsidR="00F43B2F" w:rsidRPr="00D42E57">
        <w:rPr>
          <w:snapToGrid w:val="0"/>
          <w:color w:val="000000" w:themeColor="text1"/>
          <w:sz w:val="20"/>
          <w:lang w:eastAsia="zh-CN" w:bidi="en-US"/>
        </w:rPr>
        <w:t>;</w:t>
      </w:r>
    </w:p>
    <w:p w14:paraId="3C36A42E" w14:textId="1AC66B4A" w:rsidR="00F43B2F" w:rsidRPr="00D42E57" w:rsidRDefault="009824D3" w:rsidP="00F43B2F">
      <w:pPr>
        <w:widowControl w:val="0"/>
        <w:numPr>
          <w:ilvl w:val="0"/>
          <w:numId w:val="6"/>
        </w:numPr>
        <w:adjustRightInd w:val="0"/>
        <w:snapToGrid w:val="0"/>
        <w:spacing w:before="120" w:after="120" w:line="480" w:lineRule="auto"/>
        <w:ind w:firstLine="210"/>
        <w:rPr>
          <w:snapToGrid w:val="0"/>
          <w:color w:val="000000" w:themeColor="text1"/>
          <w:sz w:val="20"/>
          <w:lang w:eastAsia="zh-CN" w:bidi="en-US"/>
        </w:rPr>
      </w:pPr>
      <w:r w:rsidRPr="00D42E57">
        <w:rPr>
          <w:snapToGrid w:val="0"/>
          <w:color w:val="000000" w:themeColor="text1"/>
          <w:sz w:val="20"/>
          <w:lang w:eastAsia="zh-CN" w:bidi="en-US"/>
        </w:rPr>
        <w:t xml:space="preserve"> </w:t>
      </w:r>
      <w:r w:rsidR="00F43B2F" w:rsidRPr="00D42E57">
        <w:rPr>
          <w:snapToGrid w:val="0"/>
          <w:color w:val="000000" w:themeColor="text1"/>
          <w:sz w:val="20"/>
          <w:lang w:eastAsia="zh-CN" w:bidi="en-US"/>
        </w:rPr>
        <w:t xml:space="preserve">If </w:t>
      </w:r>
      <w:r w:rsidR="00F43B2F" w:rsidRPr="00D42E57">
        <w:rPr>
          <w:i/>
          <w:snapToGrid w:val="0"/>
          <w:color w:val="000000" w:themeColor="text1"/>
          <w:sz w:val="20"/>
          <w:lang w:eastAsia="zh-CN" w:bidi="en-US"/>
        </w:rPr>
        <w:t>S</w:t>
      </w:r>
      <w:r w:rsidR="00F43B2F" w:rsidRPr="00D42E57">
        <w:rPr>
          <w:snapToGrid w:val="0"/>
          <w:color w:val="000000" w:themeColor="text1"/>
          <w:sz w:val="20"/>
          <w:lang w:eastAsia="zh-CN" w:bidi="en-US"/>
        </w:rPr>
        <w:t>(Θ</w:t>
      </w:r>
      <w:r w:rsidR="00F43B2F" w:rsidRPr="00D42E57">
        <w:rPr>
          <w:snapToGrid w:val="0"/>
          <w:color w:val="000000" w:themeColor="text1"/>
          <w:sz w:val="20"/>
          <w:vertAlign w:val="subscript"/>
          <w:lang w:eastAsia="zh-CN" w:bidi="en-US"/>
        </w:rPr>
        <w:t>1</w:t>
      </w:r>
      <w:r w:rsidR="00F43B2F" w:rsidRPr="00D42E57">
        <w:rPr>
          <w:snapToGrid w:val="0"/>
          <w:color w:val="000000" w:themeColor="text1"/>
          <w:sz w:val="20"/>
          <w:lang w:eastAsia="zh-CN" w:bidi="en-US"/>
        </w:rPr>
        <w:t>) =</w:t>
      </w:r>
      <w:r w:rsidR="00F43B2F" w:rsidRPr="00D42E57">
        <w:rPr>
          <w:i/>
          <w:snapToGrid w:val="0"/>
          <w:color w:val="000000" w:themeColor="text1"/>
          <w:sz w:val="20"/>
          <w:lang w:eastAsia="zh-CN" w:bidi="en-US"/>
        </w:rPr>
        <w:t xml:space="preserve"> S</w:t>
      </w:r>
      <w:r w:rsidR="00F43B2F" w:rsidRPr="00D42E57">
        <w:rPr>
          <w:snapToGrid w:val="0"/>
          <w:color w:val="000000" w:themeColor="text1"/>
          <w:sz w:val="20"/>
          <w:lang w:eastAsia="zh-CN" w:bidi="en-US"/>
        </w:rPr>
        <w:t>(Θ</w:t>
      </w:r>
      <w:r w:rsidR="00F43B2F" w:rsidRPr="00D42E57">
        <w:rPr>
          <w:snapToGrid w:val="0"/>
          <w:color w:val="000000" w:themeColor="text1"/>
          <w:sz w:val="20"/>
          <w:vertAlign w:val="subscript"/>
          <w:lang w:eastAsia="zh-CN" w:bidi="en-US"/>
        </w:rPr>
        <w:t>2</w:t>
      </w:r>
      <w:r w:rsidR="00F43B2F" w:rsidRPr="00D42E57">
        <w:rPr>
          <w:snapToGrid w:val="0"/>
          <w:color w:val="000000" w:themeColor="text1"/>
          <w:sz w:val="20"/>
          <w:lang w:eastAsia="zh-CN" w:bidi="en-US"/>
        </w:rPr>
        <w:t>), then</w:t>
      </w:r>
      <w:r w:rsidRPr="00D42E57">
        <w:rPr>
          <w:snapToGrid w:val="0"/>
          <w:color w:val="000000" w:themeColor="text1"/>
          <w:sz w:val="20"/>
          <w:lang w:eastAsia="zh-CN" w:bidi="en-US"/>
        </w:rPr>
        <w:t xml:space="preserve"> </w:t>
      </w:r>
    </w:p>
    <w:p w14:paraId="17454BF6" w14:textId="77777777" w:rsidR="00F43B2F" w:rsidRPr="00D42E57" w:rsidRDefault="00F43B2F" w:rsidP="00F43B2F">
      <w:pPr>
        <w:pStyle w:val="ae"/>
        <w:widowControl w:val="0"/>
        <w:numPr>
          <w:ilvl w:val="0"/>
          <w:numId w:val="7"/>
        </w:numPr>
        <w:adjustRightInd w:val="0"/>
        <w:snapToGrid w:val="0"/>
        <w:spacing w:before="120" w:after="120" w:line="480" w:lineRule="auto"/>
        <w:ind w:left="0" w:firstLineChars="0" w:firstLine="210"/>
        <w:rPr>
          <w:snapToGrid w:val="0"/>
          <w:color w:val="000000" w:themeColor="text1"/>
          <w:sz w:val="20"/>
          <w:lang w:eastAsia="zh-CN" w:bidi="en-US"/>
        </w:rPr>
      </w:pPr>
      <w:r w:rsidRPr="00D42E57">
        <w:rPr>
          <w:snapToGrid w:val="0"/>
          <w:color w:val="000000" w:themeColor="text1"/>
          <w:sz w:val="20"/>
          <w:lang w:eastAsia="zh-CN" w:bidi="en-US"/>
        </w:rPr>
        <w:t>If A(Θ</w:t>
      </w:r>
      <w:r w:rsidRPr="00D42E57">
        <w:rPr>
          <w:snapToGrid w:val="0"/>
          <w:color w:val="000000" w:themeColor="text1"/>
          <w:sz w:val="20"/>
          <w:vertAlign w:val="subscript"/>
          <w:lang w:eastAsia="zh-CN" w:bidi="en-US"/>
        </w:rPr>
        <w:t>1</w:t>
      </w:r>
      <w:r w:rsidRPr="00D42E57">
        <w:rPr>
          <w:snapToGrid w:val="0"/>
          <w:color w:val="000000" w:themeColor="text1"/>
          <w:sz w:val="20"/>
          <w:lang w:eastAsia="zh-CN" w:bidi="en-US"/>
        </w:rPr>
        <w:t>) &gt; A(Θ</w:t>
      </w:r>
      <w:r w:rsidRPr="00D42E57">
        <w:rPr>
          <w:snapToGrid w:val="0"/>
          <w:color w:val="000000" w:themeColor="text1"/>
          <w:sz w:val="20"/>
          <w:vertAlign w:val="subscript"/>
          <w:lang w:eastAsia="zh-CN" w:bidi="en-US"/>
        </w:rPr>
        <w:t>2</w:t>
      </w:r>
      <w:r w:rsidRPr="00D42E57">
        <w:rPr>
          <w:snapToGrid w:val="0"/>
          <w:color w:val="000000" w:themeColor="text1"/>
          <w:sz w:val="20"/>
          <w:lang w:eastAsia="zh-CN" w:bidi="en-US"/>
        </w:rPr>
        <w:t>), then Θ</w:t>
      </w:r>
      <w:r w:rsidRPr="00D42E57">
        <w:rPr>
          <w:snapToGrid w:val="0"/>
          <w:color w:val="000000" w:themeColor="text1"/>
          <w:sz w:val="20"/>
          <w:vertAlign w:val="subscript"/>
          <w:lang w:eastAsia="zh-CN" w:bidi="en-US"/>
        </w:rPr>
        <w:t xml:space="preserve">1 </w:t>
      </w:r>
      <w:r w:rsidRPr="00D42E57">
        <w:rPr>
          <w:snapToGrid w:val="0"/>
          <w:color w:val="000000" w:themeColor="text1"/>
          <w:sz w:val="20"/>
          <w:lang w:eastAsia="zh-CN" w:bidi="en-US"/>
        </w:rPr>
        <w:t>&gt; Θ</w:t>
      </w:r>
      <w:r w:rsidRPr="00D42E57">
        <w:rPr>
          <w:snapToGrid w:val="0"/>
          <w:color w:val="000000" w:themeColor="text1"/>
          <w:sz w:val="20"/>
          <w:vertAlign w:val="subscript"/>
          <w:lang w:eastAsia="zh-CN" w:bidi="en-US"/>
        </w:rPr>
        <w:t>2</w:t>
      </w:r>
      <w:r w:rsidRPr="00D42E57">
        <w:rPr>
          <w:snapToGrid w:val="0"/>
          <w:color w:val="000000" w:themeColor="text1"/>
          <w:sz w:val="20"/>
          <w:lang w:eastAsia="zh-CN" w:bidi="en-US"/>
        </w:rPr>
        <w:t>;</w:t>
      </w:r>
    </w:p>
    <w:p w14:paraId="587FC846" w14:textId="490EC30F" w:rsidR="00F43B2F" w:rsidRPr="00D42E57" w:rsidRDefault="00F43B2F" w:rsidP="00F43B2F">
      <w:pPr>
        <w:pStyle w:val="ae"/>
        <w:widowControl w:val="0"/>
        <w:numPr>
          <w:ilvl w:val="0"/>
          <w:numId w:val="7"/>
        </w:numPr>
        <w:adjustRightInd w:val="0"/>
        <w:snapToGrid w:val="0"/>
        <w:spacing w:before="120" w:after="120" w:line="480" w:lineRule="auto"/>
        <w:ind w:left="0" w:firstLineChars="0" w:firstLine="210"/>
        <w:rPr>
          <w:snapToGrid w:val="0"/>
          <w:color w:val="auto"/>
          <w:sz w:val="20"/>
          <w:lang w:eastAsia="zh-CN" w:bidi="en-US"/>
        </w:rPr>
      </w:pPr>
      <w:r w:rsidRPr="00D42E57">
        <w:rPr>
          <w:snapToGrid w:val="0"/>
          <w:color w:val="000000" w:themeColor="text1"/>
          <w:sz w:val="20"/>
          <w:lang w:eastAsia="zh-CN" w:bidi="en-US"/>
        </w:rPr>
        <w:t>If A(</w:t>
      </w:r>
      <w:r w:rsidRPr="00D42E57">
        <w:rPr>
          <w:snapToGrid w:val="0"/>
          <w:color w:val="auto"/>
          <w:sz w:val="20"/>
          <w:lang w:eastAsia="zh-CN" w:bidi="en-US"/>
        </w:rPr>
        <w:t>Θ</w:t>
      </w:r>
      <w:r w:rsidRPr="00D42E57">
        <w:rPr>
          <w:snapToGrid w:val="0"/>
          <w:color w:val="auto"/>
          <w:sz w:val="20"/>
          <w:vertAlign w:val="subscript"/>
          <w:lang w:eastAsia="zh-CN" w:bidi="en-US"/>
        </w:rPr>
        <w:t>1</w:t>
      </w:r>
      <w:r w:rsidRPr="00D42E57">
        <w:rPr>
          <w:snapToGrid w:val="0"/>
          <w:color w:val="auto"/>
          <w:sz w:val="20"/>
          <w:lang w:eastAsia="zh-CN" w:bidi="en-US"/>
        </w:rPr>
        <w:t>) = A(Θ</w:t>
      </w:r>
      <w:r w:rsidRPr="00D42E57">
        <w:rPr>
          <w:snapToGrid w:val="0"/>
          <w:color w:val="auto"/>
          <w:sz w:val="20"/>
          <w:vertAlign w:val="subscript"/>
          <w:lang w:eastAsia="zh-CN" w:bidi="en-US"/>
        </w:rPr>
        <w:t>2</w:t>
      </w:r>
      <w:r w:rsidRPr="00D42E57">
        <w:rPr>
          <w:snapToGrid w:val="0"/>
          <w:color w:val="auto"/>
          <w:sz w:val="20"/>
          <w:lang w:eastAsia="zh-CN" w:bidi="en-US"/>
        </w:rPr>
        <w:t>), then Θ</w:t>
      </w:r>
      <w:r w:rsidRPr="00D42E57">
        <w:rPr>
          <w:snapToGrid w:val="0"/>
          <w:color w:val="auto"/>
          <w:sz w:val="20"/>
          <w:vertAlign w:val="subscript"/>
          <w:lang w:eastAsia="zh-CN" w:bidi="en-US"/>
        </w:rPr>
        <w:t xml:space="preserve">1 </w:t>
      </w:r>
      <w:r w:rsidRPr="00D42E57">
        <w:rPr>
          <w:snapToGrid w:val="0"/>
          <w:color w:val="auto"/>
          <w:sz w:val="20"/>
          <w:lang w:eastAsia="zh-CN" w:bidi="en-US"/>
        </w:rPr>
        <w:t>= Θ</w:t>
      </w:r>
      <w:r w:rsidRPr="00D42E57">
        <w:rPr>
          <w:snapToGrid w:val="0"/>
          <w:color w:val="auto"/>
          <w:sz w:val="20"/>
          <w:vertAlign w:val="subscript"/>
          <w:lang w:eastAsia="zh-CN" w:bidi="en-US"/>
        </w:rPr>
        <w:t>2</w:t>
      </w:r>
      <w:r w:rsidRPr="00D42E57">
        <w:rPr>
          <w:snapToGrid w:val="0"/>
          <w:color w:val="auto"/>
          <w:sz w:val="20"/>
          <w:lang w:eastAsia="zh-CN" w:bidi="en-US"/>
        </w:rPr>
        <w:t>.</w:t>
      </w:r>
      <w:r w:rsidR="009824D3" w:rsidRPr="00D42E57">
        <w:rPr>
          <w:snapToGrid w:val="0"/>
          <w:color w:val="auto"/>
          <w:sz w:val="20"/>
          <w:lang w:eastAsia="zh-CN" w:bidi="en-US"/>
        </w:rPr>
        <w:t xml:space="preserve"> </w:t>
      </w:r>
    </w:p>
    <w:p w14:paraId="39331034" w14:textId="17BA4E77" w:rsidR="00F43B2F" w:rsidRPr="00D42E57" w:rsidRDefault="00F43B2F" w:rsidP="00F43B2F">
      <w:pPr>
        <w:widowControl w:val="0"/>
        <w:adjustRightInd w:val="0"/>
        <w:snapToGrid w:val="0"/>
        <w:spacing w:before="120" w:after="120" w:line="480" w:lineRule="auto"/>
        <w:ind w:firstLine="210"/>
        <w:rPr>
          <w:snapToGrid w:val="0"/>
          <w:color w:val="000000" w:themeColor="text1"/>
          <w:sz w:val="20"/>
          <w:lang w:eastAsia="zh-CN" w:bidi="en-US"/>
        </w:rPr>
      </w:pPr>
      <w:r w:rsidRPr="00D42E57">
        <w:rPr>
          <w:b/>
          <w:snapToGrid w:val="0"/>
          <w:color w:val="auto"/>
          <w:sz w:val="20"/>
          <w:lang w:eastAsia="zh-CN" w:bidi="en-US"/>
        </w:rPr>
        <w:t>Definition 5</w:t>
      </w:r>
      <w:r w:rsidRPr="00D42E57">
        <w:rPr>
          <w:snapToGrid w:val="0"/>
          <w:color w:val="auto"/>
          <w:sz w:val="20"/>
          <w:lang w:eastAsia="zh-CN" w:bidi="en-US"/>
        </w:rPr>
        <w:t xml:space="preserve"> [17]. Let Θ</w:t>
      </w:r>
      <w:r w:rsidRPr="00D42E57">
        <w:rPr>
          <w:snapToGrid w:val="0"/>
          <w:color w:val="auto"/>
          <w:sz w:val="20"/>
          <w:vertAlign w:val="subscript"/>
          <w:lang w:eastAsia="zh-CN" w:bidi="en-US"/>
        </w:rPr>
        <w:t>1</w:t>
      </w:r>
      <w:r w:rsidRPr="00D42E57">
        <w:rPr>
          <w:snapToGrid w:val="0"/>
          <w:color w:val="auto"/>
          <w:sz w:val="20"/>
          <w:lang w:eastAsia="zh-CN" w:bidi="en-US"/>
        </w:rPr>
        <w:t xml:space="preserve"> = (</w:t>
      </w:r>
      <w:r w:rsidRPr="00D42E57">
        <w:rPr>
          <w:i/>
          <w:snapToGrid w:val="0"/>
          <w:color w:val="000000" w:themeColor="text1"/>
          <w:sz w:val="20"/>
          <w:lang w:eastAsia="zh-CN" w:bidi="en-US"/>
        </w:rPr>
        <w:t>μ</w:t>
      </w:r>
      <w:r w:rsidRPr="00D42E57">
        <w:rPr>
          <w:snapToGrid w:val="0"/>
          <w:color w:val="000000" w:themeColor="text1"/>
          <w:sz w:val="20"/>
          <w:vertAlign w:val="subscript"/>
          <w:lang w:eastAsia="zh-CN" w:bidi="en-US"/>
        </w:rPr>
        <w:t>1</w:t>
      </w:r>
      <w:r w:rsidRPr="00D42E57">
        <w:rPr>
          <w:i/>
          <w:snapToGrid w:val="0"/>
          <w:color w:val="000000" w:themeColor="text1"/>
          <w:sz w:val="20"/>
          <w:lang w:eastAsia="zh-CN" w:bidi="en-US"/>
        </w:rPr>
        <w:t xml:space="preserve">, </w:t>
      </w:r>
      <w:r w:rsidRPr="00D42E57">
        <w:rPr>
          <w:rFonts w:eastAsiaTheme="minorEastAsia"/>
          <w:i/>
          <w:snapToGrid w:val="0"/>
          <w:color w:val="000000" w:themeColor="text1"/>
          <w:sz w:val="20"/>
          <w:lang w:eastAsia="zh-CN" w:bidi="en-US"/>
        </w:rPr>
        <w:t>v</w:t>
      </w:r>
      <w:r w:rsidRPr="00D42E57">
        <w:rPr>
          <w:snapToGrid w:val="0"/>
          <w:color w:val="000000" w:themeColor="text1"/>
          <w:sz w:val="20"/>
          <w:vertAlign w:val="subscript"/>
          <w:lang w:eastAsia="zh-CN" w:bidi="en-US"/>
        </w:rPr>
        <w:t>1</w:t>
      </w:r>
      <w:r w:rsidRPr="00D42E57">
        <w:rPr>
          <w:snapToGrid w:val="0"/>
          <w:color w:val="000000" w:themeColor="text1"/>
          <w:sz w:val="20"/>
          <w:lang w:eastAsia="zh-CN" w:bidi="en-US"/>
        </w:rPr>
        <w:t>) and Θ</w:t>
      </w:r>
      <w:r w:rsidRPr="00D42E57">
        <w:rPr>
          <w:snapToGrid w:val="0"/>
          <w:color w:val="000000" w:themeColor="text1"/>
          <w:sz w:val="20"/>
          <w:vertAlign w:val="subscript"/>
          <w:lang w:eastAsia="zh-CN" w:bidi="en-US"/>
        </w:rPr>
        <w:t>2</w:t>
      </w:r>
      <w:r w:rsidRPr="00D42E57">
        <w:rPr>
          <w:snapToGrid w:val="0"/>
          <w:color w:val="000000" w:themeColor="text1"/>
          <w:sz w:val="20"/>
          <w:lang w:eastAsia="zh-CN" w:bidi="en-US"/>
        </w:rPr>
        <w:t xml:space="preserve"> = (</w:t>
      </w:r>
      <w:r w:rsidRPr="00D42E57">
        <w:rPr>
          <w:i/>
          <w:snapToGrid w:val="0"/>
          <w:color w:val="000000" w:themeColor="text1"/>
          <w:sz w:val="20"/>
          <w:lang w:eastAsia="zh-CN" w:bidi="en-US"/>
        </w:rPr>
        <w:t>μ</w:t>
      </w:r>
      <w:r w:rsidRPr="00D42E57">
        <w:rPr>
          <w:snapToGrid w:val="0"/>
          <w:color w:val="000000" w:themeColor="text1"/>
          <w:sz w:val="20"/>
          <w:vertAlign w:val="subscript"/>
          <w:lang w:eastAsia="zh-CN" w:bidi="en-US"/>
        </w:rPr>
        <w:t>2</w:t>
      </w:r>
      <w:r w:rsidRPr="00D42E57">
        <w:rPr>
          <w:i/>
          <w:snapToGrid w:val="0"/>
          <w:color w:val="000000" w:themeColor="text1"/>
          <w:sz w:val="20"/>
          <w:lang w:eastAsia="zh-CN" w:bidi="en-US"/>
        </w:rPr>
        <w:t xml:space="preserve">, </w:t>
      </w:r>
      <w:r w:rsidRPr="00D42E57">
        <w:rPr>
          <w:rFonts w:eastAsiaTheme="minorEastAsia"/>
          <w:i/>
          <w:snapToGrid w:val="0"/>
          <w:color w:val="000000" w:themeColor="text1"/>
          <w:sz w:val="20"/>
          <w:lang w:eastAsia="zh-CN" w:bidi="en-US"/>
        </w:rPr>
        <w:t>v</w:t>
      </w:r>
      <w:r w:rsidRPr="00D42E57">
        <w:rPr>
          <w:snapToGrid w:val="0"/>
          <w:color w:val="000000" w:themeColor="text1"/>
          <w:sz w:val="20"/>
          <w:vertAlign w:val="subscript"/>
          <w:lang w:eastAsia="zh-CN" w:bidi="en-US"/>
        </w:rPr>
        <w:t>2</w:t>
      </w:r>
      <w:r w:rsidRPr="00D42E57">
        <w:rPr>
          <w:snapToGrid w:val="0"/>
          <w:color w:val="000000" w:themeColor="text1"/>
          <w:sz w:val="20"/>
          <w:lang w:eastAsia="zh-CN" w:bidi="en-US"/>
        </w:rPr>
        <w:t xml:space="preserve">) be two arbitrary </w:t>
      </w:r>
      <w:r w:rsidRPr="00D42E57">
        <w:rPr>
          <w:i/>
          <w:snapToGrid w:val="0"/>
          <w:color w:val="000000" w:themeColor="text1"/>
          <w:sz w:val="20"/>
          <w:lang w:eastAsia="zh-CN" w:bidi="en-US"/>
        </w:rPr>
        <w:t>q</w:t>
      </w:r>
      <w:r w:rsidRPr="00D42E57">
        <w:rPr>
          <w:snapToGrid w:val="0"/>
          <w:color w:val="000000" w:themeColor="text1"/>
          <w:sz w:val="20"/>
          <w:lang w:eastAsia="zh-CN" w:bidi="en-US"/>
        </w:rPr>
        <w:t>ROFNs</w:t>
      </w:r>
      <w:r w:rsidRPr="00D42E57">
        <w:rPr>
          <w:sz w:val="20"/>
          <w:lang w:eastAsia="zh-CN" w:bidi="en-US"/>
        </w:rPr>
        <w:t>;</w:t>
      </w:r>
      <w:r w:rsidRPr="00D42E57">
        <w:rPr>
          <w:snapToGrid w:val="0"/>
          <w:color w:val="000000" w:themeColor="text1"/>
          <w:sz w:val="20"/>
          <w:lang w:eastAsia="zh-CN" w:bidi="en-US"/>
        </w:rPr>
        <w:t xml:space="preserve"> then</w:t>
      </w:r>
      <w:r w:rsidR="008D6874">
        <w:rPr>
          <w:snapToGrid w:val="0"/>
          <w:color w:val="000000" w:themeColor="text1"/>
          <w:sz w:val="20"/>
          <w:lang w:eastAsia="zh-CN" w:bidi="en-US"/>
        </w:rPr>
        <w:t>,</w:t>
      </w:r>
      <w:r w:rsidRPr="00D42E57">
        <w:rPr>
          <w:snapToGrid w:val="0"/>
          <w:color w:val="000000" w:themeColor="text1"/>
          <w:sz w:val="20"/>
          <w:lang w:eastAsia="zh-CN" w:bidi="en-US"/>
        </w:rPr>
        <w:t xml:space="preserve"> the Minkowski-type distance between Θ</w:t>
      </w:r>
      <w:r w:rsidRPr="00D42E57">
        <w:rPr>
          <w:snapToGrid w:val="0"/>
          <w:color w:val="000000" w:themeColor="text1"/>
          <w:sz w:val="20"/>
          <w:vertAlign w:val="subscript"/>
          <w:lang w:eastAsia="zh-CN" w:bidi="en-US"/>
        </w:rPr>
        <w:t xml:space="preserve">1 </w:t>
      </w:r>
      <w:r w:rsidRPr="00D42E57">
        <w:rPr>
          <w:snapToGrid w:val="0"/>
          <w:color w:val="000000" w:themeColor="text1"/>
          <w:sz w:val="20"/>
          <w:lang w:eastAsia="zh-CN" w:bidi="en-US"/>
        </w:rPr>
        <w:t>and Θ</w:t>
      </w:r>
      <w:r w:rsidRPr="00D42E57">
        <w:rPr>
          <w:snapToGrid w:val="0"/>
          <w:color w:val="000000" w:themeColor="text1"/>
          <w:sz w:val="20"/>
          <w:vertAlign w:val="subscript"/>
          <w:lang w:eastAsia="zh-CN" w:bidi="en-US"/>
        </w:rPr>
        <w:t xml:space="preserve">2 </w:t>
      </w:r>
      <w:r w:rsidRPr="00D42E57">
        <w:rPr>
          <w:snapToGrid w:val="0"/>
          <w:color w:val="000000" w:themeColor="text1"/>
          <w:sz w:val="20"/>
          <w:lang w:eastAsia="zh-CN" w:bidi="en-US"/>
        </w:rPr>
        <w:t>is given by</w:t>
      </w:r>
      <w:r w:rsidRPr="00D42E57">
        <w:rPr>
          <w:rFonts w:eastAsia="宋体"/>
          <w:snapToGrid w:val="0"/>
          <w:color w:val="000000" w:themeColor="text1"/>
          <w:sz w:val="20"/>
          <w:lang w:eastAsia="zh-CN" w:bidi="en-US"/>
        </w:rPr>
        <w:t>:</w:t>
      </w:r>
    </w:p>
    <w:p w14:paraId="77016E82" w14:textId="53B2595B" w:rsidR="00F43B2F" w:rsidRPr="00D42E57" w:rsidRDefault="00B67496" w:rsidP="00F43B2F">
      <w:pPr>
        <w:widowControl w:val="0"/>
        <w:adjustRightInd w:val="0"/>
        <w:snapToGrid w:val="0"/>
        <w:spacing w:before="120" w:after="120" w:line="480" w:lineRule="auto"/>
        <w:ind w:firstLine="210"/>
        <w:jc w:val="right"/>
        <w:rPr>
          <w:snapToGrid w:val="0"/>
          <w:color w:val="000000" w:themeColor="text1"/>
          <w:sz w:val="20"/>
          <w:lang w:eastAsia="zh-CN" w:bidi="en-US"/>
        </w:rPr>
      </w:pPr>
      <w:del w:id="40" w:author="Gaohong" w:date="2019-09-04T20:42:00Z">
        <w:r w:rsidDel="00B67496">
          <w:rPr>
            <w:position w:val="-24"/>
          </w:rPr>
          <w:pict w14:anchorId="09D9DFF3">
            <v:shape id="_x0000_i1029" type="#_x0000_t75" alt="" style="width:195.35pt;height:27.55pt;mso-width-percent:0;mso-height-percent:0;mso-width-percent:0;mso-height-percent:0">
              <v:imagedata r:id="rId17" o:title=""/>
            </v:shape>
          </w:pict>
        </w:r>
      </w:del>
      <w:r w:rsidR="00F43B2F" w:rsidRPr="00D42E57">
        <w:rPr>
          <w:snapToGrid w:val="0"/>
          <w:color w:val="000000" w:themeColor="text1"/>
          <w:sz w:val="20"/>
          <w:lang w:eastAsia="zh-CN" w:bidi="en-US"/>
        </w:rPr>
        <w:t xml:space="preserve"> </w:t>
      </w:r>
      <w:ins w:id="41" w:author="Gaohong" w:date="2019-09-04T20:42:00Z">
        <w:r>
          <w:rPr>
            <w:position w:val="-24"/>
          </w:rPr>
          <w:object w:dxaOrig="3960" w:dyaOrig="620" w14:anchorId="1EB2FD76">
            <v:shape id="_x0000_i1312" type="#_x0000_t75" style="width:194.7pt;height:28.15pt" o:ole="">
              <v:imagedata r:id="rId17" o:title=""/>
            </v:shape>
            <o:OLEObject Type="Embed" ProgID="Equation.DSMT4" ShapeID="_x0000_i1312" DrawAspect="Content" ObjectID="_1629138050" r:id="rId18"/>
          </w:object>
        </w:r>
      </w:ins>
      <w:r w:rsidR="00F43B2F" w:rsidRPr="00D42E57">
        <w:rPr>
          <w:snapToGrid w:val="0"/>
          <w:color w:val="000000" w:themeColor="text1"/>
          <w:sz w:val="20"/>
          <w:lang w:eastAsia="zh-CN" w:bidi="en-US"/>
        </w:rPr>
        <w:t xml:space="preserve">                     (5)</w:t>
      </w:r>
    </w:p>
    <w:p w14:paraId="0CF96658" w14:textId="77777777" w:rsidR="00F43B2F" w:rsidRPr="00D42E57" w:rsidRDefault="00F43B2F" w:rsidP="00F43B2F">
      <w:pPr>
        <w:pStyle w:val="MDPI22heading2"/>
        <w:spacing w:line="480" w:lineRule="auto"/>
        <w:jc w:val="both"/>
        <w:rPr>
          <w:rFonts w:ascii="Times New Roman" w:hAnsi="Times New Roman"/>
          <w:b/>
          <w:i w:val="0"/>
          <w:color w:val="auto"/>
          <w:sz w:val="32"/>
          <w:szCs w:val="32"/>
        </w:rPr>
      </w:pPr>
      <w:r w:rsidRPr="00D42E57">
        <w:rPr>
          <w:rFonts w:ascii="Times New Roman" w:hAnsi="Times New Roman"/>
          <w:b/>
          <w:i w:val="0"/>
          <w:color w:val="000000" w:themeColor="text1"/>
          <w:sz w:val="32"/>
          <w:szCs w:val="32"/>
        </w:rPr>
        <w:lastRenderedPageBreak/>
        <w:t>2.2 Dombi t-norm and conorm</w:t>
      </w:r>
    </w:p>
    <w:p w14:paraId="56D7EDD9" w14:textId="08D67D24" w:rsidR="00F43B2F" w:rsidRPr="00D42E57" w:rsidRDefault="00F43B2F" w:rsidP="00F43B2F">
      <w:pPr>
        <w:widowControl w:val="0"/>
        <w:adjustRightInd w:val="0"/>
        <w:snapToGrid w:val="0"/>
        <w:spacing w:before="120" w:after="120" w:line="480" w:lineRule="auto"/>
        <w:rPr>
          <w:snapToGrid w:val="0"/>
          <w:color w:val="000000" w:themeColor="text1"/>
          <w:sz w:val="20"/>
          <w:lang w:eastAsia="zh-CN" w:bidi="en-US"/>
        </w:rPr>
      </w:pPr>
      <w:r w:rsidRPr="00D42E57">
        <w:rPr>
          <w:snapToGrid w:val="0"/>
          <w:color w:val="auto"/>
          <w:sz w:val="20"/>
          <w:lang w:eastAsia="zh-CN" w:bidi="en-US"/>
        </w:rPr>
        <w:t xml:space="preserve">In the following, a new operational rule of </w:t>
      </w:r>
      <w:r w:rsidRPr="00D42E57">
        <w:rPr>
          <w:i/>
          <w:snapToGrid w:val="0"/>
          <w:color w:val="auto"/>
          <w:sz w:val="20"/>
          <w:lang w:eastAsia="zh-CN" w:bidi="en-US"/>
        </w:rPr>
        <w:t>q</w:t>
      </w:r>
      <w:r w:rsidRPr="00D42E57">
        <w:rPr>
          <w:snapToGrid w:val="0"/>
          <w:color w:val="auto"/>
          <w:sz w:val="20"/>
          <w:lang w:eastAsia="zh-CN" w:bidi="en-US"/>
        </w:rPr>
        <w:t>ROFNs is introduced based on the DTT [41] to generate</w:t>
      </w:r>
      <w:r w:rsidRPr="00D42E57">
        <w:rPr>
          <w:snapToGrid w:val="0"/>
          <w:color w:val="000000" w:themeColor="text1"/>
          <w:sz w:val="20"/>
          <w:lang w:eastAsia="zh-CN" w:bidi="en-US"/>
        </w:rPr>
        <w:t xml:space="preserve"> a t-norm (TN) and t-conorm (TC):</w:t>
      </w:r>
    </w:p>
    <w:p w14:paraId="34CC7A4B" w14:textId="50A136A2" w:rsidR="00F43B2F" w:rsidRPr="00D42E57" w:rsidRDefault="00B67496" w:rsidP="00F43B2F">
      <w:pPr>
        <w:widowControl w:val="0"/>
        <w:adjustRightInd w:val="0"/>
        <w:snapToGrid w:val="0"/>
        <w:spacing w:before="120" w:after="120" w:line="480" w:lineRule="auto"/>
        <w:ind w:firstLine="210"/>
        <w:jc w:val="right"/>
        <w:rPr>
          <w:snapToGrid w:val="0"/>
          <w:color w:val="000000" w:themeColor="text1"/>
          <w:sz w:val="20"/>
          <w:lang w:eastAsia="zh-CN" w:bidi="en-US"/>
        </w:rPr>
      </w:pPr>
      <w:del w:id="42" w:author="Gaohong" w:date="2019-09-04T20:43:00Z">
        <w:r w:rsidDel="00B67496">
          <w:rPr>
            <w:position w:val="-10"/>
          </w:rPr>
          <w:pict w14:anchorId="11EA16FC">
            <v:shape id="_x0000_i1030" type="#_x0000_t75" alt="" style="width:108.3pt;height:14.4pt;mso-width-percent:0;mso-height-percent:0;mso-width-percent:0;mso-height-percent:0">
              <v:imagedata r:id="rId19" o:title=""/>
            </v:shape>
          </w:pict>
        </w:r>
      </w:del>
      <w:r w:rsidR="00F43B2F" w:rsidRPr="00D42E57">
        <w:rPr>
          <w:snapToGrid w:val="0"/>
          <w:color w:val="000000" w:themeColor="text1"/>
          <w:sz w:val="20"/>
          <w:lang w:eastAsia="zh-CN" w:bidi="en-US"/>
        </w:rPr>
        <w:t xml:space="preserve"> </w:t>
      </w:r>
      <w:ins w:id="43" w:author="Gaohong" w:date="2019-09-04T20:43:00Z">
        <w:r>
          <w:rPr>
            <w:position w:val="-10"/>
          </w:rPr>
          <w:object w:dxaOrig="2160" w:dyaOrig="315" w14:anchorId="23D229FB">
            <v:shape id="_x0000_i1314" type="#_x0000_t75" style="width:108.3pt;height:14.4pt" o:ole="">
              <v:imagedata r:id="rId19" o:title=""/>
            </v:shape>
            <o:OLEObject Type="Embed" ProgID="Equation.DSMT4" ShapeID="_x0000_i1314" DrawAspect="Content" ObjectID="_1629138051" r:id="rId20"/>
          </w:object>
        </w:r>
      </w:ins>
      <w:r w:rsidR="00F43B2F" w:rsidRPr="00D42E57">
        <w:rPr>
          <w:snapToGrid w:val="0"/>
          <w:color w:val="000000" w:themeColor="text1"/>
          <w:sz w:val="20"/>
          <w:lang w:eastAsia="zh-CN" w:bidi="en-US"/>
        </w:rPr>
        <w:t xml:space="preserve">                                  (6)</w:t>
      </w:r>
    </w:p>
    <w:p w14:paraId="237C6EA2" w14:textId="1719AE05" w:rsidR="00F43B2F" w:rsidRPr="00D42E57" w:rsidRDefault="00F43B2F" w:rsidP="00F43B2F">
      <w:pPr>
        <w:widowControl w:val="0"/>
        <w:numPr>
          <w:ilvl w:val="0"/>
          <w:numId w:val="8"/>
        </w:numPr>
        <w:adjustRightInd w:val="0"/>
        <w:snapToGrid w:val="0"/>
        <w:spacing w:before="120" w:after="120" w:line="480" w:lineRule="auto"/>
        <w:ind w:firstLine="210"/>
        <w:rPr>
          <w:snapToGrid w:val="0"/>
          <w:color w:val="000000" w:themeColor="text1"/>
          <w:sz w:val="20"/>
          <w:lang w:eastAsia="zh-CN" w:bidi="en-US"/>
        </w:rPr>
      </w:pPr>
      <w:r w:rsidRPr="00D42E57">
        <w:rPr>
          <w:snapToGrid w:val="0"/>
          <w:color w:val="000000" w:themeColor="text1"/>
          <w:sz w:val="20"/>
          <w:lang w:eastAsia="zh-CN" w:bidi="en-US"/>
        </w:rPr>
        <w:t xml:space="preserve">If </w:t>
      </w:r>
      <w:r w:rsidRPr="00D42E57">
        <w:rPr>
          <w:i/>
          <w:snapToGrid w:val="0"/>
          <w:color w:val="000000" w:themeColor="text1"/>
          <w:sz w:val="20"/>
          <w:lang w:eastAsia="zh-CN" w:bidi="en-US"/>
        </w:rPr>
        <w:t xml:space="preserve">f </w:t>
      </w:r>
      <w:r w:rsidRPr="00D42E57">
        <w:rPr>
          <w:color w:val="000000" w:themeColor="text1"/>
        </w:rPr>
        <w:t>(</w:t>
      </w:r>
      <w:r w:rsidRPr="00D42E57">
        <w:rPr>
          <w:i/>
          <w:color w:val="000000" w:themeColor="text1"/>
        </w:rPr>
        <w:t>x</w:t>
      </w:r>
      <w:r w:rsidRPr="00D42E57">
        <w:rPr>
          <w:color w:val="000000" w:themeColor="text1"/>
        </w:rPr>
        <w:t>)</w:t>
      </w:r>
      <w:r w:rsidRPr="00D42E57">
        <w:rPr>
          <w:snapToGrid w:val="0"/>
          <w:color w:val="000000" w:themeColor="text1"/>
          <w:sz w:val="20"/>
          <w:lang w:eastAsia="zh-CN" w:bidi="en-US"/>
        </w:rPr>
        <w:t xml:space="preserve"> is a monotonically increasing function such that:</w:t>
      </w:r>
    </w:p>
    <w:p w14:paraId="77ACF917" w14:textId="45F0556E" w:rsidR="00F43B2F" w:rsidRPr="00D42E57" w:rsidRDefault="006E15F3" w:rsidP="00F43B2F">
      <w:pPr>
        <w:widowControl w:val="0"/>
        <w:adjustRightInd w:val="0"/>
        <w:snapToGrid w:val="0"/>
        <w:spacing w:before="120" w:after="120" w:line="480" w:lineRule="auto"/>
        <w:ind w:firstLine="210"/>
        <w:jc w:val="center"/>
        <w:rPr>
          <w:snapToGrid w:val="0"/>
          <w:color w:val="000000" w:themeColor="text1"/>
          <w:sz w:val="20"/>
          <w:lang w:eastAsia="zh-CN" w:bidi="en-US"/>
        </w:rPr>
      </w:pPr>
      <w:r w:rsidRPr="008276BF">
        <w:rPr>
          <w:position w:val="-10"/>
          <w:highlight w:val="green"/>
        </w:rPr>
        <w:object w:dxaOrig="420" w:dyaOrig="285" w14:anchorId="2D1C3987">
          <v:shape id="_x0000_i1031" type="#_x0000_t75" alt="" style="width:21.9pt;height:14.4pt;mso-width-percent:0;mso-height-percent:0;mso-width-percent:0;mso-height-percent:0" o:ole="">
            <v:imagedata r:id="rId21" o:title=""/>
          </v:shape>
          <o:OLEObject Type="Embed" ProgID="Equation.DSMT4" ShapeID="_x0000_i1031" DrawAspect="Content" ObjectID="_1629138052" r:id="rId22"/>
        </w:object>
      </w:r>
      <w:r w:rsidR="00F43B2F" w:rsidRPr="00D42E57">
        <w:rPr>
          <w:snapToGrid w:val="0"/>
          <w:color w:val="000000" w:themeColor="text1"/>
          <w:sz w:val="20"/>
          <w:lang w:eastAsia="zh-CN" w:bidi="en-US"/>
        </w:rPr>
        <w:t>:</w:t>
      </w:r>
      <w:r w:rsidRPr="008276BF">
        <w:rPr>
          <w:position w:val="-10"/>
          <w:highlight w:val="green"/>
        </w:rPr>
        <w:object w:dxaOrig="1020" w:dyaOrig="285" w14:anchorId="25CAC766">
          <v:shape id="_x0000_i1032" type="#_x0000_t75" alt="" style="width:51.35pt;height:14.4pt;mso-width-percent:0;mso-height-percent:0;mso-width-percent:0;mso-height-percent:0" o:ole="">
            <v:imagedata r:id="rId23" o:title=""/>
          </v:shape>
          <o:OLEObject Type="Embed" ProgID="Equation.DSMT4" ShapeID="_x0000_i1032" DrawAspect="Content" ObjectID="_1629138053" r:id="rId24"/>
        </w:object>
      </w:r>
      <w:r w:rsidR="00F43B2F" w:rsidRPr="00D42E57">
        <w:rPr>
          <w:snapToGrid w:val="0"/>
          <w:color w:val="000000" w:themeColor="text1"/>
          <w:sz w:val="20"/>
          <w:lang w:eastAsia="zh-CN" w:bidi="en-US"/>
        </w:rPr>
        <w:t xml:space="preserve">; </w:t>
      </w:r>
      <w:r w:rsidRPr="008276BF">
        <w:rPr>
          <w:position w:val="-10"/>
          <w:highlight w:val="green"/>
        </w:rPr>
        <w:object w:dxaOrig="570" w:dyaOrig="285" w14:anchorId="78759FD0">
          <v:shape id="_x0000_i1033" type="#_x0000_t75" alt="" style="width:29.45pt;height:14.4pt;mso-width-percent:0;mso-height-percent:0;mso-width-percent:0;mso-height-percent:0" o:ole="">
            <v:imagedata r:id="rId25" o:title=""/>
          </v:shape>
          <o:OLEObject Type="Embed" ProgID="Equation.DSMT4" ShapeID="_x0000_i1033" DrawAspect="Content" ObjectID="_1629138054" r:id="rId26"/>
        </w:object>
      </w:r>
      <w:r w:rsidR="00F43B2F" w:rsidRPr="00D42E57">
        <w:rPr>
          <w:snapToGrid w:val="0"/>
          <w:color w:val="000000" w:themeColor="text1"/>
          <w:sz w:val="20"/>
          <w:lang w:eastAsia="zh-CN" w:bidi="en-US"/>
        </w:rPr>
        <w:t>:</w:t>
      </w:r>
      <w:r w:rsidRPr="008276BF">
        <w:rPr>
          <w:position w:val="-4"/>
          <w:highlight w:val="green"/>
        </w:rPr>
        <w:object w:dxaOrig="285" w:dyaOrig="285" w14:anchorId="137A30C8">
          <v:shape id="_x0000_i1034" type="#_x0000_t75" alt="" style="width:14.4pt;height:14.4pt;mso-width-percent:0;mso-height-percent:0;mso-width-percent:0;mso-height-percent:0" o:ole="">
            <v:imagedata r:id="rId27" o:title=""/>
          </v:shape>
          <o:OLEObject Type="Embed" ProgID="Equation.DSMT4" ShapeID="_x0000_i1034" DrawAspect="Content" ObjectID="_1629138055" r:id="rId28"/>
        </w:object>
      </w:r>
      <w:r w:rsidRPr="008276BF">
        <w:rPr>
          <w:position w:val="-10"/>
          <w:highlight w:val="green"/>
        </w:rPr>
        <w:object w:dxaOrig="720" w:dyaOrig="285" w14:anchorId="21659FE9">
          <v:shape id="_x0000_i1035" type="#_x0000_t75" alt="" style="width:36.3pt;height:14.4pt;mso-width-percent:0;mso-height-percent:0;mso-width-percent:0;mso-height-percent:0" o:ole="">
            <v:imagedata r:id="rId29" o:title=""/>
          </v:shape>
          <o:OLEObject Type="Embed" ProgID="Equation.DSMT4" ShapeID="_x0000_i1035" DrawAspect="Content" ObjectID="_1629138056" r:id="rId30"/>
        </w:object>
      </w:r>
      <w:r w:rsidR="00F43B2F" w:rsidRPr="00D42E57">
        <w:rPr>
          <w:snapToGrid w:val="0"/>
          <w:color w:val="000000" w:themeColor="text1"/>
          <w:sz w:val="20"/>
          <w:lang w:eastAsia="zh-CN" w:bidi="en-US"/>
        </w:rPr>
        <w:t xml:space="preserve">; </w:t>
      </w:r>
      <w:r w:rsidRPr="008276BF">
        <w:rPr>
          <w:position w:val="-10"/>
          <w:highlight w:val="green"/>
        </w:rPr>
        <w:object w:dxaOrig="1440" w:dyaOrig="285" w14:anchorId="708DEAEF">
          <v:shape id="_x0000_i1036" type="#_x0000_t75" alt="" style="width:1in;height:14.4pt;mso-width-percent:0;mso-height-percent:0;mso-width-percent:0;mso-height-percent:0" o:ole="">
            <v:imagedata r:id="rId31" o:title=""/>
          </v:shape>
          <o:OLEObject Type="Embed" ProgID="Equation.DSMT4" ShapeID="_x0000_i1036" DrawAspect="Content" ObjectID="_1629138057" r:id="rId32"/>
        </w:object>
      </w:r>
      <w:r w:rsidR="00F43B2F" w:rsidRPr="00D42E57">
        <w:rPr>
          <w:snapToGrid w:val="0"/>
          <w:color w:val="000000" w:themeColor="text1"/>
          <w:sz w:val="20"/>
          <w:lang w:eastAsia="zh-CN" w:bidi="en-US"/>
        </w:rPr>
        <w:t>;</w:t>
      </w:r>
      <w:del w:id="44" w:author="Gaohong" w:date="2019-09-04T20:44:00Z">
        <w:r w:rsidR="00F43B2F" w:rsidRPr="00D42E57" w:rsidDel="00B67496">
          <w:rPr>
            <w:snapToGrid w:val="0"/>
            <w:color w:val="000000" w:themeColor="text1"/>
            <w:sz w:val="20"/>
            <w:lang w:eastAsia="zh-CN" w:bidi="en-US"/>
          </w:rPr>
          <w:delText xml:space="preserve"> </w:delText>
        </w:r>
        <w:r w:rsidR="00B67496" w:rsidDel="00B67496">
          <w:rPr>
            <w:position w:val="-10"/>
          </w:rPr>
          <w:pict w14:anchorId="759FA9A1">
            <v:shape id="_x0000_i1037" type="#_x0000_t75" alt="" style="width:42.55pt;height:14.4pt;mso-width-percent:0;mso-height-percent:0;mso-width-percent:0;mso-height-percent:0">
              <v:imagedata r:id="rId33" o:title=""/>
            </v:shape>
          </w:pict>
        </w:r>
      </w:del>
      <w:ins w:id="45" w:author="Gaohong" w:date="2019-09-04T20:44:00Z">
        <w:r w:rsidR="00B67496">
          <w:rPr>
            <w:position w:val="-10"/>
          </w:rPr>
          <w:object w:dxaOrig="855" w:dyaOrig="315" w14:anchorId="49B528F0">
            <v:shape id="_x0000_i1316" type="#_x0000_t75" style="width:43.85pt;height:14.4pt" o:ole="">
              <v:imagedata r:id="rId33" o:title=""/>
            </v:shape>
            <o:OLEObject Type="Embed" ProgID="Equation.DSMT4" ShapeID="_x0000_i1316" DrawAspect="Content" ObjectID="_1629138058" r:id="rId34"/>
          </w:object>
        </w:r>
      </w:ins>
      <w:r w:rsidR="00F43B2F" w:rsidRPr="00D42E57">
        <w:rPr>
          <w:snapToGrid w:val="0"/>
          <w:color w:val="000000" w:themeColor="text1"/>
          <w:sz w:val="20"/>
          <w:lang w:eastAsia="zh-CN" w:bidi="en-US"/>
        </w:rPr>
        <w:t>,</w:t>
      </w:r>
    </w:p>
    <w:p w14:paraId="41DCE90E" w14:textId="66BB9F0C" w:rsidR="00F43B2F" w:rsidRPr="00D42E57" w:rsidRDefault="00F43B2F" w:rsidP="00F43B2F">
      <w:pPr>
        <w:widowControl w:val="0"/>
        <w:adjustRightInd w:val="0"/>
        <w:snapToGrid w:val="0"/>
        <w:spacing w:before="120" w:after="120" w:line="480" w:lineRule="auto"/>
        <w:rPr>
          <w:snapToGrid w:val="0"/>
          <w:color w:val="000000" w:themeColor="text1"/>
          <w:sz w:val="20"/>
          <w:lang w:eastAsia="zh-CN" w:bidi="en-US"/>
        </w:rPr>
      </w:pPr>
      <w:r w:rsidRPr="00D42E57">
        <w:rPr>
          <w:snapToGrid w:val="0"/>
          <w:color w:val="000000" w:themeColor="text1"/>
          <w:sz w:val="20"/>
          <w:lang w:eastAsia="zh-CN" w:bidi="en-US"/>
        </w:rPr>
        <w:t xml:space="preserve">then the TN </w:t>
      </w:r>
      <w:r w:rsidRPr="00D42E57">
        <w:rPr>
          <w:i/>
          <w:snapToGrid w:val="0"/>
          <w:color w:val="000000" w:themeColor="text1"/>
          <w:sz w:val="20"/>
          <w:lang w:eastAsia="zh-CN" w:bidi="en-US"/>
        </w:rPr>
        <w:t>T</w:t>
      </w:r>
      <w:r w:rsidRPr="00D42E57">
        <w:rPr>
          <w:snapToGrid w:val="0"/>
          <w:color w:val="000000" w:themeColor="text1"/>
          <w:sz w:val="20"/>
          <w:lang w:eastAsia="zh-CN" w:bidi="en-US"/>
        </w:rPr>
        <w:t xml:space="preserve"> can be defined as </w:t>
      </w:r>
      <w:r w:rsidRPr="00D42E57">
        <w:rPr>
          <w:i/>
          <w:snapToGrid w:val="0"/>
          <w:color w:val="000000" w:themeColor="text1"/>
          <w:sz w:val="20"/>
          <w:lang w:eastAsia="zh-CN" w:bidi="en-US"/>
        </w:rPr>
        <w:t xml:space="preserve">T </w:t>
      </w:r>
      <w:r w:rsidRPr="00D42E57">
        <w:rPr>
          <w:snapToGrid w:val="0"/>
          <w:color w:val="000000" w:themeColor="text1"/>
          <w:sz w:val="20"/>
          <w:lang w:eastAsia="zh-CN" w:bidi="en-US"/>
        </w:rPr>
        <w:t>(</w:t>
      </w:r>
      <w:r w:rsidRPr="00D42E57">
        <w:rPr>
          <w:i/>
          <w:snapToGrid w:val="0"/>
          <w:color w:val="000000" w:themeColor="text1"/>
          <w:sz w:val="20"/>
          <w:lang w:eastAsia="zh-CN" w:bidi="en-US"/>
        </w:rPr>
        <w:t xml:space="preserve">x, y) = f </w:t>
      </w:r>
      <w:r w:rsidRPr="00D42E57">
        <w:rPr>
          <w:snapToGrid w:val="0"/>
          <w:color w:val="000000" w:themeColor="text1"/>
          <w:sz w:val="20"/>
          <w:vertAlign w:val="superscript"/>
          <w:lang w:eastAsia="zh-CN" w:bidi="en-US"/>
        </w:rPr>
        <w:t xml:space="preserve">-1 </w:t>
      </w:r>
      <w:r w:rsidRPr="00D42E57">
        <w:rPr>
          <w:snapToGrid w:val="0"/>
          <w:color w:val="000000" w:themeColor="text1"/>
          <w:sz w:val="20"/>
          <w:lang w:eastAsia="zh-CN" w:bidi="en-US"/>
        </w:rPr>
        <w:t>(</w:t>
      </w:r>
      <w:r w:rsidRPr="00D42E57">
        <w:rPr>
          <w:i/>
          <w:snapToGrid w:val="0"/>
          <w:color w:val="000000" w:themeColor="text1"/>
          <w:sz w:val="20"/>
          <w:lang w:eastAsia="zh-CN" w:bidi="en-US"/>
        </w:rPr>
        <w:t xml:space="preserve">f </w:t>
      </w:r>
      <w:r w:rsidRPr="00D42E57">
        <w:rPr>
          <w:snapToGrid w:val="0"/>
          <w:color w:val="000000" w:themeColor="text1"/>
          <w:sz w:val="20"/>
          <w:lang w:eastAsia="zh-CN" w:bidi="en-US"/>
        </w:rPr>
        <w:t>(</w:t>
      </w:r>
      <w:r w:rsidRPr="00D42E57">
        <w:rPr>
          <w:i/>
          <w:snapToGrid w:val="0"/>
          <w:color w:val="000000" w:themeColor="text1"/>
          <w:sz w:val="20"/>
          <w:lang w:eastAsia="zh-CN" w:bidi="en-US"/>
        </w:rPr>
        <w:t>x</w:t>
      </w:r>
      <w:r w:rsidRPr="00D42E57">
        <w:rPr>
          <w:snapToGrid w:val="0"/>
          <w:color w:val="000000" w:themeColor="text1"/>
          <w:sz w:val="20"/>
          <w:lang w:eastAsia="zh-CN" w:bidi="en-US"/>
        </w:rPr>
        <w:t>)</w:t>
      </w:r>
      <w:r w:rsidRPr="00D42E57">
        <w:rPr>
          <w:i/>
          <w:snapToGrid w:val="0"/>
          <w:color w:val="000000" w:themeColor="text1"/>
          <w:sz w:val="20"/>
          <w:lang w:eastAsia="zh-CN" w:bidi="en-US"/>
        </w:rPr>
        <w:t xml:space="preserve"> + f </w:t>
      </w:r>
      <w:r w:rsidRPr="00D42E57">
        <w:rPr>
          <w:snapToGrid w:val="0"/>
          <w:color w:val="000000" w:themeColor="text1"/>
          <w:sz w:val="20"/>
          <w:lang w:eastAsia="zh-CN" w:bidi="en-US"/>
        </w:rPr>
        <w:t>(</w:t>
      </w:r>
      <w:r w:rsidRPr="00D42E57">
        <w:rPr>
          <w:i/>
          <w:snapToGrid w:val="0"/>
          <w:color w:val="000000" w:themeColor="text1"/>
          <w:sz w:val="20"/>
          <w:lang w:eastAsia="zh-CN" w:bidi="en-US"/>
        </w:rPr>
        <w:t>y</w:t>
      </w:r>
      <w:r w:rsidRPr="00D42E57">
        <w:rPr>
          <w:snapToGrid w:val="0"/>
          <w:color w:val="000000" w:themeColor="text1"/>
          <w:sz w:val="20"/>
          <w:lang w:eastAsia="zh-CN" w:bidi="en-US"/>
        </w:rPr>
        <w:t>)).</w:t>
      </w:r>
    </w:p>
    <w:p w14:paraId="52E5A81C" w14:textId="7B2F421C" w:rsidR="00F43B2F" w:rsidRPr="00D42E57" w:rsidRDefault="00F43B2F" w:rsidP="00F43B2F">
      <w:pPr>
        <w:widowControl w:val="0"/>
        <w:numPr>
          <w:ilvl w:val="0"/>
          <w:numId w:val="8"/>
        </w:numPr>
        <w:adjustRightInd w:val="0"/>
        <w:snapToGrid w:val="0"/>
        <w:spacing w:before="120" w:after="120" w:line="480" w:lineRule="auto"/>
        <w:ind w:firstLine="210"/>
        <w:rPr>
          <w:snapToGrid w:val="0"/>
          <w:color w:val="000000" w:themeColor="text1"/>
          <w:sz w:val="20"/>
          <w:lang w:eastAsia="zh-CN" w:bidi="en-US"/>
        </w:rPr>
      </w:pPr>
      <w:r w:rsidRPr="00D42E57">
        <w:rPr>
          <w:snapToGrid w:val="0"/>
          <w:color w:val="000000" w:themeColor="text1"/>
          <w:sz w:val="20"/>
          <w:lang w:eastAsia="zh-CN" w:bidi="en-US"/>
        </w:rPr>
        <w:t xml:space="preserve">If </w:t>
      </w:r>
      <w:r w:rsidRPr="00D42E57">
        <w:rPr>
          <w:i/>
          <w:snapToGrid w:val="0"/>
          <w:color w:val="000000" w:themeColor="text1"/>
          <w:sz w:val="20"/>
          <w:lang w:eastAsia="zh-CN" w:bidi="en-US"/>
        </w:rPr>
        <w:t xml:space="preserve">g </w:t>
      </w:r>
      <w:r w:rsidRPr="00D42E57">
        <w:rPr>
          <w:color w:val="000000" w:themeColor="text1"/>
        </w:rPr>
        <w:t>(</w:t>
      </w:r>
      <w:r w:rsidRPr="00D42E57">
        <w:rPr>
          <w:i/>
          <w:color w:val="000000" w:themeColor="text1"/>
        </w:rPr>
        <w:t>x</w:t>
      </w:r>
      <w:r w:rsidRPr="00D42E57">
        <w:rPr>
          <w:color w:val="000000" w:themeColor="text1"/>
        </w:rPr>
        <w:t xml:space="preserve">) </w:t>
      </w:r>
      <w:r w:rsidRPr="00D42E57">
        <w:rPr>
          <w:snapToGrid w:val="0"/>
          <w:color w:val="000000" w:themeColor="text1"/>
          <w:sz w:val="20"/>
          <w:lang w:eastAsia="zh-CN" w:bidi="en-US"/>
        </w:rPr>
        <w:t>is a monotonically decreasing function such that:</w:t>
      </w:r>
    </w:p>
    <w:p w14:paraId="4F6F14D6" w14:textId="237CF783" w:rsidR="00F43B2F" w:rsidRPr="00D42E57" w:rsidRDefault="006E15F3" w:rsidP="00F43B2F">
      <w:pPr>
        <w:widowControl w:val="0"/>
        <w:adjustRightInd w:val="0"/>
        <w:snapToGrid w:val="0"/>
        <w:spacing w:before="120" w:after="120" w:line="480" w:lineRule="auto"/>
        <w:ind w:firstLine="210"/>
        <w:jc w:val="center"/>
        <w:rPr>
          <w:snapToGrid w:val="0"/>
          <w:color w:val="000000" w:themeColor="text1"/>
          <w:sz w:val="20"/>
          <w:lang w:eastAsia="zh-CN" w:bidi="en-US"/>
        </w:rPr>
      </w:pPr>
      <w:r w:rsidRPr="008276BF">
        <w:rPr>
          <w:position w:val="-10"/>
          <w:highlight w:val="green"/>
        </w:rPr>
        <w:object w:dxaOrig="420" w:dyaOrig="285" w14:anchorId="4AEC4FFA">
          <v:shape id="_x0000_i1038" type="#_x0000_t75" alt="" style="width:21.9pt;height:14.4pt;mso-width-percent:0;mso-height-percent:0;mso-width-percent:0;mso-height-percent:0" o:ole="">
            <v:imagedata r:id="rId35" o:title=""/>
          </v:shape>
          <o:OLEObject Type="Embed" ProgID="Equation.DSMT4" ShapeID="_x0000_i1038" DrawAspect="Content" ObjectID="_1629138059" r:id="rId36"/>
        </w:object>
      </w:r>
      <w:r w:rsidR="00F43B2F" w:rsidRPr="00D42E57">
        <w:rPr>
          <w:snapToGrid w:val="0"/>
          <w:color w:val="000000" w:themeColor="text1"/>
          <w:sz w:val="20"/>
          <w:lang w:eastAsia="zh-CN" w:bidi="en-US"/>
        </w:rPr>
        <w:t>:</w:t>
      </w:r>
      <w:r w:rsidRPr="008276BF">
        <w:rPr>
          <w:position w:val="-10"/>
          <w:highlight w:val="green"/>
        </w:rPr>
        <w:object w:dxaOrig="1020" w:dyaOrig="285" w14:anchorId="2F6C5918">
          <v:shape id="_x0000_i1039" type="#_x0000_t75" alt="" style="width:51.35pt;height:14.4pt;mso-width-percent:0;mso-height-percent:0;mso-width-percent:0;mso-height-percent:0" o:ole="">
            <v:imagedata r:id="rId37" o:title=""/>
          </v:shape>
          <o:OLEObject Type="Embed" ProgID="Equation.DSMT4" ShapeID="_x0000_i1039" DrawAspect="Content" ObjectID="_1629138060" r:id="rId38"/>
        </w:object>
      </w:r>
      <w:r w:rsidR="00F43B2F" w:rsidRPr="00D42E57">
        <w:rPr>
          <w:snapToGrid w:val="0"/>
          <w:color w:val="000000" w:themeColor="text1"/>
          <w:sz w:val="20"/>
          <w:lang w:eastAsia="zh-CN" w:bidi="en-US"/>
        </w:rPr>
        <w:t xml:space="preserve">; </w:t>
      </w:r>
      <w:r w:rsidRPr="008276BF">
        <w:rPr>
          <w:position w:val="-10"/>
          <w:highlight w:val="green"/>
        </w:rPr>
        <w:object w:dxaOrig="570" w:dyaOrig="285" w14:anchorId="7F088A90">
          <v:shape id="_x0000_i1040" type="#_x0000_t75" alt="" style="width:29.45pt;height:14.4pt;mso-width-percent:0;mso-height-percent:0;mso-width-percent:0;mso-height-percent:0" o:ole="">
            <v:imagedata r:id="rId39" o:title=""/>
          </v:shape>
          <o:OLEObject Type="Embed" ProgID="Equation.DSMT4" ShapeID="_x0000_i1040" DrawAspect="Content" ObjectID="_1629138061" r:id="rId40"/>
        </w:object>
      </w:r>
      <w:r w:rsidR="00F43B2F" w:rsidRPr="00D42E57">
        <w:rPr>
          <w:snapToGrid w:val="0"/>
          <w:color w:val="000000" w:themeColor="text1"/>
          <w:sz w:val="20"/>
          <w:lang w:eastAsia="zh-CN" w:bidi="en-US"/>
        </w:rPr>
        <w:t>:</w:t>
      </w:r>
      <w:r w:rsidRPr="008276BF">
        <w:rPr>
          <w:position w:val="-4"/>
          <w:highlight w:val="green"/>
        </w:rPr>
        <w:object w:dxaOrig="285" w:dyaOrig="285" w14:anchorId="177E7776">
          <v:shape id="_x0000_i1041" type="#_x0000_t75" alt="" style="width:14.4pt;height:14.4pt;mso-width-percent:0;mso-height-percent:0;mso-width-percent:0;mso-height-percent:0" o:ole="">
            <v:imagedata r:id="rId41" o:title=""/>
          </v:shape>
          <o:OLEObject Type="Embed" ProgID="Equation.DSMT4" ShapeID="_x0000_i1041" DrawAspect="Content" ObjectID="_1629138062" r:id="rId42"/>
        </w:object>
      </w:r>
      <w:r w:rsidRPr="008276BF">
        <w:rPr>
          <w:position w:val="-10"/>
          <w:highlight w:val="green"/>
        </w:rPr>
        <w:object w:dxaOrig="720" w:dyaOrig="285" w14:anchorId="14AFFE49">
          <v:shape id="_x0000_i1042" type="#_x0000_t75" alt="" style="width:36.3pt;height:14.4pt;mso-width-percent:0;mso-height-percent:0;mso-width-percent:0;mso-height-percent:0" o:ole="">
            <v:imagedata r:id="rId43" o:title=""/>
          </v:shape>
          <o:OLEObject Type="Embed" ProgID="Equation.DSMT4" ShapeID="_x0000_i1042" DrawAspect="Content" ObjectID="_1629138063" r:id="rId44"/>
        </w:object>
      </w:r>
      <w:r w:rsidR="00F43B2F" w:rsidRPr="00D42E57">
        <w:rPr>
          <w:snapToGrid w:val="0"/>
          <w:color w:val="000000" w:themeColor="text1"/>
          <w:sz w:val="20"/>
          <w:lang w:eastAsia="zh-CN" w:bidi="en-US"/>
        </w:rPr>
        <w:t xml:space="preserve">; </w:t>
      </w:r>
      <w:r w:rsidRPr="008276BF">
        <w:rPr>
          <w:position w:val="-10"/>
          <w:highlight w:val="green"/>
        </w:rPr>
        <w:object w:dxaOrig="1440" w:dyaOrig="285" w14:anchorId="248183DF">
          <v:shape id="_x0000_i1043" type="#_x0000_t75" alt="" style="width:1in;height:14.4pt;mso-width-percent:0;mso-height-percent:0;mso-width-percent:0;mso-height-percent:0" o:ole="">
            <v:imagedata r:id="rId45" o:title=""/>
          </v:shape>
          <o:OLEObject Type="Embed" ProgID="Equation.DSMT4" ShapeID="_x0000_i1043" DrawAspect="Content" ObjectID="_1629138064" r:id="rId46"/>
        </w:object>
      </w:r>
      <w:r w:rsidR="00F43B2F" w:rsidRPr="00D42E57">
        <w:rPr>
          <w:snapToGrid w:val="0"/>
          <w:color w:val="000000" w:themeColor="text1"/>
          <w:sz w:val="20"/>
          <w:lang w:eastAsia="zh-CN" w:bidi="en-US"/>
        </w:rPr>
        <w:t>;</w:t>
      </w:r>
      <w:del w:id="46" w:author="Gaohong" w:date="2019-09-04T20:44:00Z">
        <w:r w:rsidR="00F43B2F" w:rsidRPr="00D42E57" w:rsidDel="00B67496">
          <w:rPr>
            <w:snapToGrid w:val="0"/>
            <w:color w:val="000000" w:themeColor="text1"/>
            <w:sz w:val="20"/>
            <w:lang w:eastAsia="zh-CN" w:bidi="en-US"/>
          </w:rPr>
          <w:delText xml:space="preserve"> </w:delText>
        </w:r>
        <w:r w:rsidR="00B67496" w:rsidDel="00B67496">
          <w:rPr>
            <w:position w:val="-10"/>
          </w:rPr>
          <w:pict w14:anchorId="5892E462">
            <v:shape id="_x0000_i1044" type="#_x0000_t75" alt="" style="width:42.55pt;height:14.4pt;mso-width-percent:0;mso-height-percent:0;mso-width-percent:0;mso-height-percent:0">
              <v:imagedata r:id="rId47" o:title=""/>
            </v:shape>
          </w:pict>
        </w:r>
      </w:del>
      <w:ins w:id="47" w:author="Gaohong" w:date="2019-09-04T20:44:00Z">
        <w:r w:rsidR="00B67496">
          <w:rPr>
            <w:position w:val="-10"/>
          </w:rPr>
          <w:object w:dxaOrig="885" w:dyaOrig="315" w14:anchorId="421B118C">
            <v:shape id="_x0000_i1318" type="#_x0000_t75" style="width:43.85pt;height:14.4pt" o:ole="">
              <v:imagedata r:id="rId47" o:title=""/>
            </v:shape>
            <o:OLEObject Type="Embed" ProgID="Equation.DSMT4" ShapeID="_x0000_i1318" DrawAspect="Content" ObjectID="_1629138065" r:id="rId48"/>
          </w:object>
        </w:r>
      </w:ins>
      <w:r w:rsidR="00F43B2F" w:rsidRPr="00D42E57">
        <w:rPr>
          <w:snapToGrid w:val="0"/>
          <w:color w:val="000000" w:themeColor="text1"/>
          <w:sz w:val="20"/>
          <w:lang w:eastAsia="zh-CN" w:bidi="en-US"/>
        </w:rPr>
        <w:t>,</w:t>
      </w:r>
    </w:p>
    <w:p w14:paraId="737F2756" w14:textId="2952EA8A" w:rsidR="00F43B2F" w:rsidRPr="00D42E57" w:rsidRDefault="00F43B2F" w:rsidP="00F43B2F">
      <w:pPr>
        <w:widowControl w:val="0"/>
        <w:adjustRightInd w:val="0"/>
        <w:snapToGrid w:val="0"/>
        <w:spacing w:before="120" w:after="120" w:line="480" w:lineRule="auto"/>
        <w:rPr>
          <w:snapToGrid w:val="0"/>
          <w:color w:val="auto"/>
          <w:sz w:val="20"/>
          <w:lang w:eastAsia="zh-CN" w:bidi="en-US"/>
        </w:rPr>
      </w:pPr>
      <w:r w:rsidRPr="00D42E57">
        <w:rPr>
          <w:snapToGrid w:val="0"/>
          <w:color w:val="000000" w:themeColor="text1"/>
          <w:sz w:val="20"/>
          <w:lang w:eastAsia="zh-CN" w:bidi="en-US"/>
        </w:rPr>
        <w:t>then the TC</w:t>
      </w:r>
      <w:r w:rsidRPr="00D42E57">
        <w:rPr>
          <w:i/>
          <w:snapToGrid w:val="0"/>
          <w:color w:val="000000" w:themeColor="text1"/>
          <w:sz w:val="20"/>
          <w:lang w:eastAsia="zh-CN" w:bidi="en-US"/>
        </w:rPr>
        <w:t xml:space="preserve"> S </w:t>
      </w:r>
      <w:r w:rsidRPr="00D42E57">
        <w:rPr>
          <w:snapToGrid w:val="0"/>
          <w:color w:val="000000" w:themeColor="text1"/>
          <w:sz w:val="20"/>
          <w:lang w:eastAsia="zh-CN" w:bidi="en-US"/>
        </w:rPr>
        <w:t>can be defined as</w:t>
      </w:r>
      <w:r w:rsidRPr="00D42E57">
        <w:rPr>
          <w:i/>
          <w:snapToGrid w:val="0"/>
          <w:color w:val="000000" w:themeColor="text1"/>
          <w:sz w:val="20"/>
          <w:lang w:eastAsia="zh-CN" w:bidi="en-US"/>
        </w:rPr>
        <w:t xml:space="preserve"> S </w:t>
      </w:r>
      <w:r w:rsidRPr="00D42E57">
        <w:rPr>
          <w:snapToGrid w:val="0"/>
          <w:color w:val="000000" w:themeColor="text1"/>
          <w:sz w:val="20"/>
          <w:lang w:eastAsia="zh-CN" w:bidi="en-US"/>
        </w:rPr>
        <w:t>(</w:t>
      </w:r>
      <w:r w:rsidRPr="00D42E57">
        <w:rPr>
          <w:i/>
          <w:snapToGrid w:val="0"/>
          <w:color w:val="000000" w:themeColor="text1"/>
          <w:sz w:val="20"/>
          <w:lang w:eastAsia="zh-CN" w:bidi="en-US"/>
        </w:rPr>
        <w:t>x, y</w:t>
      </w:r>
      <w:r w:rsidRPr="00D42E57">
        <w:rPr>
          <w:snapToGrid w:val="0"/>
          <w:color w:val="000000" w:themeColor="text1"/>
          <w:sz w:val="20"/>
          <w:lang w:eastAsia="zh-CN" w:bidi="en-US"/>
        </w:rPr>
        <w:t>)</w:t>
      </w:r>
      <w:r w:rsidRPr="00D42E57">
        <w:rPr>
          <w:i/>
          <w:snapToGrid w:val="0"/>
          <w:color w:val="000000" w:themeColor="text1"/>
          <w:sz w:val="20"/>
          <w:lang w:eastAsia="zh-CN" w:bidi="en-US"/>
        </w:rPr>
        <w:t xml:space="preserve"> = g</w:t>
      </w:r>
      <w:r w:rsidRPr="00D42E57">
        <w:rPr>
          <w:snapToGrid w:val="0"/>
          <w:color w:val="000000" w:themeColor="text1"/>
          <w:sz w:val="20"/>
          <w:vertAlign w:val="superscript"/>
          <w:lang w:eastAsia="zh-CN" w:bidi="en-US"/>
        </w:rPr>
        <w:t xml:space="preserve">-1 </w:t>
      </w:r>
      <w:r w:rsidRPr="00D42E57">
        <w:rPr>
          <w:snapToGrid w:val="0"/>
          <w:color w:val="000000" w:themeColor="text1"/>
          <w:sz w:val="20"/>
          <w:lang w:eastAsia="zh-CN" w:bidi="en-US"/>
        </w:rPr>
        <w:t>(</w:t>
      </w:r>
      <w:r w:rsidRPr="00D42E57">
        <w:rPr>
          <w:snapToGrid w:val="0"/>
          <w:color w:val="auto"/>
          <w:sz w:val="20"/>
          <w:lang w:eastAsia="zh-CN" w:bidi="en-US"/>
        </w:rPr>
        <w:t>g(</w:t>
      </w:r>
      <w:r w:rsidRPr="00D42E57">
        <w:rPr>
          <w:i/>
          <w:snapToGrid w:val="0"/>
          <w:color w:val="auto"/>
          <w:sz w:val="20"/>
          <w:lang w:eastAsia="zh-CN" w:bidi="en-US"/>
        </w:rPr>
        <w:t>x</w:t>
      </w:r>
      <w:r w:rsidRPr="00D42E57">
        <w:rPr>
          <w:snapToGrid w:val="0"/>
          <w:color w:val="auto"/>
          <w:sz w:val="20"/>
          <w:lang w:eastAsia="zh-CN" w:bidi="en-US"/>
        </w:rPr>
        <w:t>)</w:t>
      </w:r>
      <w:r w:rsidRPr="00D42E57">
        <w:rPr>
          <w:i/>
          <w:snapToGrid w:val="0"/>
          <w:color w:val="auto"/>
          <w:sz w:val="20"/>
          <w:lang w:eastAsia="zh-CN" w:bidi="en-US"/>
        </w:rPr>
        <w:t xml:space="preserve"> + g</w:t>
      </w:r>
      <w:r w:rsidRPr="00D42E57">
        <w:rPr>
          <w:snapToGrid w:val="0"/>
          <w:color w:val="auto"/>
          <w:sz w:val="20"/>
          <w:lang w:eastAsia="zh-CN" w:bidi="en-US"/>
        </w:rPr>
        <w:t>(</w:t>
      </w:r>
      <w:r w:rsidRPr="00D42E57">
        <w:rPr>
          <w:i/>
          <w:snapToGrid w:val="0"/>
          <w:color w:val="auto"/>
          <w:sz w:val="20"/>
          <w:lang w:eastAsia="zh-CN" w:bidi="en-US"/>
        </w:rPr>
        <w:t>y</w:t>
      </w:r>
      <w:r w:rsidRPr="00D42E57">
        <w:rPr>
          <w:snapToGrid w:val="0"/>
          <w:color w:val="auto"/>
          <w:sz w:val="20"/>
          <w:lang w:eastAsia="zh-CN" w:bidi="en-US"/>
        </w:rPr>
        <w:t xml:space="preserve">)). According to [45], the relationship of </w:t>
      </w:r>
      <w:r w:rsidRPr="00D42E57">
        <w:rPr>
          <w:i/>
          <w:snapToGrid w:val="0"/>
          <w:color w:val="auto"/>
          <w:sz w:val="20"/>
          <w:lang w:eastAsia="zh-CN" w:bidi="en-US"/>
        </w:rPr>
        <w:t>f</w:t>
      </w:r>
      <w:r w:rsidRPr="00D42E57">
        <w:rPr>
          <w:iCs/>
          <w:snapToGrid w:val="0"/>
          <w:color w:val="auto"/>
          <w:sz w:val="20"/>
          <w:lang w:eastAsia="zh-CN" w:bidi="en-US"/>
        </w:rPr>
        <w:t>(</w:t>
      </w:r>
      <w:r w:rsidRPr="00D42E57">
        <w:rPr>
          <w:i/>
          <w:snapToGrid w:val="0"/>
          <w:color w:val="auto"/>
          <w:sz w:val="20"/>
          <w:lang w:eastAsia="zh-CN" w:bidi="en-US"/>
        </w:rPr>
        <w:t>x</w:t>
      </w:r>
      <w:r w:rsidRPr="00D42E57">
        <w:rPr>
          <w:snapToGrid w:val="0"/>
          <w:color w:val="auto"/>
          <w:sz w:val="20"/>
          <w:lang w:eastAsia="zh-CN" w:bidi="en-US"/>
        </w:rPr>
        <w:t>) and</w:t>
      </w:r>
      <w:r w:rsidRPr="00D42E57">
        <w:rPr>
          <w:i/>
          <w:snapToGrid w:val="0"/>
          <w:color w:val="auto"/>
          <w:sz w:val="20"/>
          <w:lang w:eastAsia="zh-CN" w:bidi="en-US"/>
        </w:rPr>
        <w:t xml:space="preserve"> g</w:t>
      </w:r>
      <w:r w:rsidRPr="00D42E57">
        <w:rPr>
          <w:iCs/>
          <w:snapToGrid w:val="0"/>
          <w:color w:val="auto"/>
          <w:sz w:val="20"/>
          <w:lang w:eastAsia="zh-CN" w:bidi="en-US"/>
        </w:rPr>
        <w:t>(</w:t>
      </w:r>
      <w:r w:rsidRPr="00D42E57">
        <w:rPr>
          <w:i/>
          <w:snapToGrid w:val="0"/>
          <w:color w:val="auto"/>
          <w:sz w:val="20"/>
          <w:lang w:eastAsia="zh-CN" w:bidi="en-US"/>
        </w:rPr>
        <w:t>x</w:t>
      </w:r>
      <w:r w:rsidRPr="00D42E57">
        <w:rPr>
          <w:iCs/>
          <w:snapToGrid w:val="0"/>
          <w:color w:val="auto"/>
          <w:sz w:val="20"/>
          <w:lang w:eastAsia="zh-CN" w:bidi="en-US"/>
        </w:rPr>
        <w:t>)</w:t>
      </w:r>
      <w:r w:rsidRPr="00D42E57">
        <w:rPr>
          <w:i/>
          <w:snapToGrid w:val="0"/>
          <w:color w:val="auto"/>
          <w:sz w:val="20"/>
          <w:lang w:eastAsia="zh-CN" w:bidi="en-US"/>
        </w:rPr>
        <w:t xml:space="preserve"> </w:t>
      </w:r>
      <w:r w:rsidRPr="00D42E57">
        <w:rPr>
          <w:iCs/>
          <w:snapToGrid w:val="0"/>
          <w:color w:val="auto"/>
          <w:sz w:val="20"/>
          <w:lang w:eastAsia="zh-CN" w:bidi="en-US"/>
        </w:rPr>
        <w:t>is</w:t>
      </w:r>
      <w:r w:rsidRPr="00D42E57">
        <w:rPr>
          <w:i/>
          <w:snapToGrid w:val="0"/>
          <w:color w:val="auto"/>
          <w:sz w:val="20"/>
          <w:lang w:eastAsia="zh-CN" w:bidi="en-US"/>
        </w:rPr>
        <w:t xml:space="preserve"> f </w:t>
      </w:r>
      <w:r w:rsidRPr="00D42E57">
        <w:rPr>
          <w:iCs/>
          <w:snapToGrid w:val="0"/>
          <w:color w:val="auto"/>
          <w:sz w:val="20"/>
          <w:lang w:eastAsia="zh-CN" w:bidi="en-US"/>
        </w:rPr>
        <w:t>(</w:t>
      </w:r>
      <w:r w:rsidRPr="00D42E57">
        <w:rPr>
          <w:i/>
          <w:snapToGrid w:val="0"/>
          <w:color w:val="auto"/>
          <w:sz w:val="20"/>
          <w:lang w:eastAsia="zh-CN" w:bidi="en-US"/>
        </w:rPr>
        <w:t>x</w:t>
      </w:r>
      <w:r w:rsidRPr="00D42E57">
        <w:rPr>
          <w:iCs/>
          <w:snapToGrid w:val="0"/>
          <w:color w:val="auto"/>
          <w:sz w:val="20"/>
          <w:lang w:eastAsia="zh-CN" w:bidi="en-US"/>
        </w:rPr>
        <w:t>)</w:t>
      </w:r>
      <w:r w:rsidRPr="00D42E57">
        <w:rPr>
          <w:i/>
          <w:snapToGrid w:val="0"/>
          <w:color w:val="auto"/>
          <w:sz w:val="20"/>
          <w:lang w:eastAsia="zh-CN" w:bidi="en-US"/>
        </w:rPr>
        <w:t xml:space="preserve"> = g</w:t>
      </w:r>
      <w:r w:rsidRPr="00D42E57">
        <w:rPr>
          <w:iCs/>
          <w:snapToGrid w:val="0"/>
          <w:color w:val="auto"/>
          <w:sz w:val="20"/>
          <w:lang w:eastAsia="zh-CN" w:bidi="en-US"/>
        </w:rPr>
        <w:t>(1-</w:t>
      </w:r>
      <w:r w:rsidRPr="00D42E57">
        <w:rPr>
          <w:i/>
          <w:snapToGrid w:val="0"/>
          <w:color w:val="auto"/>
          <w:sz w:val="20"/>
          <w:lang w:eastAsia="zh-CN" w:bidi="en-US"/>
        </w:rPr>
        <w:t>x</w:t>
      </w:r>
      <w:r w:rsidRPr="00D42E57">
        <w:rPr>
          <w:iCs/>
          <w:snapToGrid w:val="0"/>
          <w:color w:val="auto"/>
          <w:sz w:val="20"/>
          <w:lang w:eastAsia="zh-CN" w:bidi="en-US"/>
        </w:rPr>
        <w:t>)</w:t>
      </w:r>
      <w:r w:rsidRPr="00D42E57">
        <w:rPr>
          <w:i/>
          <w:snapToGrid w:val="0"/>
          <w:color w:val="auto"/>
          <w:sz w:val="20"/>
          <w:lang w:eastAsia="zh-CN" w:bidi="en-US"/>
        </w:rPr>
        <w:t>.</w:t>
      </w:r>
    </w:p>
    <w:p w14:paraId="70150706" w14:textId="68A59A25" w:rsidR="00F43B2F" w:rsidRPr="00D42E57" w:rsidRDefault="00F43B2F" w:rsidP="00F43B2F">
      <w:pPr>
        <w:widowControl w:val="0"/>
        <w:adjustRightInd w:val="0"/>
        <w:snapToGrid w:val="0"/>
        <w:spacing w:before="120" w:after="120" w:line="480" w:lineRule="auto"/>
        <w:ind w:firstLine="210"/>
        <w:rPr>
          <w:snapToGrid w:val="0"/>
          <w:color w:val="000000" w:themeColor="text1"/>
          <w:sz w:val="20"/>
          <w:lang w:eastAsia="zh-CN" w:bidi="en-US"/>
        </w:rPr>
      </w:pPr>
      <w:r w:rsidRPr="00D42E57">
        <w:rPr>
          <w:b/>
          <w:snapToGrid w:val="0"/>
          <w:color w:val="auto"/>
          <w:sz w:val="20"/>
          <w:lang w:eastAsia="zh-CN" w:bidi="en-US"/>
        </w:rPr>
        <w:t>Definition 6</w:t>
      </w:r>
      <w:r w:rsidRPr="00D42E57">
        <w:rPr>
          <w:snapToGrid w:val="0"/>
          <w:color w:val="auto"/>
          <w:sz w:val="20"/>
          <w:lang w:eastAsia="zh-CN" w:bidi="en-US"/>
        </w:rPr>
        <w:t xml:space="preserve"> [41]. Let </w:t>
      </w:r>
      <w:r w:rsidRPr="00D42E57">
        <w:rPr>
          <w:i/>
          <w:color w:val="auto"/>
          <w:sz w:val="20"/>
        </w:rPr>
        <w:t>λ</w:t>
      </w:r>
      <w:r w:rsidRPr="00D42E57">
        <w:rPr>
          <w:snapToGrid w:val="0"/>
          <w:color w:val="auto"/>
          <w:sz w:val="20"/>
          <w:lang w:eastAsia="zh-CN" w:bidi="en-US"/>
        </w:rPr>
        <w:t xml:space="preserve"> be a positive real number and </w:t>
      </w:r>
      <w:r w:rsidRPr="00D42E57">
        <w:rPr>
          <w:i/>
          <w:snapToGrid w:val="0"/>
          <w:color w:val="auto"/>
          <w:sz w:val="20"/>
          <w:lang w:eastAsia="zh-CN" w:bidi="en-US"/>
        </w:rPr>
        <w:t>x, y</w:t>
      </w:r>
      <w:r w:rsidR="008D6874" w:rsidRPr="00327181">
        <w:rPr>
          <w:rFonts w:ascii="Cambria Math" w:hAnsi="Cambria Math" w:cs="Cambria Math"/>
          <w:iCs/>
          <w:snapToGrid w:val="0"/>
          <w:color w:val="000000" w:themeColor="text1"/>
          <w:sz w:val="20"/>
          <w:lang w:eastAsia="zh-CN" w:bidi="en-US"/>
        </w:rPr>
        <w:t>∈</w:t>
      </w:r>
      <w:r w:rsidRPr="00D42E57">
        <w:rPr>
          <w:i/>
          <w:snapToGrid w:val="0"/>
          <w:color w:val="auto"/>
          <w:sz w:val="20"/>
          <w:lang w:eastAsia="zh-CN" w:bidi="en-US"/>
        </w:rPr>
        <w:t xml:space="preserve"> </w:t>
      </w:r>
      <w:r w:rsidRPr="00D42E57">
        <w:rPr>
          <w:snapToGrid w:val="0"/>
          <w:color w:val="auto"/>
          <w:sz w:val="20"/>
          <w:lang w:eastAsia="zh-CN" w:bidi="en-US"/>
        </w:rPr>
        <w:t xml:space="preserve">[0, </w:t>
      </w:r>
      <w:r w:rsidRPr="00D42E57">
        <w:rPr>
          <w:snapToGrid w:val="0"/>
          <w:color w:val="000000" w:themeColor="text1"/>
          <w:sz w:val="20"/>
          <w:lang w:eastAsia="zh-CN" w:bidi="en-US"/>
        </w:rPr>
        <w:t>1]. The DTT and their additive generators are defined as follows:</w:t>
      </w:r>
      <w:r w:rsidR="009824D3" w:rsidRPr="00D42E57">
        <w:rPr>
          <w:snapToGrid w:val="0"/>
          <w:color w:val="000000" w:themeColor="text1"/>
          <w:sz w:val="20"/>
          <w:lang w:eastAsia="zh-CN" w:bidi="en-US"/>
        </w:rPr>
        <w:t xml:space="preserve"> </w:t>
      </w:r>
    </w:p>
    <w:p w14:paraId="71BB69E3" w14:textId="16A56738" w:rsidR="00F43B2F" w:rsidRPr="00D42E57" w:rsidRDefault="00B67496" w:rsidP="00F43B2F">
      <w:pPr>
        <w:widowControl w:val="0"/>
        <w:adjustRightInd w:val="0"/>
        <w:snapToGrid w:val="0"/>
        <w:spacing w:before="120" w:after="120" w:line="480" w:lineRule="auto"/>
        <w:ind w:firstLine="210"/>
        <w:jc w:val="right"/>
        <w:rPr>
          <w:snapToGrid w:val="0"/>
          <w:color w:val="000000" w:themeColor="text1"/>
          <w:sz w:val="20"/>
          <w:lang w:eastAsia="zh-CN" w:bidi="en-US"/>
        </w:rPr>
      </w:pPr>
      <w:r w:rsidRPr="008276BF">
        <w:rPr>
          <w:position w:val="-56"/>
          <w:highlight w:val="green"/>
        </w:rPr>
        <w:object w:dxaOrig="5080" w:dyaOrig="1260" w14:anchorId="23B8EE40">
          <v:shape id="_x0000_i1300" type="#_x0000_t75" alt="" style="width:254.2pt;height:63.25pt" o:ole="">
            <v:imagedata r:id="rId49" o:title=""/>
          </v:shape>
          <o:OLEObject Type="Embed" ProgID="Equation.DSMT4" ShapeID="_x0000_i1300" DrawAspect="Content" ObjectID="_1629138066" r:id="rId50"/>
        </w:object>
      </w:r>
      <w:r w:rsidR="00F43B2F" w:rsidRPr="00D42E57">
        <w:rPr>
          <w:snapToGrid w:val="0"/>
          <w:color w:val="000000" w:themeColor="text1"/>
          <w:sz w:val="20"/>
          <w:lang w:eastAsia="zh-CN" w:bidi="en-US"/>
        </w:rPr>
        <w:t xml:space="preserve">                 (7)</w:t>
      </w:r>
    </w:p>
    <w:p w14:paraId="3DDA1B48" w14:textId="6C0F79FA" w:rsidR="00F43B2F" w:rsidRPr="00D42E57" w:rsidRDefault="00B67496" w:rsidP="00F43B2F">
      <w:pPr>
        <w:widowControl w:val="0"/>
        <w:adjustRightInd w:val="0"/>
        <w:snapToGrid w:val="0"/>
        <w:spacing w:before="120" w:after="120" w:line="480" w:lineRule="auto"/>
        <w:ind w:firstLine="210"/>
        <w:jc w:val="right"/>
        <w:rPr>
          <w:snapToGrid w:val="0"/>
          <w:color w:val="000000" w:themeColor="text1"/>
          <w:sz w:val="20"/>
          <w:lang w:eastAsia="zh-CN" w:bidi="en-US"/>
        </w:rPr>
      </w:pPr>
      <w:del w:id="48" w:author="Gaohong" w:date="2019-09-04T20:44:00Z">
        <w:r w:rsidDel="00B67496">
          <w:rPr>
            <w:position w:val="-56"/>
          </w:rPr>
          <w:pict w14:anchorId="7F76BB9C">
            <v:shape id="_x0000_i1046" type="#_x0000_t75" alt="" style="width:267.35pt;height:65.1pt;mso-width-percent:0;mso-height-percent:0;mso-width-percent:0;mso-height-percent:0">
              <v:imagedata r:id="rId51" o:title=""/>
            </v:shape>
          </w:pict>
        </w:r>
      </w:del>
      <w:r w:rsidR="00F43B2F" w:rsidRPr="00D42E57">
        <w:rPr>
          <w:snapToGrid w:val="0"/>
          <w:color w:val="000000" w:themeColor="text1"/>
          <w:sz w:val="20"/>
          <w:lang w:eastAsia="zh-CN" w:bidi="en-US"/>
        </w:rPr>
        <w:t xml:space="preserve"> </w:t>
      </w:r>
      <w:ins w:id="49" w:author="Gaohong" w:date="2019-09-04T20:44:00Z">
        <w:r>
          <w:rPr>
            <w:position w:val="-56"/>
          </w:rPr>
          <w:object w:dxaOrig="5325" w:dyaOrig="1275" w14:anchorId="68D91BE1">
            <v:shape id="_x0000_i1320" type="#_x0000_t75" style="width:266.7pt;height:65.1pt" o:ole="">
              <v:imagedata r:id="rId51" o:title=""/>
            </v:shape>
            <o:OLEObject Type="Embed" ProgID="Equation.DSMT4" ShapeID="_x0000_i1320" DrawAspect="Content" ObjectID="_1629138067" r:id="rId52"/>
          </w:object>
        </w:r>
      </w:ins>
      <w:r w:rsidR="00F43B2F" w:rsidRPr="00D42E57">
        <w:rPr>
          <w:snapToGrid w:val="0"/>
          <w:color w:val="000000" w:themeColor="text1"/>
          <w:sz w:val="20"/>
          <w:lang w:eastAsia="zh-CN" w:bidi="en-US"/>
        </w:rPr>
        <w:t xml:space="preserve">            (8)</w:t>
      </w:r>
      <w:r w:rsidR="009824D3" w:rsidRPr="00D42E57">
        <w:rPr>
          <w:snapToGrid w:val="0"/>
          <w:color w:val="000000" w:themeColor="text1"/>
          <w:sz w:val="20"/>
          <w:lang w:eastAsia="zh-CN" w:bidi="en-US"/>
        </w:rPr>
        <w:t xml:space="preserve"> </w:t>
      </w:r>
    </w:p>
    <w:bookmarkStart w:id="50" w:name="_Hlk18522384"/>
    <w:p w14:paraId="73556FB2" w14:textId="01195596" w:rsidR="00F43B2F" w:rsidRPr="00D42E57" w:rsidRDefault="006E15F3" w:rsidP="00F43B2F">
      <w:pPr>
        <w:widowControl w:val="0"/>
        <w:adjustRightInd w:val="0"/>
        <w:snapToGrid w:val="0"/>
        <w:spacing w:before="120" w:after="120" w:line="480" w:lineRule="auto"/>
        <w:ind w:firstLine="210"/>
        <w:jc w:val="right"/>
        <w:rPr>
          <w:snapToGrid w:val="0"/>
          <w:color w:val="000000" w:themeColor="text1"/>
          <w:sz w:val="20"/>
          <w:lang w:eastAsia="zh-CN" w:bidi="en-US"/>
        </w:rPr>
      </w:pPr>
      <w:r w:rsidRPr="008276BF">
        <w:rPr>
          <w:position w:val="-22"/>
          <w:highlight w:val="green"/>
        </w:rPr>
        <w:object w:dxaOrig="1305" w:dyaOrig="570" w14:anchorId="58344CE4">
          <v:shape id="_x0000_i1329" type="#_x0000_t75" alt="" style="width:65.1pt;height:29.45pt;mso-width-percent:0;mso-height-percent:0;mso-width-percent:0;mso-height-percent:0" o:ole="">
            <v:imagedata r:id="rId53" o:title=""/>
          </v:shape>
          <o:OLEObject Type="Embed" ProgID="Equation.DSMT4" ShapeID="_x0000_i1329" DrawAspect="Content" ObjectID="_1629138068" r:id="rId54"/>
        </w:object>
      </w:r>
      <w:bookmarkEnd w:id="50"/>
      <w:r w:rsidR="009824D3" w:rsidRPr="00D42E57">
        <w:rPr>
          <w:snapToGrid w:val="0"/>
          <w:color w:val="000000" w:themeColor="text1"/>
          <w:sz w:val="20"/>
          <w:lang w:eastAsia="zh-CN" w:bidi="en-US"/>
        </w:rPr>
        <w:t xml:space="preserve">   </w:t>
      </w:r>
      <w:r w:rsidR="00F43B2F" w:rsidRPr="00D42E57">
        <w:rPr>
          <w:color w:val="000000" w:themeColor="text1"/>
        </w:rPr>
        <w:t>,</w:t>
      </w:r>
      <w:del w:id="51" w:author="Gaohong" w:date="2019-09-04T20:46:00Z">
        <w:r w:rsidR="00B67496" w:rsidDel="00B67496">
          <w:rPr>
            <w:position w:val="-22"/>
          </w:rPr>
          <w:pict w14:anchorId="5AC5E037">
            <v:shape id="_x0000_i1048" type="#_x0000_t75" alt="" style="width:65.1pt;height:27.55pt;mso-width-percent:0;mso-height-percent:0;mso-width-percent:0;mso-height-percent:0">
              <v:imagedata r:id="rId55" o:title=""/>
            </v:shape>
          </w:pict>
        </w:r>
      </w:del>
      <w:del w:id="52" w:author="Gaohong" w:date="2019-09-04T20:47:00Z">
        <w:r w:rsidR="009824D3" w:rsidRPr="00D42E57" w:rsidDel="0059438A">
          <w:rPr>
            <w:color w:val="000000" w:themeColor="text1"/>
          </w:rPr>
          <w:delText xml:space="preserve"> </w:delText>
        </w:r>
      </w:del>
      <w:ins w:id="53" w:author="Gaohong" w:date="2019-09-04T20:47:00Z">
        <w:r w:rsidR="0059438A">
          <w:rPr>
            <w:position w:val="-22"/>
          </w:rPr>
          <w:object w:dxaOrig="1260" w:dyaOrig="585" w14:anchorId="67569EDC">
            <v:shape id="_x0000_i1334" type="#_x0000_t75" style="width:65.1pt;height:28.15pt" o:ole="">
              <v:imagedata r:id="rId55" o:title=""/>
            </v:shape>
            <o:OLEObject Type="Embed" ProgID="Equation.DSMT4" ShapeID="_x0000_i1334" DrawAspect="Content" ObjectID="_1629138069" r:id="rId56"/>
          </w:object>
        </w:r>
      </w:ins>
      <w:r w:rsidR="009824D3" w:rsidRPr="00D42E57">
        <w:rPr>
          <w:color w:val="000000" w:themeColor="text1"/>
        </w:rPr>
        <w:t xml:space="preserve">   </w:t>
      </w:r>
      <w:r w:rsidR="00F43B2F" w:rsidRPr="00D42E57">
        <w:t xml:space="preserve">                   </w:t>
      </w:r>
      <w:proofErr w:type="gramStart"/>
      <w:r w:rsidR="00F43B2F" w:rsidRPr="00D42E57">
        <w:t xml:space="preserve">  </w:t>
      </w:r>
      <w:r w:rsidR="00F43B2F" w:rsidRPr="0059438A">
        <w:rPr>
          <w:sz w:val="20"/>
          <w:rPrChange w:id="54" w:author="Gaohong" w:date="2019-09-04T20:46:00Z">
            <w:rPr/>
          </w:rPrChange>
        </w:rPr>
        <w:t xml:space="preserve"> (</w:t>
      </w:r>
      <w:proofErr w:type="gramEnd"/>
      <w:r w:rsidR="00F43B2F" w:rsidRPr="0059438A">
        <w:rPr>
          <w:sz w:val="20"/>
          <w:rPrChange w:id="55" w:author="Gaohong" w:date="2019-09-04T20:46:00Z">
            <w:rPr/>
          </w:rPrChange>
        </w:rPr>
        <w:t>9)</w:t>
      </w:r>
      <w:r w:rsidR="009824D3" w:rsidRPr="0059438A">
        <w:rPr>
          <w:color w:val="000000" w:themeColor="text1"/>
          <w:sz w:val="20"/>
          <w:rPrChange w:id="56" w:author="Gaohong" w:date="2019-09-04T20:46:00Z">
            <w:rPr>
              <w:color w:val="000000" w:themeColor="text1"/>
            </w:rPr>
          </w:rPrChange>
        </w:rPr>
        <w:t xml:space="preserve"> </w:t>
      </w:r>
      <w:r w:rsidR="009824D3" w:rsidRPr="00D42E57">
        <w:rPr>
          <w:color w:val="000000" w:themeColor="text1"/>
        </w:rPr>
        <w:t xml:space="preserve">                              </w:t>
      </w:r>
    </w:p>
    <w:p w14:paraId="2FAAF800" w14:textId="7EEF31A7" w:rsidR="00F43B2F" w:rsidRPr="00D42E57" w:rsidRDefault="009824D3" w:rsidP="00F43B2F">
      <w:pPr>
        <w:widowControl w:val="0"/>
        <w:adjustRightInd w:val="0"/>
        <w:snapToGrid w:val="0"/>
        <w:spacing w:before="120" w:after="120" w:line="480" w:lineRule="auto"/>
        <w:rPr>
          <w:snapToGrid w:val="0"/>
          <w:color w:val="000000" w:themeColor="text1"/>
          <w:sz w:val="20"/>
          <w:lang w:eastAsia="zh-CN" w:bidi="en-US"/>
        </w:rPr>
      </w:pPr>
      <w:r w:rsidRPr="00D42E57">
        <w:rPr>
          <w:snapToGrid w:val="0"/>
          <w:color w:val="000000" w:themeColor="text1"/>
          <w:sz w:val="20"/>
          <w:lang w:eastAsia="zh-CN" w:bidi="en-US"/>
        </w:rPr>
        <w:t xml:space="preserve">Then, </w:t>
      </w:r>
      <w:r w:rsidR="008D6874">
        <w:rPr>
          <w:rFonts w:eastAsiaTheme="minorEastAsia"/>
          <w:color w:val="000000" w:themeColor="text1"/>
          <w:sz w:val="20"/>
          <w:lang w:eastAsia="zh-CN"/>
        </w:rPr>
        <w:t>the following</w:t>
      </w:r>
      <w:r w:rsidR="008D6874" w:rsidRPr="00D42E57">
        <w:rPr>
          <w:rFonts w:eastAsiaTheme="minorEastAsia"/>
          <w:color w:val="000000" w:themeColor="text1"/>
          <w:sz w:val="20"/>
          <w:lang w:eastAsia="zh-CN"/>
        </w:rPr>
        <w:t xml:space="preserve"> </w:t>
      </w:r>
      <w:r w:rsidRPr="00D42E57">
        <w:rPr>
          <w:rFonts w:eastAsiaTheme="minorEastAsia"/>
          <w:color w:val="000000" w:themeColor="text1"/>
          <w:sz w:val="20"/>
          <w:lang w:eastAsia="zh-CN"/>
        </w:rPr>
        <w:t>can be obtained</w:t>
      </w:r>
      <w:r w:rsidR="00F43B2F" w:rsidRPr="00D42E57">
        <w:rPr>
          <w:color w:val="000000" w:themeColor="text1"/>
          <w:sz w:val="20"/>
          <w:lang w:eastAsia="zh-CN"/>
        </w:rPr>
        <w:t>:</w:t>
      </w:r>
    </w:p>
    <w:p w14:paraId="4CF8E70D" w14:textId="25714999" w:rsidR="00F43B2F" w:rsidRPr="00D42E57" w:rsidRDefault="00B67496" w:rsidP="00F43B2F">
      <w:pPr>
        <w:widowControl w:val="0"/>
        <w:adjustRightInd w:val="0"/>
        <w:snapToGrid w:val="0"/>
        <w:spacing w:before="120" w:after="120" w:line="480" w:lineRule="auto"/>
        <w:ind w:firstLine="210"/>
        <w:jc w:val="right"/>
        <w:rPr>
          <w:snapToGrid w:val="0"/>
          <w:color w:val="000000" w:themeColor="text1"/>
          <w:sz w:val="20"/>
          <w:lang w:eastAsia="zh-CN" w:bidi="en-US"/>
        </w:rPr>
      </w:pPr>
      <w:del w:id="57" w:author="Gaohong" w:date="2019-09-04T20:47:00Z">
        <w:r w:rsidDel="0059438A">
          <w:rPr>
            <w:position w:val="-34"/>
          </w:rPr>
          <w:lastRenderedPageBreak/>
          <w:pict w14:anchorId="0E9731FB">
            <v:shape id="_x0000_i1049" type="#_x0000_t75" alt="" style="width:165.9pt;height:44.45pt;mso-width-percent:0;mso-height-percent:0;mso-width-percent:0;mso-height-percent:0">
              <v:imagedata r:id="rId57" o:title=""/>
            </v:shape>
          </w:pict>
        </w:r>
      </w:del>
      <w:r w:rsidR="00F43B2F" w:rsidRPr="00D42E57">
        <w:rPr>
          <w:snapToGrid w:val="0"/>
          <w:color w:val="000000" w:themeColor="text1"/>
          <w:sz w:val="20"/>
          <w:lang w:eastAsia="zh-CN" w:bidi="en-US"/>
        </w:rPr>
        <w:t xml:space="preserve"> </w:t>
      </w:r>
      <w:ins w:id="58" w:author="Gaohong" w:date="2019-09-04T20:47:00Z">
        <w:r w:rsidR="0059438A">
          <w:rPr>
            <w:position w:val="-34"/>
          </w:rPr>
          <w:object w:dxaOrig="3285" w:dyaOrig="840" w14:anchorId="06BD40F2">
            <v:shape id="_x0000_i1336" type="#_x0000_t75" style="width:165.3pt;height:43.85pt" o:ole="">
              <v:imagedata r:id="rId57" o:title=""/>
            </v:shape>
            <o:OLEObject Type="Embed" ProgID="Equation.DSMT4" ShapeID="_x0000_i1336" DrawAspect="Content" ObjectID="_1629138070" r:id="rId58"/>
          </w:object>
        </w:r>
      </w:ins>
      <w:r w:rsidR="00F43B2F" w:rsidRPr="00D42E57">
        <w:rPr>
          <w:snapToGrid w:val="0"/>
          <w:color w:val="000000" w:themeColor="text1"/>
          <w:sz w:val="20"/>
          <w:lang w:eastAsia="zh-CN" w:bidi="en-US"/>
        </w:rPr>
        <w:t xml:space="preserve">                           (10)</w:t>
      </w:r>
    </w:p>
    <w:p w14:paraId="03C4A967" w14:textId="77777777" w:rsidR="00F43B2F" w:rsidRPr="00D42E57" w:rsidRDefault="00F43B2F" w:rsidP="00F43B2F">
      <w:pPr>
        <w:pStyle w:val="MDPI22heading2"/>
        <w:spacing w:line="480" w:lineRule="auto"/>
        <w:jc w:val="both"/>
        <w:rPr>
          <w:rFonts w:ascii="Times New Roman" w:hAnsi="Times New Roman"/>
          <w:b/>
          <w:i w:val="0"/>
          <w:color w:val="000000" w:themeColor="text1"/>
          <w:sz w:val="32"/>
          <w:szCs w:val="32"/>
        </w:rPr>
      </w:pPr>
      <w:bookmarkStart w:id="59" w:name="OLE_LINK20"/>
      <w:r w:rsidRPr="00D42E57">
        <w:rPr>
          <w:rFonts w:ascii="Times New Roman" w:hAnsi="Times New Roman"/>
          <w:b/>
          <w:i w:val="0"/>
          <w:color w:val="000000" w:themeColor="text1"/>
          <w:sz w:val="32"/>
          <w:szCs w:val="32"/>
        </w:rPr>
        <w:t xml:space="preserve">2.3 </w:t>
      </w:r>
      <w:bookmarkStart w:id="60" w:name="_Hlk11795273"/>
      <w:bookmarkStart w:id="61" w:name="OLE_LINK28"/>
      <w:r w:rsidRPr="00D42E57">
        <w:rPr>
          <w:rFonts w:ascii="Times New Roman" w:hAnsi="Times New Roman"/>
          <w:b/>
          <w:i w:val="0"/>
          <w:color w:val="000000" w:themeColor="text1"/>
          <w:sz w:val="32"/>
          <w:szCs w:val="32"/>
        </w:rPr>
        <w:t xml:space="preserve">Operational rules of </w:t>
      </w:r>
      <w:r w:rsidRPr="00D42E57">
        <w:rPr>
          <w:rFonts w:ascii="Times New Roman" w:hAnsi="Times New Roman"/>
          <w:b/>
          <w:iCs/>
          <w:color w:val="000000" w:themeColor="text1"/>
          <w:sz w:val="32"/>
          <w:szCs w:val="32"/>
        </w:rPr>
        <w:t>q</w:t>
      </w:r>
      <w:r w:rsidRPr="00D42E57">
        <w:rPr>
          <w:rFonts w:ascii="Times New Roman" w:hAnsi="Times New Roman"/>
          <w:b/>
          <w:i w:val="0"/>
          <w:color w:val="000000" w:themeColor="text1"/>
          <w:sz w:val="32"/>
          <w:szCs w:val="32"/>
        </w:rPr>
        <w:t>ROFNs based on the D</w:t>
      </w:r>
      <w:bookmarkEnd w:id="59"/>
      <w:r w:rsidRPr="00D42E57">
        <w:rPr>
          <w:rFonts w:ascii="Times New Roman" w:hAnsi="Times New Roman"/>
          <w:b/>
          <w:i w:val="0"/>
          <w:color w:val="000000" w:themeColor="text1"/>
          <w:sz w:val="32"/>
          <w:szCs w:val="32"/>
        </w:rPr>
        <w:t>TT</w:t>
      </w:r>
      <w:bookmarkEnd w:id="60"/>
      <w:bookmarkEnd w:id="61"/>
    </w:p>
    <w:p w14:paraId="2AA3996E" w14:textId="3950C808" w:rsidR="00F43B2F" w:rsidRPr="00D42E57" w:rsidRDefault="00F43B2F" w:rsidP="00F43B2F">
      <w:pPr>
        <w:widowControl w:val="0"/>
        <w:adjustRightInd w:val="0"/>
        <w:snapToGrid w:val="0"/>
        <w:spacing w:before="120" w:after="120" w:line="480" w:lineRule="auto"/>
        <w:rPr>
          <w:snapToGrid w:val="0"/>
          <w:color w:val="000000" w:themeColor="text1"/>
          <w:sz w:val="20"/>
          <w:lang w:eastAsia="zh-CN" w:bidi="en-US"/>
        </w:rPr>
      </w:pPr>
      <w:r w:rsidRPr="00D42E57">
        <w:rPr>
          <w:snapToGrid w:val="0"/>
          <w:color w:val="000000" w:themeColor="text1"/>
          <w:sz w:val="20"/>
          <w:lang w:eastAsia="zh-CN" w:bidi="en-US"/>
        </w:rPr>
        <w:t xml:space="preserve">On the basis of the DTT, a set of operational rules of </w:t>
      </w:r>
      <w:r w:rsidRPr="00D42E57">
        <w:rPr>
          <w:i/>
          <w:snapToGrid w:val="0"/>
          <w:color w:val="000000" w:themeColor="text1"/>
          <w:sz w:val="20"/>
          <w:lang w:eastAsia="zh-CN" w:bidi="en-US"/>
        </w:rPr>
        <w:t>q</w:t>
      </w:r>
      <w:r w:rsidRPr="00D42E57">
        <w:rPr>
          <w:snapToGrid w:val="0"/>
          <w:color w:val="000000" w:themeColor="text1"/>
          <w:sz w:val="20"/>
          <w:lang w:eastAsia="zh-CN" w:bidi="en-US"/>
        </w:rPr>
        <w:t>ROFNs can be established as follows:</w:t>
      </w:r>
    </w:p>
    <w:p w14:paraId="6141CF99" w14:textId="40DD6A9B" w:rsidR="00F43B2F" w:rsidRPr="00D42E57" w:rsidRDefault="00F43B2F" w:rsidP="00F43B2F">
      <w:pPr>
        <w:widowControl w:val="0"/>
        <w:adjustRightInd w:val="0"/>
        <w:snapToGrid w:val="0"/>
        <w:spacing w:before="120" w:after="120" w:line="480" w:lineRule="auto"/>
        <w:ind w:firstLine="210"/>
        <w:rPr>
          <w:snapToGrid w:val="0"/>
          <w:color w:val="000000" w:themeColor="text1"/>
          <w:sz w:val="20"/>
          <w:lang w:eastAsia="zh-CN" w:bidi="en-US"/>
        </w:rPr>
      </w:pPr>
      <w:r w:rsidRPr="00D42E57">
        <w:rPr>
          <w:b/>
          <w:snapToGrid w:val="0"/>
          <w:color w:val="000000" w:themeColor="text1"/>
          <w:sz w:val="20"/>
          <w:lang w:eastAsia="zh-CN" w:bidi="en-US"/>
        </w:rPr>
        <w:t>Definition 7</w:t>
      </w:r>
      <w:r w:rsidRPr="00D42E57">
        <w:rPr>
          <w:snapToGrid w:val="0"/>
          <w:color w:val="000000" w:themeColor="text1"/>
          <w:sz w:val="20"/>
          <w:lang w:eastAsia="zh-CN" w:bidi="en-US"/>
        </w:rPr>
        <w:t>. Let Θ = (</w:t>
      </w:r>
      <w:r w:rsidRPr="00D42E57">
        <w:rPr>
          <w:i/>
          <w:snapToGrid w:val="0"/>
          <w:color w:val="000000" w:themeColor="text1"/>
          <w:sz w:val="20"/>
          <w:lang w:eastAsia="zh-CN" w:bidi="en-US"/>
        </w:rPr>
        <w:t xml:space="preserve">μ, </w:t>
      </w:r>
      <w:r w:rsidRPr="00D42E57">
        <w:rPr>
          <w:rFonts w:eastAsiaTheme="minorEastAsia"/>
          <w:i/>
          <w:snapToGrid w:val="0"/>
          <w:color w:val="000000" w:themeColor="text1"/>
          <w:sz w:val="20"/>
          <w:lang w:eastAsia="zh-CN" w:bidi="en-US"/>
        </w:rPr>
        <w:t>v</w:t>
      </w:r>
      <w:r w:rsidRPr="00D42E57">
        <w:rPr>
          <w:snapToGrid w:val="0"/>
          <w:color w:val="000000" w:themeColor="text1"/>
          <w:sz w:val="20"/>
          <w:lang w:eastAsia="zh-CN" w:bidi="en-US"/>
        </w:rPr>
        <w:t>), Θ</w:t>
      </w:r>
      <w:r w:rsidRPr="00D42E57">
        <w:rPr>
          <w:snapToGrid w:val="0"/>
          <w:color w:val="000000" w:themeColor="text1"/>
          <w:sz w:val="20"/>
          <w:vertAlign w:val="subscript"/>
          <w:lang w:eastAsia="zh-CN" w:bidi="en-US"/>
        </w:rPr>
        <w:t>1</w:t>
      </w:r>
      <w:r w:rsidRPr="00D42E57">
        <w:rPr>
          <w:snapToGrid w:val="0"/>
          <w:color w:val="000000" w:themeColor="text1"/>
          <w:sz w:val="20"/>
          <w:lang w:eastAsia="zh-CN" w:bidi="en-US"/>
        </w:rPr>
        <w:t xml:space="preserve"> = (</w:t>
      </w:r>
      <w:r w:rsidRPr="00D42E57">
        <w:rPr>
          <w:i/>
          <w:snapToGrid w:val="0"/>
          <w:color w:val="000000" w:themeColor="text1"/>
          <w:sz w:val="20"/>
          <w:lang w:eastAsia="zh-CN" w:bidi="en-US"/>
        </w:rPr>
        <w:t>μ</w:t>
      </w:r>
      <w:r w:rsidRPr="00D42E57">
        <w:rPr>
          <w:snapToGrid w:val="0"/>
          <w:color w:val="000000" w:themeColor="text1"/>
          <w:sz w:val="20"/>
          <w:vertAlign w:val="subscript"/>
          <w:lang w:eastAsia="zh-CN" w:bidi="en-US"/>
        </w:rPr>
        <w:t>1</w:t>
      </w:r>
      <w:r w:rsidRPr="00D42E57">
        <w:rPr>
          <w:i/>
          <w:snapToGrid w:val="0"/>
          <w:color w:val="000000" w:themeColor="text1"/>
          <w:sz w:val="20"/>
          <w:lang w:eastAsia="zh-CN" w:bidi="en-US"/>
        </w:rPr>
        <w:t xml:space="preserve">, </w:t>
      </w:r>
      <w:r w:rsidRPr="00D42E57">
        <w:rPr>
          <w:rFonts w:eastAsiaTheme="minorEastAsia"/>
          <w:i/>
          <w:snapToGrid w:val="0"/>
          <w:color w:val="000000" w:themeColor="text1"/>
          <w:sz w:val="20"/>
          <w:lang w:eastAsia="zh-CN" w:bidi="en-US"/>
        </w:rPr>
        <w:t>v</w:t>
      </w:r>
      <w:r w:rsidRPr="00D42E57">
        <w:rPr>
          <w:snapToGrid w:val="0"/>
          <w:color w:val="000000" w:themeColor="text1"/>
          <w:sz w:val="20"/>
          <w:vertAlign w:val="subscript"/>
          <w:lang w:eastAsia="zh-CN" w:bidi="en-US"/>
        </w:rPr>
        <w:t>1</w:t>
      </w:r>
      <w:r w:rsidRPr="00D42E57">
        <w:rPr>
          <w:snapToGrid w:val="0"/>
          <w:color w:val="000000" w:themeColor="text1"/>
          <w:sz w:val="20"/>
          <w:lang w:eastAsia="zh-CN" w:bidi="en-US"/>
        </w:rPr>
        <w:t>) and Θ</w:t>
      </w:r>
      <w:r w:rsidRPr="00D42E57">
        <w:rPr>
          <w:snapToGrid w:val="0"/>
          <w:color w:val="000000" w:themeColor="text1"/>
          <w:sz w:val="20"/>
          <w:vertAlign w:val="subscript"/>
          <w:lang w:eastAsia="zh-CN" w:bidi="en-US"/>
        </w:rPr>
        <w:t>2</w:t>
      </w:r>
      <w:r w:rsidRPr="00D42E57">
        <w:rPr>
          <w:snapToGrid w:val="0"/>
          <w:color w:val="000000" w:themeColor="text1"/>
          <w:sz w:val="20"/>
          <w:lang w:eastAsia="zh-CN" w:bidi="en-US"/>
        </w:rPr>
        <w:t xml:space="preserve"> = (</w:t>
      </w:r>
      <w:r w:rsidRPr="00D42E57">
        <w:rPr>
          <w:i/>
          <w:snapToGrid w:val="0"/>
          <w:color w:val="000000" w:themeColor="text1"/>
          <w:sz w:val="20"/>
          <w:lang w:eastAsia="zh-CN" w:bidi="en-US"/>
        </w:rPr>
        <w:t>μ</w:t>
      </w:r>
      <w:r w:rsidRPr="00D42E57">
        <w:rPr>
          <w:snapToGrid w:val="0"/>
          <w:color w:val="000000" w:themeColor="text1"/>
          <w:sz w:val="20"/>
          <w:vertAlign w:val="subscript"/>
          <w:lang w:eastAsia="zh-CN" w:bidi="en-US"/>
        </w:rPr>
        <w:t>2</w:t>
      </w:r>
      <w:r w:rsidRPr="00D42E57">
        <w:rPr>
          <w:i/>
          <w:snapToGrid w:val="0"/>
          <w:color w:val="000000" w:themeColor="text1"/>
          <w:sz w:val="20"/>
          <w:lang w:eastAsia="zh-CN" w:bidi="en-US"/>
        </w:rPr>
        <w:t>,</w:t>
      </w:r>
      <w:r w:rsidRPr="00D42E57">
        <w:rPr>
          <w:i/>
          <w:snapToGrid w:val="0"/>
          <w:color w:val="auto"/>
          <w:sz w:val="20"/>
          <w:lang w:eastAsia="zh-CN" w:bidi="en-US"/>
        </w:rPr>
        <w:t xml:space="preserve"> </w:t>
      </w:r>
      <w:r w:rsidRPr="00D42E57">
        <w:rPr>
          <w:rFonts w:eastAsiaTheme="minorEastAsia"/>
          <w:i/>
          <w:snapToGrid w:val="0"/>
          <w:color w:val="auto"/>
          <w:sz w:val="20"/>
          <w:lang w:eastAsia="zh-CN" w:bidi="en-US"/>
        </w:rPr>
        <w:t>v</w:t>
      </w:r>
      <w:r w:rsidRPr="00D42E57">
        <w:rPr>
          <w:snapToGrid w:val="0"/>
          <w:color w:val="auto"/>
          <w:sz w:val="20"/>
          <w:vertAlign w:val="subscript"/>
          <w:lang w:eastAsia="zh-CN" w:bidi="en-US"/>
        </w:rPr>
        <w:t>2</w:t>
      </w:r>
      <w:r w:rsidRPr="00D42E57">
        <w:rPr>
          <w:snapToGrid w:val="0"/>
          <w:color w:val="auto"/>
          <w:sz w:val="20"/>
          <w:lang w:eastAsia="zh-CN" w:bidi="en-US"/>
        </w:rPr>
        <w:t xml:space="preserve">) </w:t>
      </w:r>
      <w:r w:rsidRPr="00D42E57">
        <w:rPr>
          <w:color w:val="auto"/>
          <w:sz w:val="20"/>
          <w:lang w:eastAsia="zh-CN" w:bidi="en-US"/>
        </w:rPr>
        <w:t>be</w:t>
      </w:r>
      <w:r w:rsidRPr="00D42E57">
        <w:rPr>
          <w:snapToGrid w:val="0"/>
          <w:color w:val="auto"/>
          <w:sz w:val="20"/>
          <w:lang w:eastAsia="zh-CN" w:bidi="en-US"/>
        </w:rPr>
        <w:t xml:space="preserve"> three</w:t>
      </w:r>
      <w:r w:rsidRPr="00D42E57">
        <w:rPr>
          <w:snapToGrid w:val="0"/>
          <w:color w:val="000000" w:themeColor="text1"/>
          <w:sz w:val="20"/>
          <w:lang w:eastAsia="zh-CN" w:bidi="en-US"/>
        </w:rPr>
        <w:t xml:space="preserve"> arbitrary </w:t>
      </w:r>
      <w:r w:rsidRPr="00D42E57">
        <w:rPr>
          <w:i/>
          <w:snapToGrid w:val="0"/>
          <w:color w:val="000000" w:themeColor="text1"/>
          <w:sz w:val="20"/>
          <w:lang w:eastAsia="zh-CN" w:bidi="en-US"/>
        </w:rPr>
        <w:t>q</w:t>
      </w:r>
      <w:r w:rsidRPr="00D42E57">
        <w:rPr>
          <w:snapToGrid w:val="0"/>
          <w:color w:val="000000" w:themeColor="text1"/>
          <w:sz w:val="20"/>
          <w:lang w:eastAsia="zh-CN" w:bidi="en-US"/>
        </w:rPr>
        <w:t xml:space="preserve">ROFNs, and let </w:t>
      </w:r>
      <w:r w:rsidRPr="00D42E57">
        <w:rPr>
          <w:i/>
          <w:snapToGrid w:val="0"/>
          <w:color w:val="000000" w:themeColor="text1"/>
          <w:sz w:val="20"/>
          <w:lang w:eastAsia="zh-CN" w:bidi="en-US"/>
        </w:rPr>
        <w:t>δ</w:t>
      </w:r>
      <w:r w:rsidRPr="00D42E57">
        <w:rPr>
          <w:snapToGrid w:val="0"/>
          <w:color w:val="000000" w:themeColor="text1"/>
          <w:sz w:val="20"/>
          <w:lang w:eastAsia="zh-CN" w:bidi="en-US"/>
        </w:rPr>
        <w:t xml:space="preserve"> and</w:t>
      </w:r>
      <w:r w:rsidRPr="00D42E57">
        <w:rPr>
          <w:color w:val="000000" w:themeColor="text1"/>
        </w:rPr>
        <w:t xml:space="preserve"> </w:t>
      </w:r>
      <w:r w:rsidRPr="00D42E57">
        <w:rPr>
          <w:i/>
          <w:color w:val="000000" w:themeColor="text1"/>
          <w:sz w:val="20"/>
        </w:rPr>
        <w:t>τ</w:t>
      </w:r>
      <w:r w:rsidRPr="00D42E57">
        <w:rPr>
          <w:color w:val="000000" w:themeColor="text1"/>
          <w:sz w:val="20"/>
        </w:rPr>
        <w:t xml:space="preserve"> </w:t>
      </w:r>
      <w:r w:rsidRPr="00D42E57">
        <w:rPr>
          <w:snapToGrid w:val="0"/>
          <w:color w:val="000000" w:themeColor="text1"/>
          <w:sz w:val="20"/>
          <w:lang w:eastAsia="zh-CN" w:bidi="en-US"/>
        </w:rPr>
        <w:t xml:space="preserve">be two arbitrary positive real numbers. </w:t>
      </w:r>
      <w:r w:rsidR="00D42E57">
        <w:rPr>
          <w:snapToGrid w:val="0"/>
          <w:color w:val="000000" w:themeColor="text1"/>
          <w:sz w:val="20"/>
          <w:lang w:eastAsia="zh-CN" w:bidi="en-US"/>
        </w:rPr>
        <w:t xml:space="preserve">Then, </w:t>
      </w:r>
      <w:r w:rsidRPr="00D42E57">
        <w:rPr>
          <w:snapToGrid w:val="0"/>
          <w:color w:val="000000" w:themeColor="text1"/>
          <w:sz w:val="20"/>
          <w:lang w:eastAsia="zh-CN" w:bidi="en-US"/>
        </w:rPr>
        <w:t xml:space="preserve">the sum, product, multiplication and power operations between </w:t>
      </w:r>
      <w:r w:rsidRPr="00D42E57">
        <w:rPr>
          <w:i/>
          <w:snapToGrid w:val="0"/>
          <w:color w:val="000000" w:themeColor="text1"/>
          <w:sz w:val="20"/>
          <w:lang w:eastAsia="zh-CN" w:bidi="en-US"/>
        </w:rPr>
        <w:t>q</w:t>
      </w:r>
      <w:r w:rsidRPr="00D42E57">
        <w:rPr>
          <w:snapToGrid w:val="0"/>
          <w:color w:val="000000" w:themeColor="text1"/>
          <w:sz w:val="20"/>
          <w:lang w:eastAsia="zh-CN" w:bidi="en-US"/>
        </w:rPr>
        <w:t xml:space="preserve">ROFNs based on </w:t>
      </w:r>
      <w:r w:rsidRPr="00D42E57">
        <w:rPr>
          <w:i/>
          <w:snapToGrid w:val="0"/>
          <w:color w:val="000000" w:themeColor="text1"/>
          <w:sz w:val="20"/>
          <w:lang w:eastAsia="zh-CN" w:bidi="en-US"/>
        </w:rPr>
        <w:t>T</w:t>
      </w:r>
      <w:r w:rsidRPr="00D42E57">
        <w:rPr>
          <w:i/>
          <w:snapToGrid w:val="0"/>
          <w:color w:val="000000" w:themeColor="text1"/>
          <w:sz w:val="20"/>
          <w:vertAlign w:val="subscript"/>
          <w:lang w:eastAsia="zh-CN" w:bidi="en-US"/>
        </w:rPr>
        <w:t xml:space="preserve">D, λ </w:t>
      </w:r>
      <w:r w:rsidRPr="00D42E57">
        <w:rPr>
          <w:snapToGrid w:val="0"/>
          <w:color w:val="000000" w:themeColor="text1"/>
          <w:sz w:val="20"/>
          <w:lang w:eastAsia="zh-CN" w:bidi="en-US"/>
        </w:rPr>
        <w:t>(</w:t>
      </w:r>
      <w:r w:rsidRPr="00D42E57">
        <w:rPr>
          <w:i/>
          <w:snapToGrid w:val="0"/>
          <w:color w:val="000000" w:themeColor="text1"/>
          <w:sz w:val="20"/>
          <w:lang w:eastAsia="zh-CN" w:bidi="en-US"/>
        </w:rPr>
        <w:t xml:space="preserve">x, y) = f </w:t>
      </w:r>
      <w:r w:rsidRPr="00D42E57">
        <w:rPr>
          <w:snapToGrid w:val="0"/>
          <w:color w:val="000000" w:themeColor="text1"/>
          <w:sz w:val="20"/>
          <w:vertAlign w:val="superscript"/>
          <w:lang w:eastAsia="zh-CN" w:bidi="en-US"/>
        </w:rPr>
        <w:t xml:space="preserve">-1 </w:t>
      </w:r>
      <w:r w:rsidRPr="00D42E57">
        <w:rPr>
          <w:snapToGrid w:val="0"/>
          <w:color w:val="000000" w:themeColor="text1"/>
          <w:sz w:val="20"/>
          <w:lang w:eastAsia="zh-CN" w:bidi="en-US"/>
        </w:rPr>
        <w:t>(</w:t>
      </w:r>
      <w:r w:rsidRPr="00D42E57">
        <w:rPr>
          <w:i/>
          <w:snapToGrid w:val="0"/>
          <w:color w:val="000000" w:themeColor="text1"/>
          <w:sz w:val="20"/>
          <w:lang w:eastAsia="zh-CN" w:bidi="en-US"/>
        </w:rPr>
        <w:t xml:space="preserve">f </w:t>
      </w:r>
      <w:r w:rsidRPr="00D42E57">
        <w:rPr>
          <w:snapToGrid w:val="0"/>
          <w:color w:val="000000" w:themeColor="text1"/>
          <w:sz w:val="20"/>
          <w:lang w:eastAsia="zh-CN" w:bidi="en-US"/>
        </w:rPr>
        <w:t>(</w:t>
      </w:r>
      <w:r w:rsidRPr="00D42E57">
        <w:rPr>
          <w:i/>
          <w:snapToGrid w:val="0"/>
          <w:color w:val="000000" w:themeColor="text1"/>
          <w:sz w:val="20"/>
          <w:lang w:eastAsia="zh-CN" w:bidi="en-US"/>
        </w:rPr>
        <w:t>x</w:t>
      </w:r>
      <w:r w:rsidRPr="00D42E57">
        <w:rPr>
          <w:snapToGrid w:val="0"/>
          <w:color w:val="000000" w:themeColor="text1"/>
          <w:sz w:val="20"/>
          <w:lang w:eastAsia="zh-CN" w:bidi="en-US"/>
        </w:rPr>
        <w:t>)</w:t>
      </w:r>
      <w:r w:rsidRPr="00D42E57">
        <w:rPr>
          <w:i/>
          <w:snapToGrid w:val="0"/>
          <w:color w:val="000000" w:themeColor="text1"/>
          <w:sz w:val="20"/>
          <w:lang w:eastAsia="zh-CN" w:bidi="en-US"/>
        </w:rPr>
        <w:t xml:space="preserve"> + f </w:t>
      </w:r>
      <w:r w:rsidRPr="00D42E57">
        <w:rPr>
          <w:snapToGrid w:val="0"/>
          <w:color w:val="000000" w:themeColor="text1"/>
          <w:sz w:val="20"/>
          <w:lang w:eastAsia="zh-CN" w:bidi="en-US"/>
        </w:rPr>
        <w:t>(</w:t>
      </w:r>
      <w:r w:rsidRPr="00D42E57">
        <w:rPr>
          <w:i/>
          <w:snapToGrid w:val="0"/>
          <w:color w:val="000000" w:themeColor="text1"/>
          <w:sz w:val="20"/>
          <w:lang w:eastAsia="zh-CN" w:bidi="en-US"/>
        </w:rPr>
        <w:t>y</w:t>
      </w:r>
      <w:r w:rsidRPr="00D42E57">
        <w:rPr>
          <w:snapToGrid w:val="0"/>
          <w:color w:val="000000" w:themeColor="text1"/>
          <w:sz w:val="20"/>
          <w:lang w:eastAsia="zh-CN" w:bidi="en-US"/>
        </w:rPr>
        <w:t xml:space="preserve">)) and </w:t>
      </w:r>
      <w:r w:rsidRPr="00D42E57">
        <w:rPr>
          <w:i/>
          <w:snapToGrid w:val="0"/>
          <w:color w:val="000000" w:themeColor="text1"/>
          <w:sz w:val="20"/>
          <w:lang w:eastAsia="zh-CN" w:bidi="en-US"/>
        </w:rPr>
        <w:t>S</w:t>
      </w:r>
      <w:r w:rsidRPr="00D42E57">
        <w:rPr>
          <w:i/>
          <w:snapToGrid w:val="0"/>
          <w:color w:val="000000" w:themeColor="text1"/>
          <w:sz w:val="20"/>
          <w:vertAlign w:val="subscript"/>
          <w:lang w:eastAsia="zh-CN" w:bidi="en-US"/>
        </w:rPr>
        <w:t xml:space="preserve">D, λ </w:t>
      </w:r>
      <w:r w:rsidRPr="00D42E57">
        <w:rPr>
          <w:snapToGrid w:val="0"/>
          <w:color w:val="000000" w:themeColor="text1"/>
          <w:sz w:val="20"/>
          <w:lang w:eastAsia="zh-CN" w:bidi="en-US"/>
        </w:rPr>
        <w:t>(</w:t>
      </w:r>
      <w:r w:rsidRPr="00D42E57">
        <w:rPr>
          <w:i/>
          <w:snapToGrid w:val="0"/>
          <w:color w:val="000000" w:themeColor="text1"/>
          <w:sz w:val="20"/>
          <w:lang w:eastAsia="zh-CN" w:bidi="en-US"/>
        </w:rPr>
        <w:t>x, y</w:t>
      </w:r>
      <w:r w:rsidRPr="00D42E57">
        <w:rPr>
          <w:snapToGrid w:val="0"/>
          <w:color w:val="000000" w:themeColor="text1"/>
          <w:sz w:val="20"/>
          <w:lang w:eastAsia="zh-CN" w:bidi="en-US"/>
        </w:rPr>
        <w:t>)</w:t>
      </w:r>
      <w:r w:rsidRPr="00D42E57">
        <w:rPr>
          <w:i/>
          <w:snapToGrid w:val="0"/>
          <w:color w:val="000000" w:themeColor="text1"/>
          <w:sz w:val="20"/>
          <w:lang w:eastAsia="zh-CN" w:bidi="en-US"/>
        </w:rPr>
        <w:t xml:space="preserve"> = g</w:t>
      </w:r>
      <w:r w:rsidRPr="00D42E57">
        <w:rPr>
          <w:snapToGrid w:val="0"/>
          <w:color w:val="000000" w:themeColor="text1"/>
          <w:sz w:val="20"/>
          <w:vertAlign w:val="superscript"/>
          <w:lang w:eastAsia="zh-CN" w:bidi="en-US"/>
        </w:rPr>
        <w:t xml:space="preserve">-1 </w:t>
      </w:r>
      <w:r w:rsidRPr="00D42E57">
        <w:rPr>
          <w:snapToGrid w:val="0"/>
          <w:color w:val="000000" w:themeColor="text1"/>
          <w:sz w:val="20"/>
          <w:lang w:eastAsia="zh-CN" w:bidi="en-US"/>
        </w:rPr>
        <w:t>(g(</w:t>
      </w:r>
      <w:r w:rsidRPr="00D42E57">
        <w:rPr>
          <w:i/>
          <w:snapToGrid w:val="0"/>
          <w:color w:val="000000" w:themeColor="text1"/>
          <w:sz w:val="20"/>
          <w:lang w:eastAsia="zh-CN" w:bidi="en-US"/>
        </w:rPr>
        <w:t>x</w:t>
      </w:r>
      <w:r w:rsidRPr="00D42E57">
        <w:rPr>
          <w:snapToGrid w:val="0"/>
          <w:color w:val="000000" w:themeColor="text1"/>
          <w:sz w:val="20"/>
          <w:lang w:eastAsia="zh-CN" w:bidi="en-US"/>
        </w:rPr>
        <w:t>)</w:t>
      </w:r>
      <w:r w:rsidRPr="00D42E57">
        <w:rPr>
          <w:i/>
          <w:snapToGrid w:val="0"/>
          <w:color w:val="000000" w:themeColor="text1"/>
          <w:sz w:val="20"/>
          <w:lang w:eastAsia="zh-CN" w:bidi="en-US"/>
        </w:rPr>
        <w:t xml:space="preserve"> + g</w:t>
      </w:r>
      <w:r w:rsidRPr="00D42E57">
        <w:rPr>
          <w:snapToGrid w:val="0"/>
          <w:color w:val="000000" w:themeColor="text1"/>
          <w:sz w:val="20"/>
          <w:lang w:eastAsia="zh-CN" w:bidi="en-US"/>
        </w:rPr>
        <w:t>(</w:t>
      </w:r>
      <w:r w:rsidRPr="00D42E57">
        <w:rPr>
          <w:i/>
          <w:snapToGrid w:val="0"/>
          <w:color w:val="000000" w:themeColor="text1"/>
          <w:sz w:val="20"/>
          <w:lang w:eastAsia="zh-CN" w:bidi="en-US"/>
        </w:rPr>
        <w:t>y</w:t>
      </w:r>
      <w:r w:rsidRPr="00D42E57">
        <w:rPr>
          <w:snapToGrid w:val="0"/>
          <w:color w:val="000000" w:themeColor="text1"/>
          <w:sz w:val="20"/>
          <w:lang w:eastAsia="zh-CN" w:bidi="en-US"/>
        </w:rPr>
        <w:t>)) can be defined as follows, respectively:</w:t>
      </w:r>
    </w:p>
    <w:bookmarkStart w:id="62" w:name="_Hlk6950601"/>
    <w:bookmarkEnd w:id="35"/>
    <w:p w14:paraId="34C61B17" w14:textId="77777777" w:rsidR="00F43B2F" w:rsidRPr="00D42E57" w:rsidRDefault="006E15F3" w:rsidP="00F43B2F">
      <w:pPr>
        <w:widowControl w:val="0"/>
        <w:adjustRightInd w:val="0"/>
        <w:snapToGrid w:val="0"/>
        <w:spacing w:before="120" w:after="120" w:line="480" w:lineRule="auto"/>
        <w:ind w:firstLine="210"/>
        <w:jc w:val="right"/>
        <w:rPr>
          <w:snapToGrid w:val="0"/>
          <w:color w:val="000000" w:themeColor="text1"/>
          <w:sz w:val="20"/>
          <w:lang w:eastAsia="zh-CN" w:bidi="en-US"/>
        </w:rPr>
      </w:pPr>
      <w:r w:rsidRPr="008276BF">
        <w:rPr>
          <w:position w:val="-90"/>
          <w:highlight w:val="green"/>
        </w:rPr>
        <w:object w:dxaOrig="6768" w:dyaOrig="1860" w14:anchorId="7677C993">
          <v:shape id="_x0000_i1050" type="#_x0000_t75" alt="" style="width:339.35pt;height:93.9pt;mso-width-percent:0;mso-height-percent:0;mso-width-percent:0;mso-height-percent:0" o:ole="">
            <v:imagedata r:id="rId59" o:title=""/>
          </v:shape>
          <o:OLEObject Type="Embed" ProgID="Equation.DSMT4" ShapeID="_x0000_i1050" DrawAspect="Content" ObjectID="_1629138071" r:id="rId60"/>
        </w:object>
      </w:r>
      <w:r w:rsidR="00F43B2F" w:rsidRPr="00D42E57">
        <w:rPr>
          <w:snapToGrid w:val="0"/>
          <w:color w:val="000000" w:themeColor="text1"/>
          <w:sz w:val="20"/>
          <w:lang w:eastAsia="zh-CN" w:bidi="en-US"/>
        </w:rPr>
        <w:t xml:space="preserve">    (11)</w:t>
      </w:r>
    </w:p>
    <w:p w14:paraId="2F0A1A86" w14:textId="673AB3C2" w:rsidR="00F43B2F" w:rsidRPr="00D42E57" w:rsidRDefault="00B67496" w:rsidP="00F43B2F">
      <w:pPr>
        <w:widowControl w:val="0"/>
        <w:adjustRightInd w:val="0"/>
        <w:snapToGrid w:val="0"/>
        <w:spacing w:before="120" w:after="120" w:line="480" w:lineRule="auto"/>
        <w:ind w:firstLine="210"/>
        <w:jc w:val="right"/>
        <w:rPr>
          <w:snapToGrid w:val="0"/>
          <w:color w:val="000000" w:themeColor="text1"/>
          <w:sz w:val="20"/>
          <w:lang w:eastAsia="zh-CN" w:bidi="en-US"/>
        </w:rPr>
      </w:pPr>
      <w:del w:id="63" w:author="Gaohong" w:date="2019-09-04T20:48:00Z">
        <w:r w:rsidDel="0059438A">
          <w:rPr>
            <w:position w:val="-84"/>
          </w:rPr>
          <w:pict w14:anchorId="6B489C46">
            <v:shape id="_x0000_i1051" type="#_x0000_t75" alt="" style="width:338.1pt;height:86.4pt;mso-width-percent:0;mso-height-percent:0;mso-width-percent:0;mso-height-percent:0">
              <v:imagedata r:id="rId61" o:title=""/>
            </v:shape>
          </w:pict>
        </w:r>
      </w:del>
      <w:r w:rsidR="00F43B2F" w:rsidRPr="00D42E57">
        <w:rPr>
          <w:snapToGrid w:val="0"/>
          <w:color w:val="000000" w:themeColor="text1"/>
          <w:sz w:val="20"/>
          <w:lang w:eastAsia="zh-CN" w:bidi="en-US"/>
        </w:rPr>
        <w:t xml:space="preserve"> </w:t>
      </w:r>
      <w:ins w:id="64" w:author="Gaohong" w:date="2019-09-04T20:48:00Z">
        <w:r w:rsidR="0059438A">
          <w:rPr>
            <w:position w:val="-84"/>
          </w:rPr>
          <w:object w:dxaOrig="6795" w:dyaOrig="1785" w14:anchorId="5F94B6EE">
            <v:shape id="_x0000_i1338" type="#_x0000_t75" style="width:338.1pt;height:86.4pt" o:ole="">
              <v:imagedata r:id="rId61" o:title=""/>
            </v:shape>
            <o:OLEObject Type="Embed" ProgID="Equation.DSMT4" ShapeID="_x0000_i1338" DrawAspect="Content" ObjectID="_1629138072" r:id="rId62"/>
          </w:object>
        </w:r>
      </w:ins>
      <w:r w:rsidR="00F43B2F" w:rsidRPr="00D42E57">
        <w:rPr>
          <w:snapToGrid w:val="0"/>
          <w:color w:val="000000" w:themeColor="text1"/>
          <w:sz w:val="20"/>
          <w:lang w:eastAsia="zh-CN" w:bidi="en-US"/>
        </w:rPr>
        <w:t xml:space="preserve">   (12)</w:t>
      </w:r>
    </w:p>
    <w:p w14:paraId="31A84000" w14:textId="0D297AF0" w:rsidR="00F43B2F" w:rsidRPr="00D42E57" w:rsidRDefault="00B67496" w:rsidP="00F43B2F">
      <w:pPr>
        <w:widowControl w:val="0"/>
        <w:adjustRightInd w:val="0"/>
        <w:snapToGrid w:val="0"/>
        <w:spacing w:before="120" w:after="120" w:line="480" w:lineRule="auto"/>
        <w:ind w:firstLine="210"/>
        <w:jc w:val="right"/>
        <w:rPr>
          <w:snapToGrid w:val="0"/>
          <w:color w:val="000000" w:themeColor="text1"/>
          <w:sz w:val="20"/>
          <w:lang w:eastAsia="zh-CN" w:bidi="en-US"/>
        </w:rPr>
      </w:pPr>
      <w:del w:id="65" w:author="Gaohong" w:date="2019-09-04T20:48:00Z">
        <w:r w:rsidDel="0059438A">
          <w:rPr>
            <w:position w:val="-82"/>
          </w:rPr>
          <w:pict w14:anchorId="2DB009AB">
            <v:shape id="_x0000_i1052" type="#_x0000_t75" alt="" style="width:230.4pt;height:86.4pt;mso-width-percent:0;mso-height-percent:0;mso-width-percent:0;mso-height-percent:0">
              <v:imagedata r:id="rId63" o:title=""/>
            </v:shape>
          </w:pict>
        </w:r>
      </w:del>
      <w:ins w:id="66" w:author="Gaohong" w:date="2019-09-04T20:48:00Z">
        <w:r w:rsidR="0059438A">
          <w:rPr>
            <w:position w:val="-82"/>
          </w:rPr>
          <w:object w:dxaOrig="4665" w:dyaOrig="1740" w14:anchorId="71CAD3BA">
            <v:shape id="_x0000_i1340" type="#_x0000_t75" style="width:230.4pt;height:86.4pt" o:ole="">
              <v:imagedata r:id="rId63" o:title=""/>
            </v:shape>
            <o:OLEObject Type="Embed" ProgID="Equation.DSMT4" ShapeID="_x0000_i1340" DrawAspect="Content" ObjectID="_1629138073" r:id="rId64"/>
          </w:object>
        </w:r>
      </w:ins>
      <w:r w:rsidR="00F43B2F" w:rsidRPr="00D42E57">
        <w:rPr>
          <w:snapToGrid w:val="0"/>
          <w:color w:val="000000" w:themeColor="text1"/>
          <w:sz w:val="20"/>
          <w:lang w:eastAsia="zh-CN" w:bidi="en-US"/>
        </w:rPr>
        <w:t xml:space="preserve">                        (13)</w:t>
      </w:r>
    </w:p>
    <w:p w14:paraId="1EAC181E" w14:textId="08A87D5A" w:rsidR="00F43B2F" w:rsidRPr="00D42E57" w:rsidRDefault="00B67496" w:rsidP="00F43B2F">
      <w:pPr>
        <w:widowControl w:val="0"/>
        <w:adjustRightInd w:val="0"/>
        <w:snapToGrid w:val="0"/>
        <w:spacing w:before="120" w:after="120" w:line="480" w:lineRule="auto"/>
        <w:ind w:firstLine="210"/>
        <w:jc w:val="right"/>
        <w:rPr>
          <w:snapToGrid w:val="0"/>
          <w:color w:val="000000" w:themeColor="text1"/>
          <w:sz w:val="20"/>
          <w:lang w:eastAsia="zh-CN" w:bidi="en-US"/>
        </w:rPr>
      </w:pPr>
      <w:del w:id="67" w:author="Gaohong" w:date="2019-09-04T20:48:00Z">
        <w:r w:rsidDel="0059438A">
          <w:rPr>
            <w:position w:val="-82"/>
          </w:rPr>
          <w:pict w14:anchorId="763562A6">
            <v:shape id="_x0000_i1053" type="#_x0000_t75" alt="" style="width:230.4pt;height:86.4pt;mso-width-percent:0;mso-height-percent:0;mso-width-percent:0;mso-height-percent:0">
              <v:imagedata r:id="rId65" o:title=""/>
            </v:shape>
          </w:pict>
        </w:r>
      </w:del>
      <w:r w:rsidR="00F43B2F" w:rsidRPr="00D42E57">
        <w:rPr>
          <w:snapToGrid w:val="0"/>
          <w:color w:val="000000" w:themeColor="text1"/>
          <w:sz w:val="20"/>
          <w:lang w:eastAsia="zh-CN" w:bidi="en-US"/>
        </w:rPr>
        <w:t xml:space="preserve"> </w:t>
      </w:r>
      <w:ins w:id="68" w:author="Gaohong" w:date="2019-09-04T20:49:00Z">
        <w:r w:rsidR="0059438A">
          <w:rPr>
            <w:position w:val="-82"/>
          </w:rPr>
          <w:object w:dxaOrig="4620" w:dyaOrig="1740" w14:anchorId="3AEBF1D0">
            <v:shape id="_x0000_i1342" type="#_x0000_t75" style="width:229.75pt;height:86.4pt" o:ole="">
              <v:imagedata r:id="rId65" o:title=""/>
            </v:shape>
            <o:OLEObject Type="Embed" ProgID="Equation.DSMT4" ShapeID="_x0000_i1342" DrawAspect="Content" ObjectID="_1629138074" r:id="rId66"/>
          </w:object>
        </w:r>
      </w:ins>
      <w:r w:rsidR="00F43B2F" w:rsidRPr="00D42E57">
        <w:rPr>
          <w:snapToGrid w:val="0"/>
          <w:color w:val="000000" w:themeColor="text1"/>
          <w:sz w:val="20"/>
          <w:lang w:eastAsia="zh-CN" w:bidi="en-US"/>
        </w:rPr>
        <w:t xml:space="preserve">                        (14)</w:t>
      </w:r>
    </w:p>
    <w:p w14:paraId="4B2601C0" w14:textId="4CDB6601" w:rsidR="00F43B2F" w:rsidRPr="00D42E57" w:rsidRDefault="00F43B2F" w:rsidP="00F43B2F">
      <w:pPr>
        <w:widowControl w:val="0"/>
        <w:adjustRightInd w:val="0"/>
        <w:snapToGrid w:val="0"/>
        <w:spacing w:before="120" w:after="120" w:line="480" w:lineRule="auto"/>
        <w:ind w:firstLine="210"/>
        <w:rPr>
          <w:snapToGrid w:val="0"/>
          <w:color w:val="000000" w:themeColor="text1"/>
          <w:sz w:val="20"/>
          <w:lang w:eastAsia="zh-CN" w:bidi="en-US"/>
        </w:rPr>
      </w:pPr>
      <w:r w:rsidRPr="00D42E57">
        <w:rPr>
          <w:snapToGrid w:val="0"/>
          <w:color w:val="000000" w:themeColor="text1"/>
          <w:sz w:val="20"/>
          <w:lang w:eastAsia="zh-CN" w:bidi="en-US"/>
        </w:rPr>
        <w:t>By using Equations (11) - (14), it is easy</w:t>
      </w:r>
      <w:r w:rsidRPr="00D42E57">
        <w:rPr>
          <w:snapToGrid w:val="0"/>
          <w:color w:val="auto"/>
          <w:sz w:val="20"/>
          <w:lang w:eastAsia="zh-CN" w:bidi="en-US"/>
        </w:rPr>
        <w:t xml:space="preserve"> to obtain the f</w:t>
      </w:r>
      <w:r w:rsidRPr="00D42E57">
        <w:rPr>
          <w:snapToGrid w:val="0"/>
          <w:color w:val="000000" w:themeColor="text1"/>
          <w:sz w:val="20"/>
          <w:lang w:eastAsia="zh-CN" w:bidi="en-US"/>
        </w:rPr>
        <w:t>ollowing rules:</w:t>
      </w:r>
    </w:p>
    <w:p w14:paraId="0C1E0E33" w14:textId="03C964B4" w:rsidR="00F43B2F" w:rsidRPr="00D42E57" w:rsidRDefault="00B67496" w:rsidP="00F43B2F">
      <w:pPr>
        <w:widowControl w:val="0"/>
        <w:adjustRightInd w:val="0"/>
        <w:snapToGrid w:val="0"/>
        <w:spacing w:before="120" w:after="120" w:line="480" w:lineRule="auto"/>
        <w:ind w:firstLine="210"/>
        <w:jc w:val="right"/>
        <w:rPr>
          <w:snapToGrid w:val="0"/>
          <w:color w:val="000000" w:themeColor="text1"/>
          <w:sz w:val="20"/>
          <w:lang w:eastAsia="zh-CN" w:bidi="en-US"/>
        </w:rPr>
      </w:pPr>
      <w:del w:id="69" w:author="Gaohong" w:date="2019-09-04T20:49:00Z">
        <w:r w:rsidDel="0059438A">
          <w:rPr>
            <w:position w:val="-10"/>
          </w:rPr>
          <w:pict w14:anchorId="644E3DB3">
            <v:shape id="_x0000_i1054" type="#_x0000_t75" alt="" style="width:78.9pt;height:14.4pt;mso-width-percent:0;mso-height-percent:0;mso-width-percent:0;mso-height-percent:0">
              <v:imagedata r:id="rId67" o:title=""/>
            </v:shape>
          </w:pict>
        </w:r>
      </w:del>
      <w:ins w:id="70" w:author="Gaohong" w:date="2019-09-04T20:49:00Z">
        <w:r w:rsidR="0059438A">
          <w:rPr>
            <w:position w:val="-10"/>
          </w:rPr>
          <w:object w:dxaOrig="1605" w:dyaOrig="300" w14:anchorId="0DF4CF82">
            <v:shape id="_x0000_i1344" type="#_x0000_t75" style="width:78.9pt;height:14.4pt" o:ole="">
              <v:imagedata r:id="rId67" o:title=""/>
            </v:shape>
            <o:OLEObject Type="Embed" ProgID="Equation.DSMT4" ShapeID="_x0000_i1344" DrawAspect="Content" ObjectID="_1629138075" r:id="rId68"/>
          </w:object>
        </w:r>
      </w:ins>
      <w:r w:rsidR="00F43B2F" w:rsidRPr="00D42E57">
        <w:rPr>
          <w:snapToGrid w:val="0"/>
          <w:color w:val="000000" w:themeColor="text1"/>
          <w:sz w:val="20"/>
          <w:lang w:eastAsia="zh-CN" w:bidi="en-US"/>
        </w:rPr>
        <w:t xml:space="preserve">                                     (15)</w:t>
      </w:r>
    </w:p>
    <w:p w14:paraId="78138022" w14:textId="1CF38C78" w:rsidR="00F43B2F" w:rsidRPr="00D42E57" w:rsidRDefault="009824D3" w:rsidP="00F43B2F">
      <w:pPr>
        <w:widowControl w:val="0"/>
        <w:adjustRightInd w:val="0"/>
        <w:snapToGrid w:val="0"/>
        <w:spacing w:before="120" w:after="120" w:line="480" w:lineRule="auto"/>
        <w:ind w:firstLine="210"/>
        <w:jc w:val="right"/>
        <w:rPr>
          <w:snapToGrid w:val="0"/>
          <w:color w:val="000000" w:themeColor="text1"/>
          <w:sz w:val="20"/>
          <w:lang w:eastAsia="zh-CN" w:bidi="en-US"/>
        </w:rPr>
      </w:pPr>
      <w:r w:rsidRPr="00D42E57">
        <w:rPr>
          <w:color w:val="000000" w:themeColor="text1"/>
        </w:rPr>
        <w:t xml:space="preserve"> </w:t>
      </w:r>
      <w:del w:id="71" w:author="Gaohong" w:date="2019-09-04T20:49:00Z">
        <w:r w:rsidR="00B67496" w:rsidDel="0059438A">
          <w:rPr>
            <w:position w:val="-10"/>
          </w:rPr>
          <w:pict w14:anchorId="13B5A8FC">
            <v:shape id="_x0000_i1055" type="#_x0000_t75" alt="" style="width:78.9pt;height:14.4pt;mso-width-percent:0;mso-height-percent:0;mso-width-percent:0;mso-height-percent:0">
              <v:imagedata r:id="rId69" o:title=""/>
            </v:shape>
          </w:pict>
        </w:r>
      </w:del>
      <w:ins w:id="72" w:author="Gaohong" w:date="2019-09-04T20:49:00Z">
        <w:r w:rsidR="0059438A">
          <w:rPr>
            <w:position w:val="-10"/>
          </w:rPr>
          <w:object w:dxaOrig="1605" w:dyaOrig="300" w14:anchorId="7E1F9712">
            <v:shape id="_x0000_i1346" type="#_x0000_t75" style="width:78.9pt;height:14.4pt" o:ole="">
              <v:imagedata r:id="rId69" o:title=""/>
            </v:shape>
            <o:OLEObject Type="Embed" ProgID="Equation.DSMT4" ShapeID="_x0000_i1346" DrawAspect="Content" ObjectID="_1629138076" r:id="rId70"/>
          </w:object>
        </w:r>
      </w:ins>
      <w:r w:rsidR="00F43B2F" w:rsidRPr="00D42E57">
        <w:rPr>
          <w:snapToGrid w:val="0"/>
          <w:color w:val="000000" w:themeColor="text1"/>
          <w:sz w:val="20"/>
          <w:lang w:eastAsia="zh-CN" w:bidi="en-US"/>
        </w:rPr>
        <w:t xml:space="preserve">                                     (16)</w:t>
      </w:r>
      <w:r w:rsidRPr="00D42E57">
        <w:rPr>
          <w:snapToGrid w:val="0"/>
          <w:color w:val="000000" w:themeColor="text1"/>
          <w:sz w:val="20"/>
          <w:lang w:eastAsia="zh-CN" w:bidi="en-US"/>
        </w:rPr>
        <w:t xml:space="preserve">                          </w:t>
      </w:r>
    </w:p>
    <w:p w14:paraId="1F278EBE" w14:textId="35CBBEC2" w:rsidR="00F43B2F" w:rsidRPr="00D42E57" w:rsidRDefault="00B67496" w:rsidP="00F43B2F">
      <w:pPr>
        <w:widowControl w:val="0"/>
        <w:adjustRightInd w:val="0"/>
        <w:snapToGrid w:val="0"/>
        <w:spacing w:before="120" w:after="120" w:line="480" w:lineRule="auto"/>
        <w:ind w:firstLine="210"/>
        <w:jc w:val="right"/>
        <w:rPr>
          <w:snapToGrid w:val="0"/>
          <w:color w:val="000000" w:themeColor="text1"/>
          <w:sz w:val="20"/>
          <w:lang w:eastAsia="zh-CN" w:bidi="en-US"/>
        </w:rPr>
      </w:pPr>
      <w:del w:id="73" w:author="Gaohong" w:date="2019-09-04T20:49:00Z">
        <w:r w:rsidDel="0059438A">
          <w:rPr>
            <w:position w:val="-12"/>
          </w:rPr>
          <w:pict w14:anchorId="6157F4E4">
            <v:shape id="_x0000_i1056" type="#_x0000_t75" alt="" style="width:99.55pt;height:14.4pt;mso-width-percent:0;mso-height-percent:0;mso-width-percent:0;mso-height-percent:0">
              <v:imagedata r:id="rId71" o:title=""/>
            </v:shape>
          </w:pict>
        </w:r>
      </w:del>
      <w:ins w:id="74" w:author="Gaohong" w:date="2019-09-04T20:49:00Z">
        <w:r w:rsidR="0059438A">
          <w:rPr>
            <w:position w:val="-12"/>
          </w:rPr>
          <w:object w:dxaOrig="2055" w:dyaOrig="345" w14:anchorId="51E41378">
            <v:shape id="_x0000_i1348" type="#_x0000_t75" style="width:100.15pt;height:14.4pt" o:ole="">
              <v:imagedata r:id="rId71" o:title=""/>
            </v:shape>
            <o:OLEObject Type="Embed" ProgID="Equation.DSMT4" ShapeID="_x0000_i1348" DrawAspect="Content" ObjectID="_1629138077" r:id="rId72"/>
          </w:object>
        </w:r>
      </w:ins>
      <w:r w:rsidR="00F43B2F" w:rsidRPr="00D42E57">
        <w:rPr>
          <w:snapToGrid w:val="0"/>
          <w:color w:val="000000" w:themeColor="text1"/>
          <w:sz w:val="20"/>
          <w:lang w:eastAsia="zh-CN" w:bidi="en-US"/>
        </w:rPr>
        <w:t xml:space="preserve">                                   (17)</w:t>
      </w:r>
      <w:r w:rsidR="009824D3" w:rsidRPr="00D42E57">
        <w:rPr>
          <w:snapToGrid w:val="0"/>
          <w:color w:val="000000" w:themeColor="text1"/>
          <w:sz w:val="20"/>
          <w:lang w:eastAsia="zh-CN" w:bidi="en-US"/>
        </w:rPr>
        <w:t xml:space="preserve">                          </w:t>
      </w:r>
    </w:p>
    <w:p w14:paraId="4B9BC233" w14:textId="52128122" w:rsidR="00F43B2F" w:rsidRPr="00D42E57" w:rsidRDefault="00B67496" w:rsidP="00F43B2F">
      <w:pPr>
        <w:widowControl w:val="0"/>
        <w:adjustRightInd w:val="0"/>
        <w:snapToGrid w:val="0"/>
        <w:spacing w:before="120" w:after="120" w:line="480" w:lineRule="auto"/>
        <w:ind w:firstLine="210"/>
        <w:jc w:val="right"/>
        <w:rPr>
          <w:snapToGrid w:val="0"/>
          <w:color w:val="000000" w:themeColor="text1"/>
          <w:sz w:val="20"/>
          <w:lang w:eastAsia="zh-CN" w:bidi="en-US"/>
        </w:rPr>
      </w:pPr>
      <w:del w:id="75" w:author="Gaohong" w:date="2019-09-04T20:49:00Z">
        <w:r w:rsidDel="0059438A">
          <w:rPr>
            <w:position w:val="-10"/>
          </w:rPr>
          <w:pict w14:anchorId="163F05ED">
            <v:shape id="_x0000_i1057" type="#_x0000_t75" alt="" style="width:78.9pt;height:14.4pt;mso-width-percent:0;mso-height-percent:0;mso-width-percent:0;mso-height-percent:0">
              <v:imagedata r:id="rId73" o:title=""/>
            </v:shape>
          </w:pict>
        </w:r>
      </w:del>
      <w:ins w:id="76" w:author="Gaohong" w:date="2019-09-04T20:49:00Z">
        <w:r w:rsidR="0059438A">
          <w:rPr>
            <w:position w:val="-10"/>
          </w:rPr>
          <w:object w:dxaOrig="1635" w:dyaOrig="300" w14:anchorId="7FC56076">
            <v:shape id="_x0000_i1350" type="#_x0000_t75" style="width:78.9pt;height:14.4pt" o:ole="">
              <v:imagedata r:id="rId73" o:title=""/>
            </v:shape>
            <o:OLEObject Type="Embed" ProgID="Equation.DSMT4" ShapeID="_x0000_i1350" DrawAspect="Content" ObjectID="_1629138078" r:id="rId74"/>
          </w:object>
        </w:r>
      </w:ins>
      <w:r w:rsidR="00F43B2F" w:rsidRPr="00D42E57">
        <w:rPr>
          <w:snapToGrid w:val="0"/>
          <w:color w:val="000000" w:themeColor="text1"/>
          <w:sz w:val="20"/>
          <w:lang w:eastAsia="zh-CN" w:bidi="en-US"/>
        </w:rPr>
        <w:t xml:space="preserve">                                     (18)</w:t>
      </w:r>
      <w:r w:rsidR="009824D3" w:rsidRPr="00D42E57">
        <w:rPr>
          <w:snapToGrid w:val="0"/>
          <w:color w:val="000000" w:themeColor="text1"/>
          <w:sz w:val="20"/>
          <w:lang w:eastAsia="zh-CN" w:bidi="en-US"/>
        </w:rPr>
        <w:t xml:space="preserve">                    </w:t>
      </w:r>
    </w:p>
    <w:p w14:paraId="3175FAB1" w14:textId="608C2004" w:rsidR="00F43B2F" w:rsidRPr="00D42E57" w:rsidRDefault="000D4F55" w:rsidP="00F43B2F">
      <w:pPr>
        <w:widowControl w:val="0"/>
        <w:adjustRightInd w:val="0"/>
        <w:snapToGrid w:val="0"/>
        <w:spacing w:before="120" w:after="120" w:line="480" w:lineRule="auto"/>
        <w:ind w:firstLine="210"/>
        <w:jc w:val="right"/>
        <w:rPr>
          <w:snapToGrid w:val="0"/>
          <w:color w:val="000000" w:themeColor="text1"/>
          <w:sz w:val="20"/>
          <w:lang w:eastAsia="zh-CN" w:bidi="en-US"/>
        </w:rPr>
      </w:pPr>
      <w:r w:rsidRPr="008276BF">
        <w:rPr>
          <w:position w:val="-14"/>
          <w:highlight w:val="green"/>
        </w:rPr>
        <w:object w:dxaOrig="1860" w:dyaOrig="420" w14:anchorId="598C82B6">
          <v:shape id="_x0000_i1058" type="#_x0000_t75" alt="" style="width:93.9pt;height:18.15pt;mso-width-percent:0;mso-height-percent:0;mso-width-percent:0;mso-height-percent:0" o:ole="">
            <v:imagedata r:id="rId75" o:title=""/>
          </v:shape>
          <o:OLEObject Type="Embed" ProgID="Equation.DSMT4" ShapeID="_x0000_i1058" DrawAspect="Content" ObjectID="_1629138079" r:id="rId76"/>
        </w:object>
      </w:r>
      <w:r w:rsidR="00F43B2F" w:rsidRPr="00D42E57">
        <w:rPr>
          <w:snapToGrid w:val="0"/>
          <w:color w:val="000000" w:themeColor="text1"/>
          <w:sz w:val="20"/>
          <w:lang w:eastAsia="zh-CN" w:bidi="en-US"/>
        </w:rPr>
        <w:t xml:space="preserve">                                  (19)</w:t>
      </w:r>
      <w:r w:rsidR="009824D3" w:rsidRPr="00D42E57">
        <w:rPr>
          <w:snapToGrid w:val="0"/>
          <w:color w:val="000000" w:themeColor="text1"/>
          <w:sz w:val="20"/>
          <w:lang w:eastAsia="zh-CN" w:bidi="en-US"/>
        </w:rPr>
        <w:t xml:space="preserve">                 </w:t>
      </w:r>
    </w:p>
    <w:p w14:paraId="161F1BD0" w14:textId="25CB388A" w:rsidR="00F43B2F" w:rsidRPr="00D42E57" w:rsidRDefault="00B67496" w:rsidP="00F43B2F">
      <w:pPr>
        <w:widowControl w:val="0"/>
        <w:adjustRightInd w:val="0"/>
        <w:snapToGrid w:val="0"/>
        <w:spacing w:before="120" w:after="120" w:line="480" w:lineRule="auto"/>
        <w:ind w:firstLine="210"/>
        <w:jc w:val="right"/>
        <w:rPr>
          <w:snapToGrid w:val="0"/>
          <w:color w:val="000000" w:themeColor="text1"/>
          <w:sz w:val="20"/>
          <w:lang w:eastAsia="zh-CN" w:bidi="en-US"/>
        </w:rPr>
      </w:pPr>
      <w:del w:id="77" w:author="Gaohong" w:date="2019-09-04T20:49:00Z">
        <w:r w:rsidDel="0059438A">
          <w:rPr>
            <w:position w:val="-6"/>
          </w:rPr>
          <w:pict w14:anchorId="71FE4D5C">
            <v:shape id="_x0000_i1059" type="#_x0000_t75" alt="" style="width:65.1pt;height:14.4pt;mso-width-percent:0;mso-height-percent:0;mso-width-percent:0;mso-height-percent:0">
              <v:imagedata r:id="rId77" o:title=""/>
            </v:shape>
          </w:pict>
        </w:r>
      </w:del>
      <w:ins w:id="78" w:author="Gaohong" w:date="2019-09-04T20:49:00Z">
        <w:r w:rsidR="0059438A">
          <w:rPr>
            <w:position w:val="-6"/>
          </w:rPr>
          <w:object w:dxaOrig="1335" w:dyaOrig="285" w14:anchorId="1B0B9120">
            <v:shape id="_x0000_i1352" type="#_x0000_t75" style="width:65.1pt;height:14.4pt" o:ole="">
              <v:imagedata r:id="rId77" o:title=""/>
            </v:shape>
            <o:OLEObject Type="Embed" ProgID="Equation.DSMT4" ShapeID="_x0000_i1352" DrawAspect="Content" ObjectID="_1629138080" r:id="rId78"/>
          </w:object>
        </w:r>
      </w:ins>
      <w:r w:rsidR="00F43B2F" w:rsidRPr="00D42E57">
        <w:rPr>
          <w:snapToGrid w:val="0"/>
          <w:color w:val="000000" w:themeColor="text1"/>
          <w:sz w:val="20"/>
          <w:lang w:eastAsia="zh-CN" w:bidi="en-US"/>
        </w:rPr>
        <w:t xml:space="preserve">                                        (20)</w:t>
      </w:r>
      <w:r w:rsidR="009824D3" w:rsidRPr="00D42E57">
        <w:rPr>
          <w:snapToGrid w:val="0"/>
          <w:color w:val="000000" w:themeColor="text1"/>
          <w:sz w:val="20"/>
          <w:lang w:eastAsia="zh-CN" w:bidi="en-US"/>
        </w:rPr>
        <w:t xml:space="preserve"> </w:t>
      </w:r>
    </w:p>
    <w:p w14:paraId="427AC74A" w14:textId="1CC56169" w:rsidR="00F43B2F" w:rsidRPr="00D42E57" w:rsidRDefault="00F43B2F" w:rsidP="00F43B2F">
      <w:pPr>
        <w:widowControl w:val="0"/>
        <w:adjustRightInd w:val="0"/>
        <w:snapToGrid w:val="0"/>
        <w:spacing w:before="120" w:after="120" w:line="480" w:lineRule="auto"/>
        <w:ind w:firstLine="210"/>
        <w:rPr>
          <w:snapToGrid w:val="0"/>
          <w:color w:val="000000" w:themeColor="text1"/>
          <w:sz w:val="20"/>
          <w:lang w:eastAsia="zh-CN" w:bidi="en-US"/>
        </w:rPr>
      </w:pPr>
      <w:r w:rsidRPr="00D42E57">
        <w:rPr>
          <w:snapToGrid w:val="0"/>
          <w:color w:val="auto"/>
          <w:sz w:val="20"/>
          <w:lang w:eastAsia="zh-CN" w:bidi="en-US"/>
        </w:rPr>
        <w:t>For the proofs of Equations (15)-(20), please refer to Appendix A.</w:t>
      </w:r>
      <w:r w:rsidR="009824D3" w:rsidRPr="00D42E57">
        <w:rPr>
          <w:snapToGrid w:val="0"/>
          <w:color w:val="auto"/>
          <w:sz w:val="20"/>
          <w:lang w:eastAsia="zh-CN" w:bidi="en-US"/>
        </w:rPr>
        <w:t xml:space="preserve">  </w:t>
      </w:r>
      <w:r w:rsidR="009824D3" w:rsidRPr="00D42E57">
        <w:rPr>
          <w:snapToGrid w:val="0"/>
          <w:color w:val="FF0000"/>
          <w:sz w:val="20"/>
          <w:lang w:eastAsia="zh-CN" w:bidi="en-US"/>
        </w:rPr>
        <w:t xml:space="preserve">  </w:t>
      </w:r>
      <w:r w:rsidR="009824D3" w:rsidRPr="00D42E57">
        <w:rPr>
          <w:snapToGrid w:val="0"/>
          <w:color w:val="000000" w:themeColor="text1"/>
          <w:sz w:val="20"/>
          <w:lang w:eastAsia="zh-CN" w:bidi="en-US"/>
        </w:rPr>
        <w:t xml:space="preserve">              </w:t>
      </w:r>
    </w:p>
    <w:p w14:paraId="7B3C3BB8" w14:textId="5B36BA8E" w:rsidR="00F43B2F" w:rsidRPr="00D42E57" w:rsidRDefault="00F43B2F" w:rsidP="00F43B2F">
      <w:pPr>
        <w:pStyle w:val="MDPI22heading2"/>
        <w:spacing w:line="480" w:lineRule="auto"/>
        <w:jc w:val="both"/>
        <w:rPr>
          <w:rFonts w:ascii="Times New Roman" w:hAnsi="Times New Roman"/>
          <w:b/>
          <w:i w:val="0"/>
          <w:color w:val="000000" w:themeColor="text1"/>
          <w:sz w:val="32"/>
          <w:szCs w:val="32"/>
        </w:rPr>
      </w:pPr>
      <w:r w:rsidRPr="00D42E57">
        <w:rPr>
          <w:rFonts w:ascii="Times New Roman" w:hAnsi="Times New Roman"/>
          <w:b/>
          <w:i w:val="0"/>
          <w:color w:val="000000" w:themeColor="text1"/>
          <w:sz w:val="32"/>
          <w:szCs w:val="32"/>
        </w:rPr>
        <w:t>2.4 HM operator and PA operator</w:t>
      </w:r>
      <w:r w:rsidR="009824D3" w:rsidRPr="00D42E57">
        <w:rPr>
          <w:rFonts w:ascii="Times New Roman" w:hAnsi="Times New Roman"/>
          <w:b/>
          <w:i w:val="0"/>
          <w:color w:val="000000" w:themeColor="text1"/>
          <w:sz w:val="32"/>
          <w:szCs w:val="32"/>
        </w:rPr>
        <w:t xml:space="preserve"> </w:t>
      </w:r>
    </w:p>
    <w:p w14:paraId="50CBF9E1" w14:textId="77777777" w:rsidR="00F43B2F" w:rsidRPr="00D42E57" w:rsidRDefault="00F43B2F" w:rsidP="00F43B2F">
      <w:pPr>
        <w:widowControl w:val="0"/>
        <w:adjustRightInd w:val="0"/>
        <w:snapToGrid w:val="0"/>
        <w:spacing w:before="120" w:after="120" w:line="480" w:lineRule="auto"/>
        <w:rPr>
          <w:snapToGrid w:val="0"/>
          <w:color w:val="auto"/>
          <w:sz w:val="20"/>
          <w:lang w:eastAsia="zh-CN" w:bidi="en-US"/>
        </w:rPr>
      </w:pPr>
      <w:r w:rsidRPr="00D42E57">
        <w:rPr>
          <w:b/>
          <w:snapToGrid w:val="0"/>
          <w:color w:val="000000" w:themeColor="text1"/>
          <w:sz w:val="20"/>
          <w:lang w:eastAsia="zh-CN" w:bidi="en-US"/>
        </w:rPr>
        <w:t xml:space="preserve">Definition </w:t>
      </w:r>
      <w:r w:rsidRPr="00D42E57">
        <w:rPr>
          <w:rFonts w:eastAsiaTheme="minorEastAsia"/>
          <w:b/>
          <w:snapToGrid w:val="0"/>
          <w:color w:val="000000" w:themeColor="text1"/>
          <w:sz w:val="20"/>
          <w:lang w:eastAsia="zh-CN" w:bidi="en-US"/>
        </w:rPr>
        <w:t>8</w:t>
      </w:r>
      <w:r w:rsidRPr="00D42E57">
        <w:rPr>
          <w:b/>
          <w:snapToGrid w:val="0"/>
          <w:color w:val="auto"/>
          <w:sz w:val="20"/>
          <w:lang w:eastAsia="zh-CN" w:bidi="en-US"/>
        </w:rPr>
        <w:t xml:space="preserve"> </w:t>
      </w:r>
      <w:r w:rsidRPr="00D42E57">
        <w:rPr>
          <w:snapToGrid w:val="0"/>
          <w:color w:val="auto"/>
          <w:sz w:val="20"/>
          <w:lang w:eastAsia="zh-CN" w:bidi="en-US"/>
        </w:rPr>
        <w:t>[46]. Let</w:t>
      </w:r>
      <w:r w:rsidRPr="00D42E57">
        <w:rPr>
          <w:color w:val="auto"/>
        </w:rPr>
        <w:t xml:space="preserve"> </w:t>
      </w:r>
      <w:r w:rsidRPr="00D42E57">
        <w:rPr>
          <w:i/>
          <w:color w:val="auto"/>
          <w:sz w:val="20"/>
        </w:rPr>
        <w:t>x</w:t>
      </w:r>
      <w:r w:rsidRPr="00D42E57">
        <w:rPr>
          <w:i/>
          <w:color w:val="auto"/>
          <w:sz w:val="20"/>
          <w:vertAlign w:val="subscript"/>
        </w:rPr>
        <w:t>i</w:t>
      </w:r>
      <w:r w:rsidRPr="00D42E57">
        <w:rPr>
          <w:color w:val="auto"/>
          <w:sz w:val="20"/>
          <w:vertAlign w:val="subscript"/>
        </w:rPr>
        <w:t xml:space="preserve"> </w:t>
      </w:r>
      <w:r w:rsidRPr="00D42E57">
        <w:rPr>
          <w:color w:val="auto"/>
          <w:sz w:val="20"/>
        </w:rPr>
        <w:t>(</w:t>
      </w:r>
      <w:r w:rsidRPr="00D42E57">
        <w:rPr>
          <w:i/>
          <w:color w:val="auto"/>
          <w:sz w:val="20"/>
        </w:rPr>
        <w:t xml:space="preserve">i </w:t>
      </w:r>
      <w:r w:rsidRPr="00D42E57">
        <w:rPr>
          <w:color w:val="auto"/>
          <w:sz w:val="20"/>
        </w:rPr>
        <w:t xml:space="preserve">= 1, 2, …, </w:t>
      </w:r>
      <w:r w:rsidRPr="00D42E57">
        <w:rPr>
          <w:i/>
          <w:color w:val="auto"/>
          <w:sz w:val="20"/>
        </w:rPr>
        <w:t>n</w:t>
      </w:r>
      <w:r w:rsidRPr="00D42E57">
        <w:rPr>
          <w:color w:val="auto"/>
          <w:sz w:val="20"/>
        </w:rPr>
        <w:t xml:space="preserve">) </w:t>
      </w:r>
      <w:r w:rsidRPr="00D42E57">
        <w:rPr>
          <w:snapToGrid w:val="0"/>
          <w:color w:val="auto"/>
          <w:sz w:val="20"/>
          <w:lang w:eastAsia="zh-CN" w:bidi="en-US"/>
        </w:rPr>
        <w:t>be a series of crisp numbers. If</w:t>
      </w:r>
    </w:p>
    <w:p w14:paraId="3C3E0647" w14:textId="277348CA" w:rsidR="00F43B2F" w:rsidRPr="00D42E57" w:rsidRDefault="00B67496" w:rsidP="00F43B2F">
      <w:pPr>
        <w:widowControl w:val="0"/>
        <w:adjustRightInd w:val="0"/>
        <w:snapToGrid w:val="0"/>
        <w:spacing w:before="120" w:after="120" w:line="480" w:lineRule="auto"/>
        <w:ind w:firstLine="210"/>
        <w:jc w:val="right"/>
        <w:rPr>
          <w:snapToGrid w:val="0"/>
          <w:color w:val="auto"/>
          <w:sz w:val="20"/>
          <w:lang w:eastAsia="zh-CN" w:bidi="en-US"/>
        </w:rPr>
      </w:pPr>
      <w:del w:id="79" w:author="Gaohong" w:date="2019-09-04T20:50:00Z">
        <w:r w:rsidDel="0059438A">
          <w:rPr>
            <w:color w:val="auto"/>
            <w:position w:val="-28"/>
          </w:rPr>
          <w:pict w14:anchorId="55FD6860">
            <v:shape id="_x0000_i1060" type="#_x0000_t75" alt="" style="width:188.45pt;height:36.3pt;mso-width-percent:0;mso-height-percent:0;mso-width-percent:0;mso-height-percent:0">
              <v:imagedata r:id="rId79" o:title=""/>
            </v:shape>
          </w:pict>
        </w:r>
      </w:del>
      <w:ins w:id="80" w:author="Gaohong" w:date="2019-09-04T20:50:00Z">
        <w:r w:rsidR="0059438A" w:rsidRPr="005663AA">
          <w:rPr>
            <w:color w:val="auto"/>
            <w:position w:val="-28"/>
          </w:rPr>
          <w:object w:dxaOrig="3765" w:dyaOrig="780" w14:anchorId="1CBA058A">
            <v:shape id="_x0000_i1354" type="#_x0000_t75" style="width:187.85pt;height:35.7pt" o:ole="">
              <v:imagedata r:id="rId79" o:title=""/>
            </v:shape>
            <o:OLEObject Type="Embed" ProgID="Equation.DSMT4" ShapeID="_x0000_i1354" DrawAspect="Content" ObjectID="_1629138081" r:id="rId80"/>
          </w:object>
        </w:r>
      </w:ins>
      <w:r w:rsidR="00F43B2F" w:rsidRPr="00D42E57">
        <w:rPr>
          <w:color w:val="auto"/>
        </w:rPr>
        <w:t xml:space="preserve"> </w:t>
      </w:r>
      <w:r w:rsidR="00F43B2F" w:rsidRPr="00D42E57">
        <w:rPr>
          <w:snapToGrid w:val="0"/>
          <w:color w:val="auto"/>
          <w:sz w:val="20"/>
          <w:lang w:eastAsia="zh-CN" w:bidi="en-US"/>
        </w:rPr>
        <w:t xml:space="preserve">                     </w:t>
      </w:r>
      <w:r w:rsidR="00F43B2F" w:rsidRPr="00D42E57">
        <w:rPr>
          <w:snapToGrid w:val="0"/>
          <w:color w:val="auto"/>
          <w:sz w:val="20"/>
          <w:lang w:eastAsia="zh-CN" w:bidi="en-US"/>
        </w:rPr>
        <w:lastRenderedPageBreak/>
        <w:t>(21)</w:t>
      </w:r>
    </w:p>
    <w:p w14:paraId="3283ADF5" w14:textId="17E5048A" w:rsidR="00F43B2F" w:rsidRPr="00D42E57" w:rsidRDefault="00F43B2F" w:rsidP="00F43B2F">
      <w:pPr>
        <w:widowControl w:val="0"/>
        <w:adjustRightInd w:val="0"/>
        <w:snapToGrid w:val="0"/>
        <w:spacing w:before="120" w:after="120" w:line="480" w:lineRule="auto"/>
        <w:rPr>
          <w:rFonts w:eastAsiaTheme="minorEastAsia"/>
          <w:snapToGrid w:val="0"/>
          <w:color w:val="auto"/>
          <w:sz w:val="20"/>
          <w:lang w:eastAsia="zh-CN" w:bidi="en-US"/>
        </w:rPr>
      </w:pPr>
      <w:r w:rsidRPr="00D42E57">
        <w:rPr>
          <w:color w:val="auto"/>
          <w:sz w:val="20"/>
          <w:lang w:eastAsia="zh-CN" w:bidi="en-US"/>
        </w:rPr>
        <w:t>where</w:t>
      </w:r>
      <w:r w:rsidRPr="00D42E57">
        <w:rPr>
          <w:snapToGrid w:val="0"/>
          <w:color w:val="auto"/>
          <w:sz w:val="20"/>
          <w:lang w:eastAsia="zh-CN" w:bidi="en-US"/>
        </w:rPr>
        <w:t xml:space="preserve"> </w:t>
      </w:r>
      <w:r w:rsidRPr="00D42E57">
        <w:rPr>
          <w:i/>
          <w:color w:val="auto"/>
          <w:sz w:val="20"/>
        </w:rPr>
        <w:t>a, b</w:t>
      </w:r>
      <w:r w:rsidRPr="00D42E57">
        <w:rPr>
          <w:color w:val="auto"/>
          <w:sz w:val="20"/>
        </w:rPr>
        <w:t xml:space="preserve"> ≥ 0</w:t>
      </w:r>
      <w:r w:rsidRPr="00D42E57">
        <w:rPr>
          <w:snapToGrid w:val="0"/>
          <w:color w:val="auto"/>
          <w:sz w:val="20"/>
          <w:lang w:eastAsia="zh-CN" w:bidi="en-US"/>
        </w:rPr>
        <w:t xml:space="preserve">, then </w:t>
      </w:r>
      <w:r w:rsidRPr="00D42E57">
        <w:rPr>
          <w:i/>
          <w:snapToGrid w:val="0"/>
          <w:color w:val="auto"/>
          <w:sz w:val="20"/>
          <w:lang w:eastAsia="zh-CN" w:bidi="en-US"/>
        </w:rPr>
        <w:t>HM</w:t>
      </w:r>
      <w:r w:rsidRPr="00D42E57">
        <w:rPr>
          <w:i/>
          <w:snapToGrid w:val="0"/>
          <w:color w:val="auto"/>
          <w:sz w:val="20"/>
          <w:vertAlign w:val="superscript"/>
          <w:lang w:eastAsia="zh-CN" w:bidi="en-US"/>
        </w:rPr>
        <w:t>a,b</w:t>
      </w:r>
      <w:r w:rsidRPr="00D42E57">
        <w:rPr>
          <w:color w:val="auto"/>
        </w:rPr>
        <w:t xml:space="preserve"> </w:t>
      </w:r>
      <w:r w:rsidRPr="00D42E57">
        <w:rPr>
          <w:snapToGrid w:val="0"/>
          <w:color w:val="auto"/>
          <w:sz w:val="20"/>
          <w:lang w:eastAsia="zh-CN" w:bidi="en-US"/>
        </w:rPr>
        <w:t>is called the HM operator.</w:t>
      </w:r>
    </w:p>
    <w:p w14:paraId="00B55385" w14:textId="3F79BBCF" w:rsidR="00F43B2F" w:rsidRPr="00D42E57" w:rsidRDefault="00F43B2F" w:rsidP="00F43B2F">
      <w:pPr>
        <w:widowControl w:val="0"/>
        <w:adjustRightInd w:val="0"/>
        <w:snapToGrid w:val="0"/>
        <w:spacing w:before="120" w:after="120" w:line="480" w:lineRule="auto"/>
        <w:ind w:firstLine="210"/>
        <w:rPr>
          <w:snapToGrid w:val="0"/>
          <w:color w:val="000000" w:themeColor="text1"/>
          <w:sz w:val="20"/>
          <w:lang w:eastAsia="zh-CN" w:bidi="en-US"/>
        </w:rPr>
      </w:pPr>
      <w:r w:rsidRPr="00D42E57">
        <w:rPr>
          <w:b/>
          <w:snapToGrid w:val="0"/>
          <w:color w:val="auto"/>
          <w:sz w:val="20"/>
          <w:lang w:eastAsia="zh-CN" w:bidi="en-US"/>
        </w:rPr>
        <w:t xml:space="preserve">Definition </w:t>
      </w:r>
      <w:r w:rsidRPr="00D42E57">
        <w:rPr>
          <w:rFonts w:eastAsiaTheme="minorEastAsia"/>
          <w:b/>
          <w:snapToGrid w:val="0"/>
          <w:color w:val="auto"/>
          <w:sz w:val="20"/>
          <w:lang w:eastAsia="zh-CN" w:bidi="en-US"/>
        </w:rPr>
        <w:t>9</w:t>
      </w:r>
      <w:r w:rsidRPr="00D42E57">
        <w:rPr>
          <w:b/>
          <w:snapToGrid w:val="0"/>
          <w:color w:val="auto"/>
          <w:sz w:val="20"/>
          <w:lang w:eastAsia="zh-CN" w:bidi="en-US"/>
        </w:rPr>
        <w:t xml:space="preserve"> </w:t>
      </w:r>
      <w:r w:rsidRPr="00D42E57">
        <w:rPr>
          <w:snapToGrid w:val="0"/>
          <w:color w:val="auto"/>
          <w:sz w:val="20"/>
          <w:lang w:eastAsia="zh-CN" w:bidi="en-US"/>
        </w:rPr>
        <w:t>[46]. L</w:t>
      </w:r>
      <w:r w:rsidRPr="00D42E57">
        <w:rPr>
          <w:snapToGrid w:val="0"/>
          <w:color w:val="000000" w:themeColor="text1"/>
          <w:sz w:val="20"/>
          <w:lang w:eastAsia="zh-CN" w:bidi="en-US"/>
        </w:rPr>
        <w:t>et</w:t>
      </w:r>
      <w:r w:rsidRPr="00D42E57">
        <w:rPr>
          <w:i/>
          <w:color w:val="000000" w:themeColor="text1"/>
          <w:sz w:val="20"/>
        </w:rPr>
        <w:t xml:space="preserve"> </w:t>
      </w:r>
      <w:r w:rsidRPr="00D42E57">
        <w:rPr>
          <w:color w:val="000000" w:themeColor="text1"/>
          <w:sz w:val="20"/>
        </w:rPr>
        <w:t>X</w:t>
      </w:r>
      <w:r w:rsidRPr="00D42E57">
        <w:rPr>
          <w:i/>
          <w:color w:val="000000" w:themeColor="text1"/>
          <w:sz w:val="20"/>
          <w:vertAlign w:val="subscript"/>
        </w:rPr>
        <w:t>hi</w:t>
      </w:r>
      <w:r w:rsidRPr="00D42E57">
        <w:rPr>
          <w:color w:val="000000" w:themeColor="text1"/>
          <w:sz w:val="20"/>
          <w:vertAlign w:val="subscript"/>
        </w:rPr>
        <w:t xml:space="preserve"> </w:t>
      </w:r>
      <w:r w:rsidRPr="00D42E57">
        <w:rPr>
          <w:color w:val="000000" w:themeColor="text1"/>
          <w:sz w:val="20"/>
        </w:rPr>
        <w:t>(</w:t>
      </w:r>
      <w:r w:rsidRPr="00D42E57">
        <w:rPr>
          <w:i/>
          <w:color w:val="000000" w:themeColor="text1"/>
          <w:sz w:val="20"/>
        </w:rPr>
        <w:t xml:space="preserve">i </w:t>
      </w:r>
      <w:r w:rsidRPr="00D42E57">
        <w:rPr>
          <w:color w:val="000000" w:themeColor="text1"/>
          <w:sz w:val="20"/>
        </w:rPr>
        <w:t xml:space="preserve">= 1, 2, …, </w:t>
      </w:r>
      <w:r w:rsidRPr="00D42E57">
        <w:rPr>
          <w:i/>
          <w:color w:val="000000" w:themeColor="text1"/>
          <w:sz w:val="20"/>
        </w:rPr>
        <w:t>n</w:t>
      </w:r>
      <w:r w:rsidRPr="00D42E57">
        <w:rPr>
          <w:color w:val="000000" w:themeColor="text1"/>
          <w:sz w:val="20"/>
        </w:rPr>
        <w:t>)</w:t>
      </w:r>
      <w:r w:rsidRPr="00D42E57">
        <w:rPr>
          <w:color w:val="000000" w:themeColor="text1"/>
        </w:rPr>
        <w:t xml:space="preserve"> </w:t>
      </w:r>
      <w:r w:rsidRPr="00D42E57">
        <w:rPr>
          <w:snapToGrid w:val="0"/>
          <w:color w:val="000000" w:themeColor="text1"/>
          <w:sz w:val="20"/>
          <w:lang w:eastAsia="zh-CN" w:bidi="en-US"/>
        </w:rPr>
        <w:t xml:space="preserve">be a collection of arguments that is partitioned into </w:t>
      </w:r>
      <w:r w:rsidRPr="00D42E57">
        <w:rPr>
          <w:i/>
          <w:snapToGrid w:val="0"/>
          <w:color w:val="000000" w:themeColor="text1"/>
          <w:sz w:val="20"/>
          <w:lang w:eastAsia="zh-CN" w:bidi="en-US"/>
        </w:rPr>
        <w:t>d</w:t>
      </w:r>
      <w:r w:rsidRPr="00D42E57">
        <w:rPr>
          <w:snapToGrid w:val="0"/>
          <w:color w:val="000000" w:themeColor="text1"/>
          <w:sz w:val="20"/>
          <w:lang w:eastAsia="zh-CN" w:bidi="en-US"/>
        </w:rPr>
        <w:t xml:space="preserve"> distinct sorts </w:t>
      </w:r>
      <w:r w:rsidRPr="00D42E57">
        <w:rPr>
          <w:i/>
          <w:snapToGrid w:val="0"/>
          <w:color w:val="000000" w:themeColor="text1"/>
          <w:sz w:val="20"/>
          <w:lang w:eastAsia="zh-CN" w:bidi="en-US"/>
        </w:rPr>
        <w:t>P</w:t>
      </w:r>
      <w:r w:rsidRPr="00D42E57">
        <w:rPr>
          <w:i/>
          <w:snapToGrid w:val="0"/>
          <w:color w:val="000000" w:themeColor="text1"/>
          <w:sz w:val="20"/>
          <w:vertAlign w:val="subscript"/>
          <w:lang w:eastAsia="zh-CN" w:bidi="en-US"/>
        </w:rPr>
        <w:t>1</w:t>
      </w:r>
      <w:r w:rsidR="009824D3" w:rsidRPr="00D42E57">
        <w:rPr>
          <w:i/>
          <w:snapToGrid w:val="0"/>
          <w:color w:val="000000" w:themeColor="text1"/>
          <w:sz w:val="20"/>
          <w:vertAlign w:val="subscript"/>
          <w:lang w:eastAsia="zh-CN" w:bidi="en-US"/>
        </w:rPr>
        <w:t xml:space="preserve"> </w:t>
      </w:r>
      <w:r w:rsidR="009824D3" w:rsidRPr="00D42E57">
        <w:rPr>
          <w:i/>
          <w:snapToGrid w:val="0"/>
          <w:color w:val="000000" w:themeColor="text1"/>
          <w:sz w:val="20"/>
          <w:lang w:eastAsia="zh-CN" w:bidi="en-US"/>
        </w:rPr>
        <w:t>,</w:t>
      </w:r>
      <w:r w:rsidRPr="00D42E57">
        <w:rPr>
          <w:i/>
          <w:snapToGrid w:val="0"/>
          <w:color w:val="000000" w:themeColor="text1"/>
          <w:sz w:val="20"/>
          <w:lang w:eastAsia="zh-CN" w:bidi="en-US"/>
        </w:rPr>
        <w:t>P</w:t>
      </w:r>
      <w:r w:rsidRPr="00D42E57">
        <w:rPr>
          <w:i/>
          <w:snapToGrid w:val="0"/>
          <w:color w:val="000000" w:themeColor="text1"/>
          <w:sz w:val="20"/>
          <w:vertAlign w:val="subscript"/>
          <w:lang w:eastAsia="zh-CN" w:bidi="en-US"/>
        </w:rPr>
        <w:t>2</w:t>
      </w:r>
      <w:r w:rsidR="009824D3" w:rsidRPr="00D42E57">
        <w:rPr>
          <w:i/>
          <w:snapToGrid w:val="0"/>
          <w:color w:val="000000" w:themeColor="text1"/>
          <w:sz w:val="20"/>
          <w:vertAlign w:val="subscript"/>
          <w:lang w:eastAsia="zh-CN" w:bidi="en-US"/>
        </w:rPr>
        <w:t xml:space="preserve"> </w:t>
      </w:r>
      <w:r w:rsidR="009824D3" w:rsidRPr="00D42E57">
        <w:rPr>
          <w:i/>
          <w:snapToGrid w:val="0"/>
          <w:color w:val="000000" w:themeColor="text1"/>
          <w:sz w:val="20"/>
          <w:lang w:eastAsia="zh-CN" w:bidi="en-US"/>
        </w:rPr>
        <w:t>,…,</w:t>
      </w:r>
      <w:r w:rsidRPr="00D42E57">
        <w:rPr>
          <w:i/>
          <w:snapToGrid w:val="0"/>
          <w:color w:val="000000" w:themeColor="text1"/>
          <w:sz w:val="20"/>
          <w:lang w:eastAsia="zh-CN" w:bidi="en-US"/>
        </w:rPr>
        <w:t>P</w:t>
      </w:r>
      <w:r w:rsidRPr="00D42E57">
        <w:rPr>
          <w:i/>
          <w:snapToGrid w:val="0"/>
          <w:color w:val="000000" w:themeColor="text1"/>
          <w:sz w:val="20"/>
          <w:vertAlign w:val="subscript"/>
          <w:lang w:eastAsia="zh-CN" w:bidi="en-US"/>
        </w:rPr>
        <w:t>d</w:t>
      </w:r>
      <w:r w:rsidRPr="00D42E57">
        <w:rPr>
          <w:snapToGrid w:val="0"/>
          <w:color w:val="000000" w:themeColor="text1"/>
          <w:sz w:val="20"/>
          <w:lang w:eastAsia="zh-CN" w:bidi="en-US"/>
        </w:rPr>
        <w:t>, where</w:t>
      </w:r>
      <w:r w:rsidRPr="00D42E57">
        <w:rPr>
          <w:i/>
          <w:snapToGrid w:val="0"/>
          <w:color w:val="000000" w:themeColor="text1"/>
          <w:sz w:val="20"/>
          <w:lang w:eastAsia="zh-CN" w:bidi="en-US"/>
        </w:rPr>
        <w:t xml:space="preserve"> P</w:t>
      </w:r>
      <w:r w:rsidRPr="00D42E57">
        <w:rPr>
          <w:i/>
          <w:snapToGrid w:val="0"/>
          <w:color w:val="000000" w:themeColor="text1"/>
          <w:sz w:val="20"/>
          <w:vertAlign w:val="subscript"/>
          <w:lang w:eastAsia="zh-CN" w:bidi="en-US"/>
        </w:rPr>
        <w:t xml:space="preserve">h </w:t>
      </w:r>
      <w:r w:rsidRPr="00D42E57">
        <w:rPr>
          <w:snapToGrid w:val="0"/>
          <w:color w:val="000000" w:themeColor="text1"/>
          <w:sz w:val="20"/>
          <w:lang w:eastAsia="zh-CN" w:bidi="en-US"/>
        </w:rPr>
        <w:t>= {</w:t>
      </w:r>
      <w:r w:rsidRPr="00D42E57">
        <w:rPr>
          <w:color w:val="000000" w:themeColor="text1"/>
          <w:sz w:val="20"/>
        </w:rPr>
        <w:t>X</w:t>
      </w:r>
      <w:r w:rsidRPr="00D42E57">
        <w:rPr>
          <w:i/>
          <w:color w:val="000000" w:themeColor="text1"/>
          <w:sz w:val="20"/>
          <w:vertAlign w:val="subscript"/>
        </w:rPr>
        <w:t>h1</w:t>
      </w:r>
      <w:r w:rsidRPr="00D42E57">
        <w:rPr>
          <w:snapToGrid w:val="0"/>
          <w:color w:val="000000" w:themeColor="text1"/>
          <w:sz w:val="20"/>
          <w:lang w:eastAsia="zh-CN" w:bidi="en-US"/>
        </w:rPr>
        <w:t>,</w:t>
      </w:r>
      <w:r w:rsidRPr="00D42E57">
        <w:rPr>
          <w:color w:val="000000" w:themeColor="text1"/>
          <w:sz w:val="20"/>
        </w:rPr>
        <w:t xml:space="preserve"> X</w:t>
      </w:r>
      <w:r w:rsidRPr="00D42E57">
        <w:rPr>
          <w:i/>
          <w:color w:val="000000" w:themeColor="text1"/>
          <w:sz w:val="20"/>
          <w:vertAlign w:val="subscript"/>
        </w:rPr>
        <w:t>h2</w:t>
      </w:r>
      <w:r w:rsidRPr="00D42E57">
        <w:rPr>
          <w:snapToGrid w:val="0"/>
          <w:color w:val="000000" w:themeColor="text1"/>
          <w:sz w:val="20"/>
          <w:lang w:eastAsia="zh-CN" w:bidi="en-US"/>
        </w:rPr>
        <w:t>,…,</w:t>
      </w:r>
      <w:r w:rsidRPr="00D42E57">
        <w:rPr>
          <w:color w:val="000000" w:themeColor="text1"/>
          <w:sz w:val="20"/>
        </w:rPr>
        <w:t xml:space="preserve"> X</w:t>
      </w:r>
      <w:r w:rsidRPr="00D42E57">
        <w:rPr>
          <w:i/>
          <w:color w:val="000000" w:themeColor="text1"/>
          <w:sz w:val="20"/>
          <w:vertAlign w:val="subscript"/>
        </w:rPr>
        <w:t>h|</w:t>
      </w:r>
      <w:r w:rsidRPr="00D42E57">
        <w:rPr>
          <w:i/>
          <w:snapToGrid w:val="0"/>
          <w:color w:val="000000" w:themeColor="text1"/>
          <w:sz w:val="20"/>
          <w:vertAlign w:val="subscript"/>
          <w:lang w:eastAsia="zh-CN" w:bidi="en-US"/>
        </w:rPr>
        <w:t>Ph</w:t>
      </w:r>
      <w:r w:rsidRPr="00D42E57">
        <w:rPr>
          <w:i/>
          <w:color w:val="000000" w:themeColor="text1"/>
          <w:sz w:val="20"/>
          <w:vertAlign w:val="subscript"/>
        </w:rPr>
        <w:t>|</w:t>
      </w:r>
      <w:r w:rsidRPr="00D42E57">
        <w:rPr>
          <w:snapToGrid w:val="0"/>
          <w:color w:val="000000" w:themeColor="text1"/>
          <w:sz w:val="20"/>
          <w:lang w:eastAsia="zh-CN" w:bidi="en-US"/>
        </w:rPr>
        <w:t>} (</w:t>
      </w:r>
      <w:r w:rsidRPr="00D42E57">
        <w:rPr>
          <w:i/>
          <w:snapToGrid w:val="0"/>
          <w:color w:val="000000" w:themeColor="text1"/>
          <w:sz w:val="20"/>
          <w:lang w:eastAsia="zh-CN" w:bidi="en-US"/>
        </w:rPr>
        <w:t>h</w:t>
      </w:r>
      <w:r w:rsidRPr="00D42E57">
        <w:rPr>
          <w:snapToGrid w:val="0"/>
          <w:color w:val="000000" w:themeColor="text1"/>
          <w:sz w:val="20"/>
          <w:lang w:eastAsia="zh-CN" w:bidi="en-US"/>
        </w:rPr>
        <w:t>=1,2,…,</w:t>
      </w:r>
      <w:r w:rsidRPr="00D42E57">
        <w:rPr>
          <w:i/>
          <w:snapToGrid w:val="0"/>
          <w:color w:val="000000" w:themeColor="text1"/>
          <w:sz w:val="20"/>
          <w:lang w:eastAsia="zh-CN" w:bidi="en-US"/>
        </w:rPr>
        <w:t>d</w:t>
      </w:r>
      <w:r w:rsidR="00BD2F51" w:rsidRPr="00D42E57">
        <w:rPr>
          <w:snapToGrid w:val="0"/>
          <w:color w:val="000000" w:themeColor="text1"/>
          <w:sz w:val="20"/>
          <w:lang w:eastAsia="zh-CN" w:bidi="en-US"/>
        </w:rPr>
        <w:t>)</w:t>
      </w:r>
      <w:r w:rsidR="00BD2F51">
        <w:rPr>
          <w:snapToGrid w:val="0"/>
          <w:color w:val="000000" w:themeColor="text1"/>
          <w:sz w:val="20"/>
          <w:lang w:eastAsia="zh-CN" w:bidi="en-US"/>
        </w:rPr>
        <w:t xml:space="preserve"> and</w:t>
      </w:r>
      <w:r w:rsidR="00BD2F51" w:rsidRPr="00D42E57">
        <w:rPr>
          <w:snapToGrid w:val="0"/>
          <w:color w:val="000000" w:themeColor="text1"/>
          <w:sz w:val="20"/>
          <w:lang w:eastAsia="zh-CN" w:bidi="en-US"/>
        </w:rPr>
        <w:t xml:space="preserve"> </w:t>
      </w:r>
      <w:r w:rsidR="00B67496">
        <w:rPr>
          <w:position w:val="-14"/>
        </w:rPr>
        <w:pict w14:anchorId="0392CC48">
          <v:shape id="_x0000_i1061" type="#_x0000_t75" alt="" style="width:86.4pt;height:21.9pt;mso-width-percent:0;mso-height-percent:0;mso-width-percent:0;mso-height-percent:0">
            <v:imagedata r:id="rId81" o:title=""/>
          </v:shape>
        </w:pict>
      </w:r>
      <w:r w:rsidRPr="00D42E57">
        <w:rPr>
          <w:snapToGrid w:val="0"/>
          <w:color w:val="000000" w:themeColor="text1"/>
          <w:sz w:val="20"/>
          <w:lang w:eastAsia="zh-CN" w:bidi="en-US"/>
        </w:rPr>
        <w:t>denotes the cardinality of</w:t>
      </w:r>
      <w:r w:rsidRPr="00D42E57">
        <w:rPr>
          <w:i/>
          <w:snapToGrid w:val="0"/>
          <w:color w:val="000000" w:themeColor="text1"/>
          <w:sz w:val="20"/>
          <w:lang w:eastAsia="zh-CN" w:bidi="en-US"/>
        </w:rPr>
        <w:t xml:space="preserve"> P</w:t>
      </w:r>
      <w:r w:rsidRPr="00D42E57">
        <w:rPr>
          <w:i/>
          <w:snapToGrid w:val="0"/>
          <w:color w:val="000000" w:themeColor="text1"/>
          <w:sz w:val="20"/>
          <w:vertAlign w:val="subscript"/>
          <w:lang w:eastAsia="zh-CN" w:bidi="en-US"/>
        </w:rPr>
        <w:t>h</w:t>
      </w:r>
      <w:r w:rsidRPr="00D42E57">
        <w:rPr>
          <w:snapToGrid w:val="0"/>
          <w:color w:val="000000" w:themeColor="text1"/>
          <w:sz w:val="20"/>
          <w:lang w:eastAsia="zh-CN" w:bidi="en-US"/>
        </w:rPr>
        <w:t>. For any</w:t>
      </w:r>
      <w:r w:rsidRPr="00D42E57">
        <w:rPr>
          <w:i/>
          <w:snapToGrid w:val="0"/>
          <w:color w:val="000000" w:themeColor="text1"/>
          <w:sz w:val="20"/>
          <w:lang w:eastAsia="zh-CN" w:bidi="en-US"/>
        </w:rPr>
        <w:t xml:space="preserve"> </w:t>
      </w:r>
      <w:r w:rsidRPr="00D42E57">
        <w:rPr>
          <w:i/>
          <w:color w:val="000000" w:themeColor="text1"/>
          <w:sz w:val="20"/>
        </w:rPr>
        <w:t xml:space="preserve">a, b </w:t>
      </w:r>
      <w:r w:rsidRPr="00D42E57">
        <w:rPr>
          <w:color w:val="000000" w:themeColor="text1"/>
          <w:sz w:val="20"/>
        </w:rPr>
        <w:t xml:space="preserve">≥ </w:t>
      </w:r>
      <w:r w:rsidRPr="00D42E57">
        <w:rPr>
          <w:i/>
          <w:color w:val="000000" w:themeColor="text1"/>
          <w:sz w:val="20"/>
        </w:rPr>
        <w:t>0</w:t>
      </w:r>
      <w:r w:rsidRPr="00D42E57">
        <w:rPr>
          <w:snapToGrid w:val="0"/>
          <w:color w:val="000000" w:themeColor="text1"/>
          <w:sz w:val="20"/>
          <w:lang w:eastAsia="zh-CN" w:bidi="en-US"/>
        </w:rPr>
        <w:t>, the aggregation function</w:t>
      </w:r>
    </w:p>
    <w:p w14:paraId="4751BBAE" w14:textId="791B217F" w:rsidR="00F43B2F" w:rsidRPr="00D42E57" w:rsidRDefault="00B67496" w:rsidP="00F43B2F">
      <w:pPr>
        <w:widowControl w:val="0"/>
        <w:adjustRightInd w:val="0"/>
        <w:snapToGrid w:val="0"/>
        <w:spacing w:before="120" w:after="120" w:line="480" w:lineRule="auto"/>
        <w:ind w:firstLine="210"/>
        <w:jc w:val="right"/>
        <w:rPr>
          <w:snapToGrid w:val="0"/>
          <w:color w:val="000000" w:themeColor="text1"/>
          <w:sz w:val="20"/>
          <w:lang w:eastAsia="zh-CN" w:bidi="en-US"/>
        </w:rPr>
      </w:pPr>
      <w:r w:rsidRPr="008276BF">
        <w:rPr>
          <w:position w:val="-42"/>
          <w:highlight w:val="green"/>
        </w:rPr>
        <w:object w:dxaOrig="5040" w:dyaOrig="940" w14:anchorId="30088927">
          <v:shape id="_x0000_i1302" type="#_x0000_t75" alt="" style="width:252.3pt;height:46.95pt" o:ole="">
            <v:imagedata r:id="rId82" o:title=""/>
          </v:shape>
          <o:OLEObject Type="Embed" ProgID="Equation.DSMT4" ShapeID="_x0000_i1302" DrawAspect="Content" ObjectID="_1629138082" r:id="rId83"/>
        </w:object>
      </w:r>
      <w:r w:rsidR="00F43B2F" w:rsidRPr="00D42E57">
        <w:rPr>
          <w:snapToGrid w:val="0"/>
          <w:color w:val="000000" w:themeColor="text1"/>
          <w:sz w:val="20"/>
          <w:lang w:eastAsia="zh-CN" w:bidi="en-US"/>
        </w:rPr>
        <w:t xml:space="preserve">               (22)</w:t>
      </w:r>
    </w:p>
    <w:p w14:paraId="2599DC0E" w14:textId="60F583B5" w:rsidR="00F43B2F" w:rsidRPr="00D42E57" w:rsidRDefault="00F43B2F" w:rsidP="00F43B2F">
      <w:pPr>
        <w:widowControl w:val="0"/>
        <w:adjustRightInd w:val="0"/>
        <w:snapToGrid w:val="0"/>
        <w:spacing w:before="120" w:after="120" w:line="480" w:lineRule="auto"/>
        <w:rPr>
          <w:snapToGrid w:val="0"/>
          <w:color w:val="auto"/>
          <w:sz w:val="20"/>
          <w:lang w:eastAsia="zh-CN" w:bidi="en-US"/>
        </w:rPr>
      </w:pPr>
      <w:r w:rsidRPr="00D42E57">
        <w:rPr>
          <w:snapToGrid w:val="0"/>
          <w:color w:val="000000" w:themeColor="text1"/>
          <w:sz w:val="20"/>
          <w:lang w:eastAsia="zh-CN" w:bidi="en-US"/>
        </w:rPr>
        <w:t>is called the P</w:t>
      </w:r>
      <w:r w:rsidRPr="00D42E57">
        <w:rPr>
          <w:snapToGrid w:val="0"/>
          <w:color w:val="auto"/>
          <w:sz w:val="20"/>
          <w:lang w:eastAsia="zh-CN" w:bidi="en-US"/>
        </w:rPr>
        <w:t>HM operator.</w:t>
      </w:r>
      <w:r w:rsidR="009824D3" w:rsidRPr="00D42E57">
        <w:rPr>
          <w:snapToGrid w:val="0"/>
          <w:color w:val="auto"/>
          <w:sz w:val="20"/>
          <w:lang w:eastAsia="zh-CN" w:bidi="en-US"/>
        </w:rPr>
        <w:t xml:space="preserve"> </w:t>
      </w:r>
    </w:p>
    <w:p w14:paraId="1A9BBBDC" w14:textId="12A89438" w:rsidR="00F43B2F" w:rsidRPr="00D42E57" w:rsidRDefault="00F43B2F" w:rsidP="00F43B2F">
      <w:pPr>
        <w:widowControl w:val="0"/>
        <w:adjustRightInd w:val="0"/>
        <w:snapToGrid w:val="0"/>
        <w:spacing w:before="120" w:after="120" w:line="480" w:lineRule="auto"/>
        <w:ind w:firstLine="210"/>
        <w:rPr>
          <w:snapToGrid w:val="0"/>
          <w:color w:val="auto"/>
          <w:sz w:val="20"/>
          <w:lang w:eastAsia="zh-CN" w:bidi="en-US"/>
        </w:rPr>
      </w:pPr>
      <w:r w:rsidRPr="00D42E57">
        <w:rPr>
          <w:b/>
          <w:snapToGrid w:val="0"/>
          <w:color w:val="auto"/>
          <w:sz w:val="20"/>
          <w:lang w:eastAsia="zh-CN" w:bidi="en-US"/>
        </w:rPr>
        <w:t xml:space="preserve">Definition </w:t>
      </w:r>
      <w:r w:rsidRPr="00D42E57">
        <w:rPr>
          <w:rFonts w:eastAsiaTheme="minorEastAsia"/>
          <w:b/>
          <w:snapToGrid w:val="0"/>
          <w:color w:val="auto"/>
          <w:sz w:val="20"/>
          <w:lang w:eastAsia="zh-CN" w:bidi="en-US"/>
        </w:rPr>
        <w:t>10</w:t>
      </w:r>
      <w:r w:rsidRPr="00D42E57">
        <w:rPr>
          <w:b/>
          <w:snapToGrid w:val="0"/>
          <w:color w:val="auto"/>
          <w:sz w:val="20"/>
          <w:lang w:eastAsia="zh-CN" w:bidi="en-US"/>
        </w:rPr>
        <w:t xml:space="preserve"> </w:t>
      </w:r>
      <w:r w:rsidRPr="00D42E57">
        <w:rPr>
          <w:snapToGrid w:val="0"/>
          <w:color w:val="auto"/>
          <w:sz w:val="20"/>
          <w:lang w:eastAsia="zh-CN" w:bidi="en-US"/>
        </w:rPr>
        <w:t xml:space="preserve">[24]. Let </w:t>
      </w:r>
      <w:r w:rsidRPr="00D42E57">
        <w:rPr>
          <w:i/>
          <w:color w:val="auto"/>
          <w:sz w:val="20"/>
        </w:rPr>
        <w:t>a</w:t>
      </w:r>
      <w:r w:rsidRPr="00D42E57">
        <w:rPr>
          <w:i/>
          <w:color w:val="auto"/>
          <w:sz w:val="20"/>
          <w:vertAlign w:val="subscript"/>
        </w:rPr>
        <w:t>i</w:t>
      </w:r>
      <w:r w:rsidRPr="00D42E57">
        <w:rPr>
          <w:color w:val="auto"/>
          <w:sz w:val="20"/>
          <w:vertAlign w:val="subscript"/>
        </w:rPr>
        <w:t xml:space="preserve"> </w:t>
      </w:r>
      <w:r w:rsidRPr="00D42E57">
        <w:rPr>
          <w:color w:val="auto"/>
          <w:sz w:val="20"/>
        </w:rPr>
        <w:t>(</w:t>
      </w:r>
      <w:r w:rsidRPr="00D42E57">
        <w:rPr>
          <w:i/>
          <w:color w:val="auto"/>
          <w:sz w:val="20"/>
        </w:rPr>
        <w:t xml:space="preserve">i </w:t>
      </w:r>
      <w:r w:rsidRPr="00D42E57">
        <w:rPr>
          <w:color w:val="auto"/>
          <w:sz w:val="20"/>
        </w:rPr>
        <w:t xml:space="preserve">= 1, 2, …, </w:t>
      </w:r>
      <w:r w:rsidRPr="00D42E57">
        <w:rPr>
          <w:i/>
          <w:color w:val="auto"/>
          <w:sz w:val="20"/>
        </w:rPr>
        <w:t>n</w:t>
      </w:r>
      <w:r w:rsidRPr="00D42E57">
        <w:rPr>
          <w:color w:val="auto"/>
          <w:sz w:val="20"/>
        </w:rPr>
        <w:t xml:space="preserve">) </w:t>
      </w:r>
      <w:r w:rsidRPr="00D42E57">
        <w:rPr>
          <w:snapToGrid w:val="0"/>
          <w:color w:val="auto"/>
          <w:sz w:val="20"/>
          <w:lang w:eastAsia="zh-CN" w:bidi="en-US"/>
        </w:rPr>
        <w:t>be a collection of nonnegative real numbers. Then</w:t>
      </w:r>
    </w:p>
    <w:p w14:paraId="6382B84B" w14:textId="77777777" w:rsidR="00F43B2F" w:rsidRPr="00D42E57" w:rsidRDefault="006E15F3" w:rsidP="00F43B2F">
      <w:pPr>
        <w:widowControl w:val="0"/>
        <w:adjustRightInd w:val="0"/>
        <w:snapToGrid w:val="0"/>
        <w:spacing w:before="120" w:after="120" w:line="480" w:lineRule="auto"/>
        <w:ind w:firstLine="210"/>
        <w:jc w:val="right"/>
        <w:rPr>
          <w:snapToGrid w:val="0"/>
          <w:color w:val="auto"/>
          <w:sz w:val="20"/>
          <w:lang w:eastAsia="zh-CN" w:bidi="en-US"/>
        </w:rPr>
      </w:pPr>
      <w:r w:rsidRPr="008276BF">
        <w:rPr>
          <w:color w:val="auto"/>
          <w:position w:val="-60"/>
          <w:highlight w:val="green"/>
        </w:rPr>
        <w:object w:dxaOrig="2955" w:dyaOrig="1305" w14:anchorId="72F3EFB2">
          <v:shape id="_x0000_i1063" type="#_x0000_t75" alt="" style="width:148.4pt;height:65.1pt;mso-width-percent:0;mso-height-percent:0;mso-width-percent:0;mso-height-percent:0" o:ole="">
            <v:imagedata r:id="rId84" o:title=""/>
          </v:shape>
          <o:OLEObject Type="Embed" ProgID="Equation.DSMT4" ShapeID="_x0000_i1063" DrawAspect="Content" ObjectID="_1629138083" r:id="rId85"/>
        </w:object>
      </w:r>
      <w:r w:rsidR="00F43B2F" w:rsidRPr="00D42E57">
        <w:rPr>
          <w:snapToGrid w:val="0"/>
          <w:color w:val="auto"/>
          <w:sz w:val="20"/>
          <w:lang w:eastAsia="zh-CN" w:bidi="en-US"/>
        </w:rPr>
        <w:t xml:space="preserve">                            (23)</w:t>
      </w:r>
    </w:p>
    <w:p w14:paraId="28E4F921" w14:textId="77777777" w:rsidR="00F43B2F" w:rsidRPr="00D42E57" w:rsidRDefault="00F43B2F" w:rsidP="00F43B2F">
      <w:pPr>
        <w:widowControl w:val="0"/>
        <w:adjustRightInd w:val="0"/>
        <w:snapToGrid w:val="0"/>
        <w:spacing w:before="120" w:after="120" w:line="480" w:lineRule="auto"/>
        <w:rPr>
          <w:snapToGrid w:val="0"/>
          <w:color w:val="auto"/>
          <w:sz w:val="20"/>
          <w:lang w:eastAsia="zh-CN" w:bidi="en-US"/>
        </w:rPr>
      </w:pPr>
      <w:r w:rsidRPr="00D42E57">
        <w:rPr>
          <w:snapToGrid w:val="0"/>
          <w:color w:val="auto"/>
          <w:sz w:val="20"/>
          <w:lang w:eastAsia="zh-CN" w:bidi="en-US"/>
        </w:rPr>
        <w:t>is called the power average (PA) operator, where</w:t>
      </w:r>
    </w:p>
    <w:p w14:paraId="73361F55" w14:textId="77777777" w:rsidR="00F43B2F" w:rsidRPr="00D42E57" w:rsidRDefault="006E15F3" w:rsidP="00F43B2F">
      <w:pPr>
        <w:widowControl w:val="0"/>
        <w:adjustRightInd w:val="0"/>
        <w:snapToGrid w:val="0"/>
        <w:spacing w:before="120" w:after="120" w:line="480" w:lineRule="auto"/>
        <w:ind w:firstLine="210"/>
        <w:jc w:val="right"/>
        <w:rPr>
          <w:snapToGrid w:val="0"/>
          <w:color w:val="auto"/>
          <w:sz w:val="20"/>
          <w:lang w:eastAsia="zh-CN" w:bidi="en-US"/>
        </w:rPr>
      </w:pPr>
      <w:r w:rsidRPr="008276BF">
        <w:rPr>
          <w:color w:val="auto"/>
          <w:position w:val="-38"/>
          <w:highlight w:val="green"/>
        </w:rPr>
        <w:object w:dxaOrig="1860" w:dyaOrig="720" w14:anchorId="05B49DDA">
          <v:shape id="_x0000_i1064" type="#_x0000_t75" alt="" style="width:93.9pt;height:36.3pt;mso-width-percent:0;mso-height-percent:0;mso-width-percent:0;mso-height-percent:0" o:ole="">
            <v:imagedata r:id="rId86" o:title=""/>
          </v:shape>
          <o:OLEObject Type="Embed" ProgID="Equation.DSMT4" ShapeID="_x0000_i1064" DrawAspect="Content" ObjectID="_1629138084" r:id="rId87"/>
        </w:object>
      </w:r>
      <w:r w:rsidR="00F43B2F" w:rsidRPr="00D42E57">
        <w:rPr>
          <w:snapToGrid w:val="0"/>
          <w:color w:val="auto"/>
          <w:sz w:val="20"/>
          <w:lang w:eastAsia="zh-CN" w:bidi="en-US"/>
        </w:rPr>
        <w:t xml:space="preserve">                                  (24)</w:t>
      </w:r>
    </w:p>
    <w:p w14:paraId="7E5CF07E" w14:textId="77777777" w:rsidR="00F43B2F" w:rsidRPr="00D42E57" w:rsidRDefault="00F43B2F" w:rsidP="00F43B2F">
      <w:pPr>
        <w:widowControl w:val="0"/>
        <w:adjustRightInd w:val="0"/>
        <w:snapToGrid w:val="0"/>
        <w:spacing w:before="120" w:after="120" w:line="480" w:lineRule="auto"/>
        <w:rPr>
          <w:rFonts w:eastAsiaTheme="minorEastAsia"/>
          <w:snapToGrid w:val="0"/>
          <w:color w:val="auto"/>
          <w:sz w:val="20"/>
          <w:lang w:eastAsia="zh-CN" w:bidi="en-US"/>
        </w:rPr>
      </w:pPr>
      <w:r w:rsidRPr="00D42E57">
        <w:rPr>
          <w:snapToGrid w:val="0"/>
          <w:color w:val="auto"/>
          <w:sz w:val="20"/>
          <w:lang w:eastAsia="zh-CN" w:bidi="en-US"/>
        </w:rPr>
        <w:t xml:space="preserve">and </w:t>
      </w:r>
      <w:r w:rsidRPr="00D42E57">
        <w:rPr>
          <w:i/>
          <w:snapToGrid w:val="0"/>
          <w:color w:val="auto"/>
          <w:sz w:val="20"/>
          <w:lang w:eastAsia="zh-CN" w:bidi="en-US"/>
        </w:rPr>
        <w:t xml:space="preserve">Sup </w:t>
      </w:r>
      <w:r w:rsidRPr="00D42E57">
        <w:rPr>
          <w:snapToGrid w:val="0"/>
          <w:color w:val="auto"/>
          <w:sz w:val="20"/>
          <w:lang w:eastAsia="zh-CN" w:bidi="en-US"/>
        </w:rPr>
        <w:t>(</w:t>
      </w:r>
      <w:r w:rsidRPr="00D42E57">
        <w:rPr>
          <w:i/>
          <w:snapToGrid w:val="0"/>
          <w:color w:val="auto"/>
          <w:sz w:val="20"/>
          <w:lang w:eastAsia="zh-CN" w:bidi="en-US"/>
        </w:rPr>
        <w:t>a</w:t>
      </w:r>
      <w:r w:rsidRPr="00D42E57">
        <w:rPr>
          <w:snapToGrid w:val="0"/>
          <w:color w:val="auto"/>
          <w:sz w:val="20"/>
          <w:lang w:eastAsia="zh-CN" w:bidi="en-US"/>
        </w:rPr>
        <w:t xml:space="preserve">, </w:t>
      </w:r>
      <w:r w:rsidRPr="00D42E57">
        <w:rPr>
          <w:i/>
          <w:snapToGrid w:val="0"/>
          <w:color w:val="auto"/>
          <w:sz w:val="20"/>
          <w:lang w:eastAsia="zh-CN" w:bidi="en-US"/>
        </w:rPr>
        <w:t>b</w:t>
      </w:r>
      <w:r w:rsidRPr="00D42E57">
        <w:rPr>
          <w:snapToGrid w:val="0"/>
          <w:color w:val="auto"/>
          <w:sz w:val="20"/>
          <w:lang w:eastAsia="zh-CN" w:bidi="en-US"/>
        </w:rPr>
        <w:t xml:space="preserve">) denotes the support for </w:t>
      </w:r>
      <w:r w:rsidRPr="00D42E57">
        <w:rPr>
          <w:i/>
          <w:snapToGrid w:val="0"/>
          <w:color w:val="auto"/>
          <w:sz w:val="20"/>
          <w:lang w:eastAsia="zh-CN" w:bidi="en-US"/>
        </w:rPr>
        <w:t>a</w:t>
      </w:r>
      <w:r w:rsidRPr="00D42E57">
        <w:rPr>
          <w:snapToGrid w:val="0"/>
          <w:color w:val="auto"/>
          <w:sz w:val="20"/>
          <w:lang w:eastAsia="zh-CN" w:bidi="en-US"/>
        </w:rPr>
        <w:t xml:space="preserve"> from </w:t>
      </w:r>
      <w:r w:rsidRPr="00D42E57">
        <w:rPr>
          <w:i/>
          <w:snapToGrid w:val="0"/>
          <w:color w:val="auto"/>
          <w:sz w:val="20"/>
          <w:lang w:eastAsia="zh-CN" w:bidi="en-US"/>
        </w:rPr>
        <w:t>b</w:t>
      </w:r>
      <w:r w:rsidRPr="00D42E57">
        <w:rPr>
          <w:snapToGrid w:val="0"/>
          <w:color w:val="auto"/>
          <w:sz w:val="20"/>
          <w:lang w:eastAsia="zh-CN" w:bidi="en-US"/>
        </w:rPr>
        <w:t>, which satisfies the following three conditions:</w:t>
      </w:r>
    </w:p>
    <w:p w14:paraId="6024D78B" w14:textId="684AD766" w:rsidR="009824D3" w:rsidRPr="00D42E57" w:rsidRDefault="006E15F3" w:rsidP="009824D3">
      <w:pPr>
        <w:widowControl w:val="0"/>
        <w:numPr>
          <w:ilvl w:val="0"/>
          <w:numId w:val="9"/>
        </w:numPr>
        <w:tabs>
          <w:tab w:val="clear" w:pos="312"/>
        </w:tabs>
        <w:adjustRightInd w:val="0"/>
        <w:snapToGrid w:val="0"/>
        <w:spacing w:before="120" w:after="120" w:line="480" w:lineRule="auto"/>
        <w:ind w:firstLine="210"/>
        <w:rPr>
          <w:snapToGrid w:val="0"/>
          <w:color w:val="000000" w:themeColor="text1"/>
          <w:sz w:val="20"/>
          <w:lang w:eastAsia="zh-CN" w:bidi="en-US"/>
        </w:rPr>
      </w:pPr>
      <w:r w:rsidRPr="008276BF">
        <w:rPr>
          <w:position w:val="-10"/>
          <w:highlight w:val="green"/>
        </w:rPr>
        <w:object w:dxaOrig="1440" w:dyaOrig="285" w14:anchorId="2ADB33D7">
          <v:shape id="_x0000_i1065" type="#_x0000_t75" alt="" style="width:1in;height:14.4pt;mso-width-percent:0;mso-height-percent:0;mso-width-percent:0;mso-height-percent:0" o:ole="">
            <v:imagedata r:id="rId88" o:title=""/>
          </v:shape>
          <o:OLEObject Type="Embed" ProgID="Equation.DSMT4" ShapeID="_x0000_i1065" DrawAspect="Content" ObjectID="_1629138085" r:id="rId89"/>
        </w:object>
      </w:r>
    </w:p>
    <w:p w14:paraId="006DE97C" w14:textId="6E082ABB" w:rsidR="009824D3" w:rsidRPr="00D42E57" w:rsidRDefault="00896A8E" w:rsidP="009824D3">
      <w:pPr>
        <w:widowControl w:val="0"/>
        <w:numPr>
          <w:ilvl w:val="0"/>
          <w:numId w:val="9"/>
        </w:numPr>
        <w:tabs>
          <w:tab w:val="clear" w:pos="312"/>
        </w:tabs>
        <w:adjustRightInd w:val="0"/>
        <w:snapToGrid w:val="0"/>
        <w:spacing w:before="120" w:after="120" w:line="480" w:lineRule="auto"/>
        <w:ind w:firstLine="210"/>
        <w:rPr>
          <w:snapToGrid w:val="0"/>
          <w:color w:val="000000" w:themeColor="text1"/>
          <w:sz w:val="20"/>
          <w:lang w:eastAsia="zh-CN" w:bidi="en-US"/>
        </w:rPr>
      </w:pPr>
      <w:r w:rsidRPr="008276BF">
        <w:rPr>
          <w:position w:val="-10"/>
          <w:highlight w:val="green"/>
        </w:rPr>
        <w:object w:dxaOrig="1725" w:dyaOrig="285" w14:anchorId="67882BE0">
          <v:shape id="_x0000_i1066" type="#_x0000_t75" alt="" style="width:86.4pt;height:14.4pt;mso-width-percent:0;mso-height-percent:0;mso-width-percent:0;mso-height-percent:0" o:ole="">
            <v:imagedata r:id="rId90" o:title=""/>
          </v:shape>
          <o:OLEObject Type="Embed" ProgID="Equation.DSMT4" ShapeID="_x0000_i1066" DrawAspect="Content" ObjectID="_1629138086" r:id="rId91"/>
        </w:object>
      </w:r>
    </w:p>
    <w:p w14:paraId="43A5C399" w14:textId="06709710" w:rsidR="00F43B2F" w:rsidRPr="00D42E57" w:rsidRDefault="00896A8E" w:rsidP="00F43B2F">
      <w:pPr>
        <w:widowControl w:val="0"/>
        <w:numPr>
          <w:ilvl w:val="0"/>
          <w:numId w:val="9"/>
        </w:numPr>
        <w:tabs>
          <w:tab w:val="clear" w:pos="312"/>
        </w:tabs>
        <w:adjustRightInd w:val="0"/>
        <w:snapToGrid w:val="0"/>
        <w:spacing w:before="120" w:after="120" w:line="480" w:lineRule="auto"/>
        <w:ind w:firstLine="210"/>
        <w:rPr>
          <w:snapToGrid w:val="0"/>
          <w:color w:val="000000" w:themeColor="text1"/>
          <w:sz w:val="20"/>
          <w:lang w:eastAsia="zh-CN" w:bidi="en-US"/>
        </w:rPr>
      </w:pPr>
      <w:r w:rsidRPr="008276BF">
        <w:rPr>
          <w:position w:val="-12"/>
          <w:highlight w:val="green"/>
        </w:rPr>
        <w:object w:dxaOrig="3300" w:dyaOrig="285" w14:anchorId="43C2D883">
          <v:shape id="_x0000_i1067" type="#_x0000_t75" alt="" style="width:165.3pt;height:15.65pt;mso-width-percent:0;mso-height-percent:0;mso-width-percent:0;mso-height-percent:0" o:ole="">
            <v:imagedata r:id="rId92" o:title=""/>
          </v:shape>
          <o:OLEObject Type="Embed" ProgID="Equation.DSMT4" ShapeID="_x0000_i1067" DrawAspect="Content" ObjectID="_1629138087" r:id="rId93"/>
        </w:object>
      </w:r>
    </w:p>
    <w:p w14:paraId="494D902F" w14:textId="4B0EB2DA" w:rsidR="00F43B2F" w:rsidRPr="00D42E57" w:rsidRDefault="00F43B2F" w:rsidP="00F43B2F">
      <w:pPr>
        <w:widowControl w:val="0"/>
        <w:adjustRightInd w:val="0"/>
        <w:snapToGrid w:val="0"/>
        <w:spacing w:before="120" w:after="120" w:line="480" w:lineRule="auto"/>
        <w:rPr>
          <w:snapToGrid w:val="0"/>
          <w:color w:val="000000" w:themeColor="text1"/>
          <w:sz w:val="20"/>
          <w:lang w:eastAsia="zh-CN" w:bidi="en-US"/>
        </w:rPr>
      </w:pPr>
      <w:bookmarkStart w:id="81" w:name="OLE_LINK27"/>
      <w:bookmarkStart w:id="82" w:name="OLE_LINK33"/>
      <w:r w:rsidRPr="00D42E57">
        <w:rPr>
          <w:snapToGrid w:val="0"/>
          <w:color w:val="auto"/>
          <w:sz w:val="20"/>
          <w:lang w:eastAsia="zh-CN" w:bidi="en-US"/>
        </w:rPr>
        <w:t xml:space="preserve">To simplify </w:t>
      </w:r>
      <w:bookmarkEnd w:id="81"/>
      <w:bookmarkEnd w:id="82"/>
      <w:r w:rsidRPr="00D42E57">
        <w:rPr>
          <w:snapToGrid w:val="0"/>
          <w:color w:val="auto"/>
          <w:sz w:val="20"/>
          <w:lang w:eastAsia="zh-CN" w:bidi="en-US"/>
        </w:rPr>
        <w:t xml:space="preserve">Equation (23), let </w:t>
      </w:r>
      <w:r w:rsidRPr="00D42E57">
        <w:rPr>
          <w:i/>
          <w:iCs/>
          <w:snapToGrid w:val="0"/>
          <w:color w:val="auto"/>
          <w:sz w:val="20"/>
          <w:lang w:eastAsia="zh-CN" w:bidi="en-US"/>
        </w:rPr>
        <w:t>V</w:t>
      </w:r>
      <w:r w:rsidRPr="00D42E57">
        <w:rPr>
          <w:i/>
          <w:iCs/>
          <w:snapToGrid w:val="0"/>
          <w:color w:val="auto"/>
          <w:sz w:val="20"/>
          <w:vertAlign w:val="subscript"/>
          <w:lang w:eastAsia="zh-CN" w:bidi="en-US"/>
        </w:rPr>
        <w:t xml:space="preserve">i </w:t>
      </w:r>
      <w:r w:rsidRPr="00D42E57">
        <w:rPr>
          <w:snapToGrid w:val="0"/>
          <w:color w:val="auto"/>
          <w:sz w:val="20"/>
          <w:lang w:eastAsia="zh-CN" w:bidi="en-US"/>
        </w:rPr>
        <w:t xml:space="preserve">=1 + </w:t>
      </w:r>
      <w:r w:rsidRPr="00D42E57">
        <w:rPr>
          <w:i/>
          <w:iCs/>
          <w:snapToGrid w:val="0"/>
          <w:color w:val="auto"/>
          <w:sz w:val="20"/>
          <w:lang w:eastAsia="zh-CN" w:bidi="en-US"/>
        </w:rPr>
        <w:t>T</w:t>
      </w:r>
      <w:r w:rsidRPr="00D42E57">
        <w:rPr>
          <w:snapToGrid w:val="0"/>
          <w:color w:val="auto"/>
          <w:sz w:val="20"/>
          <w:lang w:eastAsia="zh-CN" w:bidi="en-US"/>
        </w:rPr>
        <w:t>(</w:t>
      </w:r>
      <w:r w:rsidRPr="00D42E57">
        <w:rPr>
          <w:i/>
          <w:iCs/>
          <w:snapToGrid w:val="0"/>
          <w:color w:val="auto"/>
          <w:sz w:val="20"/>
          <w:lang w:eastAsia="zh-CN" w:bidi="en-US"/>
        </w:rPr>
        <w:t>a</w:t>
      </w:r>
      <w:r w:rsidRPr="00D42E57">
        <w:rPr>
          <w:i/>
          <w:iCs/>
          <w:snapToGrid w:val="0"/>
          <w:color w:val="auto"/>
          <w:sz w:val="20"/>
          <w:vertAlign w:val="subscript"/>
          <w:lang w:eastAsia="zh-CN" w:bidi="en-US"/>
        </w:rPr>
        <w:t>i</w:t>
      </w:r>
      <w:r w:rsidRPr="00D42E57">
        <w:rPr>
          <w:snapToGrid w:val="0"/>
          <w:color w:val="auto"/>
          <w:sz w:val="20"/>
          <w:lang w:eastAsia="zh-CN" w:bidi="en-US"/>
        </w:rPr>
        <w:t>) and</w:t>
      </w:r>
      <w:del w:id="83" w:author="Gaohong" w:date="2019-09-04T20:50:00Z">
        <w:r w:rsidRPr="00D42E57" w:rsidDel="0059438A">
          <w:rPr>
            <w:snapToGrid w:val="0"/>
            <w:color w:val="auto"/>
            <w:sz w:val="20"/>
            <w:lang w:eastAsia="zh-CN" w:bidi="en-US"/>
          </w:rPr>
          <w:delText xml:space="preserve"> </w:delText>
        </w:r>
        <w:r w:rsidR="00B67496" w:rsidDel="0059438A">
          <w:rPr>
            <w:position w:val="-32"/>
          </w:rPr>
          <w:pict w14:anchorId="6AD5927E">
            <v:shape id="_x0000_i1068" type="#_x0000_t75" alt="" style="width:57.6pt;height:36.3pt;mso-width-percent:0;mso-height-percent:0;mso-width-percent:0;mso-height-percent:0">
              <v:imagedata r:id="rId94" o:title=""/>
            </v:shape>
          </w:pict>
        </w:r>
      </w:del>
      <w:ins w:id="84" w:author="Gaohong" w:date="2019-09-04T20:50:00Z">
        <w:r w:rsidR="0059438A">
          <w:rPr>
            <w:position w:val="-32"/>
          </w:rPr>
          <w:object w:dxaOrig="1080" w:dyaOrig="660" w14:anchorId="4E3464E0">
            <v:shape id="_x0000_i1356" type="#_x0000_t75" style="width:57.6pt;height:36.3pt" o:ole="">
              <v:imagedata r:id="rId94" o:title=""/>
            </v:shape>
            <o:OLEObject Type="Embed" ProgID="Equation.DSMT4" ShapeID="_x0000_i1356" DrawAspect="Content" ObjectID="_1629138088" r:id="rId95"/>
          </w:object>
        </w:r>
      </w:ins>
      <w:r w:rsidRPr="00D42E57">
        <w:rPr>
          <w:snapToGrid w:val="0"/>
          <w:color w:val="000000" w:themeColor="text1"/>
          <w:sz w:val="20"/>
          <w:lang w:eastAsia="zh-CN" w:bidi="en-US"/>
        </w:rPr>
        <w:t>; then</w:t>
      </w:r>
    </w:p>
    <w:p w14:paraId="3FA13F7A" w14:textId="3CBB9EEB" w:rsidR="00F43B2F" w:rsidRPr="00D42E57" w:rsidRDefault="009824D3" w:rsidP="00F43B2F">
      <w:pPr>
        <w:widowControl w:val="0"/>
        <w:adjustRightInd w:val="0"/>
        <w:snapToGrid w:val="0"/>
        <w:spacing w:before="120" w:after="120" w:line="480" w:lineRule="auto"/>
        <w:ind w:firstLine="210"/>
        <w:jc w:val="right"/>
        <w:rPr>
          <w:snapToGrid w:val="0"/>
          <w:color w:val="FF0000"/>
          <w:sz w:val="20"/>
          <w:vertAlign w:val="superscript"/>
          <w:lang w:eastAsia="zh-CN" w:bidi="en-US"/>
        </w:rPr>
      </w:pPr>
      <w:r w:rsidRPr="00D42E57">
        <w:t xml:space="preserve"> </w:t>
      </w:r>
      <w:r w:rsidR="006E15F3" w:rsidRPr="008276BF">
        <w:rPr>
          <w:position w:val="-28"/>
          <w:highlight w:val="green"/>
        </w:rPr>
        <w:object w:dxaOrig="2355" w:dyaOrig="720" w14:anchorId="7B48B754">
          <v:shape id="_x0000_i1069" type="#_x0000_t75" alt="" style="width:118.35pt;height:36.3pt;mso-width-percent:0;mso-height-percent:0;mso-width-percent:0;mso-height-percent:0" o:ole="">
            <v:imagedata r:id="rId96" o:title=""/>
          </v:shape>
          <o:OLEObject Type="Embed" ProgID="Equation.DSMT4" ShapeID="_x0000_i1069" DrawAspect="Content" ObjectID="_1629138089" r:id="rId97"/>
        </w:object>
      </w:r>
      <w:r w:rsidR="00F43B2F" w:rsidRPr="00D42E57">
        <w:t xml:space="preserve">                           </w:t>
      </w:r>
      <w:r w:rsidR="00F43B2F" w:rsidRPr="00D42E57">
        <w:rPr>
          <w:sz w:val="20"/>
        </w:rPr>
        <w:t>(25)</w:t>
      </w:r>
    </w:p>
    <w:p w14:paraId="280D1472" w14:textId="04CC6BFA" w:rsidR="00F43B2F" w:rsidRPr="00D42E57" w:rsidRDefault="00F43B2F" w:rsidP="00F43B2F">
      <w:pPr>
        <w:pStyle w:val="MDPI21heading1"/>
        <w:spacing w:line="480" w:lineRule="auto"/>
        <w:rPr>
          <w:rFonts w:ascii="Times New Roman" w:hAnsi="Times New Roman"/>
          <w:color w:val="000000" w:themeColor="text1"/>
          <w:sz w:val="36"/>
          <w:szCs w:val="36"/>
          <w:lang w:eastAsia="zh-CN"/>
        </w:rPr>
      </w:pPr>
      <w:r w:rsidRPr="00D42E57">
        <w:rPr>
          <w:rFonts w:ascii="Times New Roman" w:eastAsiaTheme="minorEastAsia" w:hAnsi="Times New Roman"/>
          <w:color w:val="000000" w:themeColor="text1"/>
          <w:sz w:val="36"/>
          <w:szCs w:val="36"/>
          <w:lang w:eastAsia="zh-CN"/>
        </w:rPr>
        <w:lastRenderedPageBreak/>
        <w:t>3.</w:t>
      </w:r>
      <w:r w:rsidRPr="00D42E57">
        <w:rPr>
          <w:rFonts w:ascii="Times New Roman" w:hAnsi="Times New Roman"/>
          <w:color w:val="000000" w:themeColor="text1"/>
          <w:sz w:val="36"/>
          <w:szCs w:val="36"/>
          <w:lang w:eastAsia="zh-CN"/>
        </w:rPr>
        <w:t xml:space="preserve"> Dombi power partitioned Heronian mean operators of </w:t>
      </w:r>
      <w:r w:rsidRPr="00D42E57">
        <w:rPr>
          <w:rFonts w:ascii="Times New Roman" w:hAnsi="Times New Roman"/>
          <w:i/>
          <w:iCs/>
          <w:color w:val="000000" w:themeColor="text1"/>
          <w:sz w:val="36"/>
          <w:szCs w:val="36"/>
          <w:lang w:eastAsia="zh-CN"/>
        </w:rPr>
        <w:t>q</w:t>
      </w:r>
      <w:r w:rsidRPr="00D42E57">
        <w:rPr>
          <w:rFonts w:ascii="Times New Roman" w:hAnsi="Times New Roman"/>
          <w:color w:val="000000" w:themeColor="text1"/>
          <w:sz w:val="36"/>
          <w:szCs w:val="36"/>
          <w:lang w:eastAsia="zh-CN"/>
        </w:rPr>
        <w:t>ROFNs</w:t>
      </w:r>
      <w:r w:rsidR="009824D3" w:rsidRPr="00D42E57">
        <w:rPr>
          <w:rFonts w:ascii="Times New Roman" w:hAnsi="Times New Roman"/>
          <w:color w:val="000000" w:themeColor="text1"/>
          <w:sz w:val="36"/>
          <w:szCs w:val="36"/>
          <w:lang w:eastAsia="zh-CN"/>
        </w:rPr>
        <w:t xml:space="preserve"> </w:t>
      </w:r>
    </w:p>
    <w:p w14:paraId="18D62D30" w14:textId="77777777" w:rsidR="00F43B2F" w:rsidRPr="00D42E57" w:rsidRDefault="00F43B2F" w:rsidP="00F43B2F">
      <w:pPr>
        <w:pStyle w:val="MDPI22heading2"/>
        <w:spacing w:line="480" w:lineRule="auto"/>
        <w:jc w:val="both"/>
        <w:rPr>
          <w:rFonts w:ascii="Times New Roman" w:hAnsi="Times New Roman"/>
          <w:b/>
          <w:i w:val="0"/>
          <w:color w:val="000000" w:themeColor="text1"/>
          <w:sz w:val="32"/>
          <w:szCs w:val="32"/>
        </w:rPr>
      </w:pPr>
      <w:r w:rsidRPr="00D42E57">
        <w:rPr>
          <w:rFonts w:ascii="Times New Roman" w:hAnsi="Times New Roman"/>
          <w:b/>
          <w:i w:val="0"/>
          <w:color w:val="000000" w:themeColor="text1"/>
          <w:sz w:val="32"/>
          <w:szCs w:val="32"/>
        </w:rPr>
        <w:t xml:space="preserve">3.1 </w:t>
      </w:r>
      <w:r w:rsidRPr="00D42E57">
        <w:rPr>
          <w:rFonts w:ascii="Times New Roman" w:hAnsi="Times New Roman"/>
          <w:b/>
          <w:iCs/>
          <w:color w:val="000000" w:themeColor="text1"/>
          <w:sz w:val="32"/>
          <w:szCs w:val="32"/>
        </w:rPr>
        <w:t>q</w:t>
      </w:r>
      <w:r w:rsidRPr="00D42E57">
        <w:rPr>
          <w:rFonts w:ascii="Times New Roman" w:hAnsi="Times New Roman"/>
          <w:b/>
          <w:i w:val="0"/>
          <w:color w:val="000000" w:themeColor="text1"/>
          <w:sz w:val="32"/>
          <w:szCs w:val="32"/>
        </w:rPr>
        <w:t>-Rung orthopair fuzzy Dombi partitioned Heronian mean operators</w:t>
      </w:r>
    </w:p>
    <w:p w14:paraId="6B9040C2" w14:textId="77777777" w:rsidR="00F43B2F" w:rsidRPr="00D42E57" w:rsidRDefault="00F43B2F" w:rsidP="00F43B2F">
      <w:pPr>
        <w:widowControl w:val="0"/>
        <w:adjustRightInd w:val="0"/>
        <w:snapToGrid w:val="0"/>
        <w:spacing w:before="120" w:after="120" w:line="480" w:lineRule="auto"/>
        <w:rPr>
          <w:snapToGrid w:val="0"/>
          <w:color w:val="auto"/>
          <w:sz w:val="20"/>
          <w:lang w:eastAsia="zh-CN" w:bidi="en-US"/>
        </w:rPr>
      </w:pPr>
      <w:r w:rsidRPr="00D42E57">
        <w:rPr>
          <w:snapToGrid w:val="0"/>
          <w:color w:val="000000" w:themeColor="text1"/>
          <w:sz w:val="20"/>
          <w:lang w:eastAsia="zh-CN" w:bidi="en-US"/>
        </w:rPr>
        <w:t xml:space="preserve">In this section, PHM is extended to the </w:t>
      </w:r>
      <w:r w:rsidRPr="00D42E57">
        <w:rPr>
          <w:i/>
          <w:snapToGrid w:val="0"/>
          <w:color w:val="000000" w:themeColor="text1"/>
          <w:sz w:val="20"/>
          <w:lang w:eastAsia="zh-CN" w:bidi="en-US"/>
        </w:rPr>
        <w:t>q</w:t>
      </w:r>
      <w:r w:rsidRPr="00D42E57">
        <w:rPr>
          <w:snapToGrid w:val="0"/>
          <w:color w:val="000000" w:themeColor="text1"/>
          <w:sz w:val="20"/>
          <w:lang w:eastAsia="zh-CN" w:bidi="en-US"/>
        </w:rPr>
        <w:t>-rung orthopair fuzzy environme</w:t>
      </w:r>
      <w:r w:rsidRPr="00D42E57">
        <w:rPr>
          <w:snapToGrid w:val="0"/>
          <w:color w:val="auto"/>
          <w:sz w:val="20"/>
          <w:lang w:eastAsia="zh-CN" w:bidi="en-US"/>
        </w:rPr>
        <w:t>nt</w:t>
      </w:r>
      <w:r w:rsidRPr="00D42E57">
        <w:rPr>
          <w:color w:val="auto"/>
          <w:sz w:val="20"/>
          <w:lang w:eastAsia="zh-CN" w:bidi="en-US"/>
        </w:rPr>
        <w:t>,</w:t>
      </w:r>
      <w:r w:rsidRPr="00D42E57">
        <w:rPr>
          <w:snapToGrid w:val="0"/>
          <w:color w:val="auto"/>
          <w:sz w:val="20"/>
          <w:lang w:eastAsia="zh-CN" w:bidi="en-US"/>
        </w:rPr>
        <w:t xml:space="preserve"> and a </w:t>
      </w:r>
      <w:r w:rsidRPr="00D42E57">
        <w:rPr>
          <w:i/>
          <w:snapToGrid w:val="0"/>
          <w:color w:val="auto"/>
          <w:sz w:val="20"/>
          <w:lang w:eastAsia="zh-CN" w:bidi="en-US"/>
        </w:rPr>
        <w:t>q</w:t>
      </w:r>
      <w:r w:rsidRPr="00D42E57">
        <w:rPr>
          <w:snapToGrid w:val="0"/>
          <w:color w:val="auto"/>
          <w:sz w:val="20"/>
          <w:lang w:eastAsia="zh-CN" w:bidi="en-US"/>
        </w:rPr>
        <w:t xml:space="preserve">-rung orthopair fuzzy Dombi </w:t>
      </w:r>
      <w:r w:rsidRPr="00D42E57">
        <w:rPr>
          <w:color w:val="auto"/>
          <w:sz w:val="20"/>
        </w:rPr>
        <w:t>partitioned Heronian mean</w:t>
      </w:r>
      <w:r w:rsidRPr="00D42E57">
        <w:rPr>
          <w:iCs/>
          <w:snapToGrid w:val="0"/>
          <w:color w:val="auto"/>
          <w:sz w:val="20"/>
          <w:lang w:eastAsia="zh-CN" w:bidi="en-US"/>
        </w:rPr>
        <w:t xml:space="preserve"> (</w:t>
      </w:r>
      <w:r w:rsidRPr="00D42E57">
        <w:rPr>
          <w:i/>
          <w:snapToGrid w:val="0"/>
          <w:color w:val="auto"/>
          <w:sz w:val="20"/>
          <w:lang w:eastAsia="zh-CN" w:bidi="en-US"/>
        </w:rPr>
        <w:t>q</w:t>
      </w:r>
      <w:r w:rsidRPr="00D42E57">
        <w:rPr>
          <w:snapToGrid w:val="0"/>
          <w:color w:val="auto"/>
          <w:sz w:val="20"/>
          <w:lang w:eastAsia="zh-CN" w:bidi="en-US"/>
        </w:rPr>
        <w:t xml:space="preserve">ROFDPHM) operator and a </w:t>
      </w:r>
      <w:r w:rsidRPr="00D42E57">
        <w:rPr>
          <w:i/>
          <w:snapToGrid w:val="0"/>
          <w:color w:val="auto"/>
          <w:sz w:val="20"/>
          <w:lang w:eastAsia="zh-CN" w:bidi="en-US"/>
        </w:rPr>
        <w:t>q</w:t>
      </w:r>
      <w:r w:rsidRPr="00D42E57">
        <w:rPr>
          <w:snapToGrid w:val="0"/>
          <w:color w:val="auto"/>
          <w:sz w:val="20"/>
          <w:lang w:eastAsia="zh-CN" w:bidi="en-US"/>
        </w:rPr>
        <w:t xml:space="preserve">-rung orthopair fuzzy Dombi weighted </w:t>
      </w:r>
      <w:r w:rsidRPr="00D42E57">
        <w:rPr>
          <w:color w:val="auto"/>
          <w:sz w:val="20"/>
        </w:rPr>
        <w:t>partitioned Heronian mean</w:t>
      </w:r>
      <w:r w:rsidRPr="00D42E57">
        <w:rPr>
          <w:i/>
          <w:snapToGrid w:val="0"/>
          <w:color w:val="auto"/>
          <w:sz w:val="20"/>
          <w:lang w:eastAsia="zh-CN" w:bidi="en-US"/>
        </w:rPr>
        <w:t xml:space="preserve"> </w:t>
      </w:r>
      <w:r w:rsidRPr="00B67496">
        <w:rPr>
          <w:iCs/>
          <w:snapToGrid w:val="0"/>
          <w:color w:val="auto"/>
          <w:sz w:val="20"/>
          <w:lang w:eastAsia="zh-CN" w:bidi="en-US"/>
          <w:rPrChange w:id="85" w:author="Gaohong" w:date="2019-09-04T20:34:00Z">
            <w:rPr>
              <w:i/>
              <w:snapToGrid w:val="0"/>
              <w:color w:val="auto"/>
              <w:sz w:val="20"/>
              <w:lang w:eastAsia="zh-CN" w:bidi="en-US"/>
            </w:rPr>
          </w:rPrChange>
        </w:rPr>
        <w:t>(</w:t>
      </w:r>
      <w:r w:rsidRPr="00D42E57">
        <w:rPr>
          <w:i/>
          <w:snapToGrid w:val="0"/>
          <w:color w:val="auto"/>
          <w:sz w:val="20"/>
          <w:lang w:eastAsia="zh-CN" w:bidi="en-US"/>
        </w:rPr>
        <w:t>q</w:t>
      </w:r>
      <w:r w:rsidRPr="00D42E57">
        <w:rPr>
          <w:snapToGrid w:val="0"/>
          <w:color w:val="auto"/>
          <w:sz w:val="20"/>
          <w:lang w:eastAsia="zh-CN" w:bidi="en-US"/>
        </w:rPr>
        <w:t xml:space="preserve">ROFDWPHM) operator are presented. </w:t>
      </w:r>
      <w:r w:rsidRPr="00D42E57">
        <w:rPr>
          <w:rFonts w:eastAsiaTheme="minorEastAsia"/>
          <w:snapToGrid w:val="0"/>
          <w:color w:val="auto"/>
          <w:sz w:val="20"/>
          <w:lang w:eastAsia="zh-CN" w:bidi="en-US"/>
        </w:rPr>
        <w:t>T</w:t>
      </w:r>
      <w:r w:rsidRPr="00D42E57">
        <w:rPr>
          <w:snapToGrid w:val="0"/>
          <w:color w:val="auto"/>
          <w:sz w:val="20"/>
          <w:lang w:eastAsia="zh-CN" w:bidi="en-US"/>
        </w:rPr>
        <w:t>heir properties are explored.</w:t>
      </w:r>
    </w:p>
    <w:p w14:paraId="181146C5" w14:textId="5EDAAB42" w:rsidR="00F43B2F" w:rsidRPr="00D42E57" w:rsidRDefault="00F43B2F" w:rsidP="00F43B2F">
      <w:pPr>
        <w:widowControl w:val="0"/>
        <w:adjustRightInd w:val="0"/>
        <w:snapToGrid w:val="0"/>
        <w:spacing w:before="120" w:after="120" w:line="480" w:lineRule="auto"/>
        <w:ind w:firstLine="210"/>
        <w:rPr>
          <w:snapToGrid w:val="0"/>
          <w:color w:val="auto"/>
          <w:sz w:val="20"/>
          <w:lang w:eastAsia="zh-CN" w:bidi="en-US"/>
        </w:rPr>
      </w:pPr>
      <w:r w:rsidRPr="00D42E57">
        <w:rPr>
          <w:b/>
          <w:snapToGrid w:val="0"/>
          <w:color w:val="auto"/>
          <w:sz w:val="20"/>
          <w:lang w:eastAsia="zh-CN" w:bidi="en-US"/>
        </w:rPr>
        <w:t>Definition 11</w:t>
      </w:r>
      <w:r w:rsidRPr="00D42E57">
        <w:rPr>
          <w:snapToGrid w:val="0"/>
          <w:color w:val="auto"/>
          <w:sz w:val="20"/>
          <w:lang w:eastAsia="zh-CN" w:bidi="en-US"/>
        </w:rPr>
        <w:t>. Let {Θ</w:t>
      </w:r>
      <w:r w:rsidRPr="00D42E57">
        <w:rPr>
          <w:snapToGrid w:val="0"/>
          <w:color w:val="auto"/>
          <w:sz w:val="20"/>
          <w:vertAlign w:val="subscript"/>
          <w:lang w:eastAsia="zh-CN" w:bidi="en-US"/>
        </w:rPr>
        <w:t>1</w:t>
      </w:r>
      <w:r w:rsidRPr="00D42E57">
        <w:rPr>
          <w:snapToGrid w:val="0"/>
          <w:color w:val="auto"/>
          <w:sz w:val="20"/>
          <w:lang w:eastAsia="zh-CN" w:bidi="en-US"/>
        </w:rPr>
        <w:t>, Θ</w:t>
      </w:r>
      <w:r w:rsidRPr="00D42E57">
        <w:rPr>
          <w:snapToGrid w:val="0"/>
          <w:color w:val="auto"/>
          <w:sz w:val="20"/>
          <w:vertAlign w:val="subscript"/>
          <w:lang w:eastAsia="zh-CN" w:bidi="en-US"/>
        </w:rPr>
        <w:t>2</w:t>
      </w:r>
      <w:r w:rsidRPr="00D42E57">
        <w:rPr>
          <w:snapToGrid w:val="0"/>
          <w:color w:val="auto"/>
          <w:sz w:val="20"/>
          <w:lang w:eastAsia="zh-CN" w:bidi="en-US"/>
        </w:rPr>
        <w:t xml:space="preserve">, </w:t>
      </w:r>
      <w:r w:rsidR="009824D3" w:rsidRPr="00D42E57">
        <w:rPr>
          <w:snapToGrid w:val="0"/>
          <w:color w:val="auto"/>
          <w:sz w:val="20"/>
          <w:lang w:eastAsia="zh-CN" w:bidi="en-US"/>
        </w:rPr>
        <w:t>… ,</w:t>
      </w:r>
      <w:r w:rsidRPr="00D42E57">
        <w:rPr>
          <w:snapToGrid w:val="0"/>
          <w:color w:val="auto"/>
          <w:sz w:val="20"/>
          <w:lang w:eastAsia="zh-CN" w:bidi="en-US"/>
        </w:rPr>
        <w:t xml:space="preserve"> Θ</w:t>
      </w:r>
      <w:r w:rsidRPr="00D42E57">
        <w:rPr>
          <w:i/>
          <w:snapToGrid w:val="0"/>
          <w:color w:val="auto"/>
          <w:sz w:val="20"/>
          <w:vertAlign w:val="subscript"/>
          <w:lang w:eastAsia="zh-CN" w:bidi="en-US"/>
        </w:rPr>
        <w:t>n</w:t>
      </w:r>
      <w:r w:rsidRPr="00D42E57">
        <w:rPr>
          <w:snapToGrid w:val="0"/>
          <w:color w:val="auto"/>
          <w:sz w:val="20"/>
          <w:lang w:eastAsia="zh-CN" w:bidi="en-US"/>
        </w:rPr>
        <w:t>} (where Θ</w:t>
      </w:r>
      <w:r w:rsidRPr="00D42E57">
        <w:rPr>
          <w:i/>
          <w:snapToGrid w:val="0"/>
          <w:color w:val="auto"/>
          <w:sz w:val="20"/>
          <w:vertAlign w:val="subscript"/>
          <w:lang w:eastAsia="zh-CN" w:bidi="en-US"/>
        </w:rPr>
        <w:t>i</w:t>
      </w:r>
      <w:r w:rsidRPr="00D42E57">
        <w:rPr>
          <w:snapToGrid w:val="0"/>
          <w:color w:val="auto"/>
          <w:sz w:val="20"/>
          <w:lang w:eastAsia="zh-CN" w:bidi="en-US"/>
        </w:rPr>
        <w:t xml:space="preserve"> = (</w:t>
      </w:r>
      <w:r w:rsidR="009824D3" w:rsidRPr="00D42E57">
        <w:rPr>
          <w:snapToGrid w:val="0"/>
          <w:color w:val="auto"/>
          <w:sz w:val="20"/>
          <w:lang w:eastAsia="zh-CN" w:bidi="en-US"/>
        </w:rPr>
        <w:t xml:space="preserve"> </w:t>
      </w:r>
      <w:r w:rsidRPr="00D42E57">
        <w:rPr>
          <w:i/>
          <w:snapToGrid w:val="0"/>
          <w:color w:val="auto"/>
          <w:sz w:val="20"/>
          <w:lang w:eastAsia="zh-CN" w:bidi="en-US"/>
        </w:rPr>
        <w:t>μ</w:t>
      </w:r>
      <w:r w:rsidRPr="00D42E57">
        <w:rPr>
          <w:i/>
          <w:snapToGrid w:val="0"/>
          <w:color w:val="auto"/>
          <w:sz w:val="20"/>
          <w:vertAlign w:val="subscript"/>
          <w:lang w:eastAsia="zh-CN" w:bidi="en-US"/>
        </w:rPr>
        <w:t>i</w:t>
      </w:r>
      <w:r w:rsidR="009824D3" w:rsidRPr="00D42E57">
        <w:rPr>
          <w:i/>
          <w:snapToGrid w:val="0"/>
          <w:color w:val="auto"/>
          <w:sz w:val="20"/>
          <w:vertAlign w:val="subscript"/>
          <w:lang w:eastAsia="zh-CN" w:bidi="en-US"/>
        </w:rPr>
        <w:t xml:space="preserve"> </w:t>
      </w:r>
      <w:r w:rsidRPr="00D42E57">
        <w:rPr>
          <w:i/>
          <w:snapToGrid w:val="0"/>
          <w:color w:val="auto"/>
          <w:sz w:val="20"/>
          <w:lang w:eastAsia="zh-CN" w:bidi="en-US"/>
        </w:rPr>
        <w:t>,</w:t>
      </w:r>
      <w:r w:rsidRPr="00D42E57">
        <w:rPr>
          <w:i/>
          <w:snapToGrid w:val="0"/>
          <w:color w:val="auto"/>
          <w:sz w:val="20"/>
          <w:vertAlign w:val="subscript"/>
          <w:lang w:eastAsia="zh-CN" w:bidi="en-US"/>
        </w:rPr>
        <w:t xml:space="preserve"> </w:t>
      </w:r>
      <w:r w:rsidRPr="00D42E57">
        <w:rPr>
          <w:rFonts w:eastAsiaTheme="minorEastAsia"/>
          <w:i/>
          <w:snapToGrid w:val="0"/>
          <w:color w:val="auto"/>
          <w:sz w:val="20"/>
          <w:lang w:eastAsia="zh-CN" w:bidi="en-US"/>
        </w:rPr>
        <w:t>v</w:t>
      </w:r>
      <w:r w:rsidRPr="00D42E57">
        <w:rPr>
          <w:i/>
          <w:snapToGrid w:val="0"/>
          <w:color w:val="auto"/>
          <w:sz w:val="20"/>
          <w:vertAlign w:val="subscript"/>
          <w:lang w:eastAsia="zh-CN" w:bidi="en-US"/>
        </w:rPr>
        <w:t>i</w:t>
      </w:r>
      <w:r w:rsidR="009824D3" w:rsidRPr="00D42E57">
        <w:rPr>
          <w:i/>
          <w:snapToGrid w:val="0"/>
          <w:color w:val="auto"/>
          <w:sz w:val="20"/>
          <w:lang w:eastAsia="zh-CN" w:bidi="en-US"/>
        </w:rPr>
        <w:t xml:space="preserve"> </w:t>
      </w:r>
      <w:r w:rsidR="009824D3" w:rsidRPr="00D42E57">
        <w:rPr>
          <w:snapToGrid w:val="0"/>
          <w:color w:val="auto"/>
          <w:sz w:val="20"/>
          <w:lang w:eastAsia="zh-CN" w:bidi="en-US"/>
        </w:rPr>
        <w:t>)</w:t>
      </w:r>
      <w:r w:rsidRPr="00D42E57">
        <w:rPr>
          <w:color w:val="auto"/>
          <w:sz w:val="20"/>
        </w:rPr>
        <w:t xml:space="preserve"> (</w:t>
      </w:r>
      <w:r w:rsidRPr="00D42E57">
        <w:rPr>
          <w:i/>
          <w:color w:val="auto"/>
          <w:sz w:val="20"/>
        </w:rPr>
        <w:t xml:space="preserve">i </w:t>
      </w:r>
      <w:r w:rsidRPr="00D42E57">
        <w:rPr>
          <w:color w:val="auto"/>
          <w:sz w:val="20"/>
        </w:rPr>
        <w:t xml:space="preserve">= 1, 2, </w:t>
      </w:r>
      <w:r w:rsidR="009824D3" w:rsidRPr="00D42E57">
        <w:rPr>
          <w:color w:val="auto"/>
          <w:sz w:val="20"/>
        </w:rPr>
        <w:t>… ,</w:t>
      </w:r>
      <w:r w:rsidRPr="00D42E57">
        <w:rPr>
          <w:color w:val="auto"/>
          <w:sz w:val="20"/>
        </w:rPr>
        <w:t xml:space="preserve"> </w:t>
      </w:r>
      <w:r w:rsidRPr="00D42E57">
        <w:rPr>
          <w:i/>
          <w:color w:val="auto"/>
          <w:sz w:val="20"/>
        </w:rPr>
        <w:t>n</w:t>
      </w:r>
      <w:r w:rsidRPr="00D42E57">
        <w:rPr>
          <w:color w:val="auto"/>
          <w:sz w:val="20"/>
        </w:rPr>
        <w:t>)</w:t>
      </w:r>
      <w:r w:rsidRPr="00D42E57">
        <w:rPr>
          <w:snapToGrid w:val="0"/>
          <w:color w:val="auto"/>
          <w:sz w:val="20"/>
          <w:lang w:eastAsia="zh-CN" w:bidi="en-US"/>
        </w:rPr>
        <w:t xml:space="preserve"> be a collection of </w:t>
      </w:r>
      <w:r w:rsidRPr="00D42E57">
        <w:rPr>
          <w:i/>
          <w:iCs/>
          <w:color w:val="auto"/>
          <w:sz w:val="20"/>
        </w:rPr>
        <w:t>q</w:t>
      </w:r>
      <w:r w:rsidRPr="00D42E57">
        <w:rPr>
          <w:color w:val="auto"/>
          <w:sz w:val="20"/>
        </w:rPr>
        <w:t>ROFNs</w:t>
      </w:r>
      <w:r w:rsidRPr="00D42E57">
        <w:rPr>
          <w:snapToGrid w:val="0"/>
          <w:color w:val="auto"/>
          <w:sz w:val="20"/>
          <w:lang w:eastAsia="zh-CN" w:bidi="en-US"/>
        </w:rPr>
        <w:t xml:space="preserve"> </w:t>
      </w:r>
      <w:r w:rsidRPr="00D42E57">
        <w:rPr>
          <w:color w:val="auto"/>
          <w:sz w:val="20"/>
        </w:rPr>
        <w:t>(</w:t>
      </w:r>
      <w:r w:rsidRPr="00D42E57">
        <w:rPr>
          <w:i/>
          <w:color w:val="auto"/>
          <w:sz w:val="20"/>
        </w:rPr>
        <w:t xml:space="preserve">q </w:t>
      </w:r>
      <w:r w:rsidRPr="00D42E57">
        <w:rPr>
          <w:color w:val="auto"/>
          <w:sz w:val="20"/>
        </w:rPr>
        <w:t xml:space="preserve">= 1, 2, …) </w:t>
      </w:r>
      <w:r w:rsidRPr="00D42E57">
        <w:rPr>
          <w:snapToGrid w:val="0"/>
          <w:color w:val="auto"/>
          <w:sz w:val="20"/>
          <w:lang w:eastAsia="zh-CN" w:bidi="en-US"/>
        </w:rPr>
        <w:t xml:space="preserve">that is partitioned into </w:t>
      </w:r>
      <w:r w:rsidRPr="00D42E57">
        <w:rPr>
          <w:i/>
          <w:snapToGrid w:val="0"/>
          <w:color w:val="auto"/>
          <w:sz w:val="20"/>
          <w:lang w:eastAsia="zh-CN" w:bidi="en-US"/>
        </w:rPr>
        <w:t>d</w:t>
      </w:r>
      <w:r w:rsidRPr="00D42E57">
        <w:rPr>
          <w:snapToGrid w:val="0"/>
          <w:color w:val="auto"/>
          <w:sz w:val="20"/>
          <w:lang w:eastAsia="zh-CN" w:bidi="en-US"/>
        </w:rPr>
        <w:t xml:space="preserve"> distinct sorts </w:t>
      </w:r>
      <w:r w:rsidRPr="00D42E57">
        <w:rPr>
          <w:i/>
          <w:snapToGrid w:val="0"/>
          <w:color w:val="auto"/>
          <w:sz w:val="20"/>
          <w:lang w:eastAsia="zh-CN" w:bidi="en-US"/>
        </w:rPr>
        <w:t>P</w:t>
      </w:r>
      <w:r w:rsidRPr="00D42E57">
        <w:rPr>
          <w:i/>
          <w:snapToGrid w:val="0"/>
          <w:color w:val="auto"/>
          <w:sz w:val="20"/>
          <w:vertAlign w:val="subscript"/>
          <w:lang w:eastAsia="zh-CN" w:bidi="en-US"/>
        </w:rPr>
        <w:t>1</w:t>
      </w:r>
      <w:r w:rsidRPr="00D42E57">
        <w:rPr>
          <w:i/>
          <w:snapToGrid w:val="0"/>
          <w:color w:val="auto"/>
          <w:sz w:val="20"/>
          <w:lang w:eastAsia="zh-CN" w:bidi="en-US"/>
        </w:rPr>
        <w:t>,P</w:t>
      </w:r>
      <w:r w:rsidRPr="00D42E57">
        <w:rPr>
          <w:i/>
          <w:snapToGrid w:val="0"/>
          <w:color w:val="auto"/>
          <w:sz w:val="20"/>
          <w:vertAlign w:val="subscript"/>
          <w:lang w:eastAsia="zh-CN" w:bidi="en-US"/>
        </w:rPr>
        <w:t>2</w:t>
      </w:r>
      <w:r w:rsidRPr="00D42E57">
        <w:rPr>
          <w:i/>
          <w:snapToGrid w:val="0"/>
          <w:color w:val="auto"/>
          <w:sz w:val="20"/>
          <w:lang w:eastAsia="zh-CN" w:bidi="en-US"/>
        </w:rPr>
        <w:t>,…,P</w:t>
      </w:r>
      <w:r w:rsidRPr="00D42E57">
        <w:rPr>
          <w:i/>
          <w:snapToGrid w:val="0"/>
          <w:color w:val="auto"/>
          <w:sz w:val="20"/>
          <w:vertAlign w:val="subscript"/>
          <w:lang w:eastAsia="zh-CN" w:bidi="en-US"/>
        </w:rPr>
        <w:t>d</w:t>
      </w:r>
      <w:r w:rsidRPr="00D42E57">
        <w:rPr>
          <w:snapToGrid w:val="0"/>
          <w:color w:val="auto"/>
          <w:sz w:val="20"/>
          <w:lang w:eastAsia="zh-CN" w:bidi="en-US"/>
        </w:rPr>
        <w:t>, where</w:t>
      </w:r>
      <w:r w:rsidRPr="00D42E57">
        <w:rPr>
          <w:i/>
          <w:snapToGrid w:val="0"/>
          <w:color w:val="auto"/>
          <w:sz w:val="20"/>
          <w:lang w:eastAsia="zh-CN" w:bidi="en-US"/>
        </w:rPr>
        <w:t xml:space="preserve"> P</w:t>
      </w:r>
      <w:r w:rsidRPr="00D42E57">
        <w:rPr>
          <w:i/>
          <w:snapToGrid w:val="0"/>
          <w:color w:val="auto"/>
          <w:sz w:val="20"/>
          <w:vertAlign w:val="subscript"/>
          <w:lang w:eastAsia="zh-CN" w:bidi="en-US"/>
        </w:rPr>
        <w:t xml:space="preserve">h </w:t>
      </w:r>
      <w:r w:rsidRPr="00D42E57">
        <w:rPr>
          <w:snapToGrid w:val="0"/>
          <w:color w:val="auto"/>
          <w:sz w:val="20"/>
          <w:lang w:eastAsia="zh-CN" w:bidi="en-US"/>
        </w:rPr>
        <w:t>= {Θ</w:t>
      </w:r>
      <w:r w:rsidRPr="00D42E57">
        <w:rPr>
          <w:i/>
          <w:color w:val="auto"/>
          <w:sz w:val="20"/>
          <w:vertAlign w:val="subscript"/>
        </w:rPr>
        <w:t>h1</w:t>
      </w:r>
      <w:r w:rsidRPr="00D42E57">
        <w:rPr>
          <w:snapToGrid w:val="0"/>
          <w:color w:val="auto"/>
          <w:sz w:val="20"/>
          <w:lang w:eastAsia="zh-CN" w:bidi="en-US"/>
        </w:rPr>
        <w:t>, Θ</w:t>
      </w:r>
      <w:r w:rsidRPr="00D42E57">
        <w:rPr>
          <w:i/>
          <w:color w:val="auto"/>
          <w:sz w:val="20"/>
          <w:vertAlign w:val="subscript"/>
        </w:rPr>
        <w:t>h2</w:t>
      </w:r>
      <w:r w:rsidRPr="00D42E57">
        <w:rPr>
          <w:snapToGrid w:val="0"/>
          <w:color w:val="auto"/>
          <w:sz w:val="20"/>
          <w:lang w:eastAsia="zh-CN" w:bidi="en-US"/>
        </w:rPr>
        <w:t>,…, Θ</w:t>
      </w:r>
      <w:r w:rsidRPr="00D42E57">
        <w:rPr>
          <w:i/>
          <w:color w:val="auto"/>
          <w:sz w:val="20"/>
          <w:vertAlign w:val="subscript"/>
        </w:rPr>
        <w:t>h|</w:t>
      </w:r>
      <w:r w:rsidRPr="00D42E57">
        <w:rPr>
          <w:i/>
          <w:snapToGrid w:val="0"/>
          <w:color w:val="auto"/>
          <w:sz w:val="20"/>
          <w:vertAlign w:val="subscript"/>
          <w:lang w:eastAsia="zh-CN" w:bidi="en-US"/>
        </w:rPr>
        <w:t>Ph</w:t>
      </w:r>
      <w:r w:rsidRPr="00D42E57">
        <w:rPr>
          <w:i/>
          <w:color w:val="auto"/>
          <w:sz w:val="20"/>
          <w:vertAlign w:val="subscript"/>
        </w:rPr>
        <w:t>|</w:t>
      </w:r>
      <w:r w:rsidRPr="00D42E57">
        <w:rPr>
          <w:snapToGrid w:val="0"/>
          <w:color w:val="auto"/>
          <w:sz w:val="20"/>
          <w:lang w:eastAsia="zh-CN" w:bidi="en-US"/>
        </w:rPr>
        <w:t>} (</w:t>
      </w:r>
      <w:r w:rsidRPr="00D42E57">
        <w:rPr>
          <w:i/>
          <w:snapToGrid w:val="0"/>
          <w:color w:val="auto"/>
          <w:sz w:val="20"/>
          <w:lang w:eastAsia="zh-CN" w:bidi="en-US"/>
        </w:rPr>
        <w:t xml:space="preserve">h </w:t>
      </w:r>
      <w:r w:rsidRPr="00D42E57">
        <w:rPr>
          <w:snapToGrid w:val="0"/>
          <w:color w:val="auto"/>
          <w:sz w:val="20"/>
          <w:lang w:eastAsia="zh-CN" w:bidi="en-US"/>
        </w:rPr>
        <w:t xml:space="preserve">= 1, 2, …, </w:t>
      </w:r>
      <w:r w:rsidRPr="00D42E57">
        <w:rPr>
          <w:i/>
          <w:snapToGrid w:val="0"/>
          <w:color w:val="auto"/>
          <w:sz w:val="20"/>
          <w:lang w:eastAsia="zh-CN" w:bidi="en-US"/>
        </w:rPr>
        <w:t>d</w:t>
      </w:r>
      <w:r w:rsidRPr="00D42E57">
        <w:rPr>
          <w:snapToGrid w:val="0"/>
          <w:color w:val="auto"/>
          <w:sz w:val="20"/>
          <w:lang w:eastAsia="zh-CN" w:bidi="en-US"/>
        </w:rPr>
        <w:t>) and |</w:t>
      </w:r>
      <w:r w:rsidRPr="00D42E57">
        <w:rPr>
          <w:i/>
          <w:snapToGrid w:val="0"/>
          <w:color w:val="auto"/>
          <w:sz w:val="20"/>
          <w:lang w:eastAsia="zh-CN" w:bidi="en-US"/>
        </w:rPr>
        <w:t>P</w:t>
      </w:r>
      <w:r w:rsidRPr="00D42E57">
        <w:rPr>
          <w:snapToGrid w:val="0"/>
          <w:color w:val="auto"/>
          <w:sz w:val="20"/>
          <w:vertAlign w:val="subscript"/>
          <w:lang w:eastAsia="zh-CN" w:bidi="en-US"/>
        </w:rPr>
        <w:t>1</w:t>
      </w:r>
      <w:r w:rsidRPr="00D42E57">
        <w:rPr>
          <w:snapToGrid w:val="0"/>
          <w:color w:val="auto"/>
          <w:sz w:val="20"/>
          <w:lang w:eastAsia="zh-CN" w:bidi="en-US"/>
        </w:rPr>
        <w:t>|+|</w:t>
      </w:r>
      <w:r w:rsidRPr="00D42E57">
        <w:rPr>
          <w:i/>
          <w:snapToGrid w:val="0"/>
          <w:color w:val="auto"/>
          <w:sz w:val="20"/>
          <w:lang w:eastAsia="zh-CN" w:bidi="en-US"/>
        </w:rPr>
        <w:t>P</w:t>
      </w:r>
      <w:r w:rsidRPr="00D42E57">
        <w:rPr>
          <w:snapToGrid w:val="0"/>
          <w:color w:val="auto"/>
          <w:sz w:val="20"/>
          <w:vertAlign w:val="subscript"/>
          <w:lang w:eastAsia="zh-CN" w:bidi="en-US"/>
        </w:rPr>
        <w:t>2</w:t>
      </w:r>
      <w:r w:rsidRPr="00D42E57">
        <w:rPr>
          <w:snapToGrid w:val="0"/>
          <w:color w:val="auto"/>
          <w:sz w:val="20"/>
          <w:lang w:eastAsia="zh-CN" w:bidi="en-US"/>
        </w:rPr>
        <w:t>|+…+|</w:t>
      </w:r>
      <w:r w:rsidRPr="00D42E57">
        <w:rPr>
          <w:i/>
          <w:snapToGrid w:val="0"/>
          <w:color w:val="auto"/>
          <w:sz w:val="20"/>
          <w:lang w:eastAsia="zh-CN" w:bidi="en-US"/>
        </w:rPr>
        <w:t>P</w:t>
      </w:r>
      <w:r w:rsidRPr="00D42E57">
        <w:rPr>
          <w:i/>
          <w:snapToGrid w:val="0"/>
          <w:color w:val="auto"/>
          <w:sz w:val="20"/>
          <w:vertAlign w:val="subscript"/>
          <w:lang w:eastAsia="zh-CN" w:bidi="en-US"/>
        </w:rPr>
        <w:t>d</w:t>
      </w:r>
      <w:r w:rsidRPr="00D42E57">
        <w:rPr>
          <w:snapToGrid w:val="0"/>
          <w:color w:val="auto"/>
          <w:sz w:val="20"/>
          <w:lang w:eastAsia="zh-CN" w:bidi="en-US"/>
        </w:rPr>
        <w:t>|=</w:t>
      </w:r>
      <w:r w:rsidRPr="00D42E57">
        <w:rPr>
          <w:i/>
          <w:snapToGrid w:val="0"/>
          <w:color w:val="auto"/>
          <w:sz w:val="20"/>
          <w:lang w:eastAsia="zh-CN" w:bidi="en-US"/>
        </w:rPr>
        <w:t xml:space="preserve"> n</w:t>
      </w:r>
      <w:r w:rsidRPr="00D42E57">
        <w:rPr>
          <w:color w:val="auto"/>
          <w:sz w:val="20"/>
        </w:rPr>
        <w:t>.</w:t>
      </w:r>
      <w:r w:rsidRPr="00D42E57">
        <w:rPr>
          <w:snapToGrid w:val="0"/>
          <w:color w:val="auto"/>
          <w:sz w:val="20"/>
          <w:lang w:eastAsia="zh-CN" w:bidi="en-US"/>
        </w:rPr>
        <w:t xml:space="preserve"> For any</w:t>
      </w:r>
      <w:r w:rsidRPr="00D42E57">
        <w:rPr>
          <w:i/>
          <w:snapToGrid w:val="0"/>
          <w:color w:val="auto"/>
          <w:sz w:val="20"/>
          <w:lang w:eastAsia="zh-CN" w:bidi="en-US"/>
        </w:rPr>
        <w:t xml:space="preserve"> </w:t>
      </w:r>
      <w:r w:rsidRPr="00D42E57">
        <w:rPr>
          <w:snapToGrid w:val="0"/>
          <w:color w:val="auto"/>
          <w:sz w:val="20"/>
          <w:lang w:eastAsia="zh-CN" w:bidi="en-US"/>
        </w:rPr>
        <w:t xml:space="preserve">two real numbers </w:t>
      </w:r>
      <w:r w:rsidRPr="00D42E57">
        <w:rPr>
          <w:i/>
          <w:color w:val="auto"/>
          <w:sz w:val="20"/>
        </w:rPr>
        <w:t xml:space="preserve">a </w:t>
      </w:r>
      <w:r w:rsidRPr="00D42E57">
        <w:rPr>
          <w:snapToGrid w:val="0"/>
          <w:color w:val="auto"/>
          <w:sz w:val="20"/>
          <w:lang w:eastAsia="zh-CN" w:bidi="en-US"/>
        </w:rPr>
        <w:t xml:space="preserve">and </w:t>
      </w:r>
      <w:r w:rsidRPr="00D42E57">
        <w:rPr>
          <w:i/>
          <w:color w:val="auto"/>
          <w:sz w:val="20"/>
        </w:rPr>
        <w:t>b</w:t>
      </w:r>
      <w:r w:rsidRPr="00D42E57">
        <w:rPr>
          <w:snapToGrid w:val="0"/>
          <w:color w:val="auto"/>
          <w:sz w:val="20"/>
          <w:lang w:eastAsia="zh-CN" w:bidi="en-US"/>
        </w:rPr>
        <w:t xml:space="preserve"> such that </w:t>
      </w:r>
      <w:r w:rsidRPr="00D42E57">
        <w:rPr>
          <w:i/>
          <w:color w:val="auto"/>
          <w:sz w:val="20"/>
        </w:rPr>
        <w:t xml:space="preserve">a, b </w:t>
      </w:r>
      <w:r w:rsidRPr="00D42E57">
        <w:rPr>
          <w:color w:val="auto"/>
          <w:sz w:val="20"/>
        </w:rPr>
        <w:t xml:space="preserve">≥ </w:t>
      </w:r>
      <w:r w:rsidRPr="00D42E57">
        <w:rPr>
          <w:i/>
          <w:color w:val="auto"/>
          <w:sz w:val="20"/>
        </w:rPr>
        <w:t xml:space="preserve">0 </w:t>
      </w:r>
      <w:r w:rsidRPr="00D42E57">
        <w:rPr>
          <w:snapToGrid w:val="0"/>
          <w:color w:val="auto"/>
          <w:sz w:val="20"/>
          <w:lang w:eastAsia="zh-CN" w:bidi="en-US"/>
        </w:rPr>
        <w:t xml:space="preserve">but </w:t>
      </w:r>
      <w:r w:rsidRPr="00D42E57">
        <w:rPr>
          <w:i/>
          <w:snapToGrid w:val="0"/>
          <w:color w:val="auto"/>
          <w:sz w:val="20"/>
          <w:lang w:eastAsia="zh-CN" w:bidi="en-US"/>
        </w:rPr>
        <w:t>a</w:t>
      </w:r>
      <w:r w:rsidRPr="00D42E57">
        <w:rPr>
          <w:snapToGrid w:val="0"/>
          <w:color w:val="auto"/>
          <w:sz w:val="20"/>
          <w:lang w:eastAsia="zh-CN" w:bidi="en-US"/>
        </w:rPr>
        <w:t xml:space="preserve"> and </w:t>
      </w:r>
      <w:r w:rsidRPr="00D42E57">
        <w:rPr>
          <w:i/>
          <w:snapToGrid w:val="0"/>
          <w:color w:val="auto"/>
          <w:sz w:val="20"/>
          <w:lang w:eastAsia="zh-CN" w:bidi="en-US"/>
        </w:rPr>
        <w:t>b</w:t>
      </w:r>
      <w:r w:rsidRPr="00D42E57">
        <w:rPr>
          <w:snapToGrid w:val="0"/>
          <w:color w:val="auto"/>
          <w:sz w:val="20"/>
          <w:lang w:eastAsia="zh-CN" w:bidi="en-US"/>
        </w:rPr>
        <w:t xml:space="preserve"> are not zero simultaneously,</w:t>
      </w:r>
      <w:r w:rsidRPr="00D42E57">
        <w:rPr>
          <w:color w:val="auto"/>
          <w:sz w:val="20"/>
        </w:rPr>
        <w:t xml:space="preserve"> the</w:t>
      </w:r>
      <w:r w:rsidRPr="00D42E57">
        <w:rPr>
          <w:snapToGrid w:val="0"/>
          <w:color w:val="auto"/>
          <w:sz w:val="20"/>
          <w:lang w:eastAsia="zh-CN" w:bidi="en-US"/>
        </w:rPr>
        <w:t xml:space="preserve"> </w:t>
      </w:r>
      <w:r w:rsidRPr="00D42E57">
        <w:rPr>
          <w:i/>
          <w:snapToGrid w:val="0"/>
          <w:color w:val="auto"/>
          <w:sz w:val="20"/>
          <w:lang w:eastAsia="zh-CN" w:bidi="en-US"/>
        </w:rPr>
        <w:t>q</w:t>
      </w:r>
      <w:r w:rsidRPr="00D42E57">
        <w:rPr>
          <w:snapToGrid w:val="0"/>
          <w:color w:val="auto"/>
          <w:sz w:val="20"/>
          <w:lang w:eastAsia="zh-CN" w:bidi="en-US"/>
        </w:rPr>
        <w:t>ROFDPHM operator is defined as:</w:t>
      </w:r>
    </w:p>
    <w:p w14:paraId="69D4A372" w14:textId="430B112A" w:rsidR="00F43B2F" w:rsidRPr="00D42E57" w:rsidRDefault="00B67496" w:rsidP="00F43B2F">
      <w:pPr>
        <w:widowControl w:val="0"/>
        <w:adjustRightInd w:val="0"/>
        <w:snapToGrid w:val="0"/>
        <w:spacing w:before="120" w:after="120" w:line="480" w:lineRule="auto"/>
        <w:ind w:firstLine="210"/>
        <w:jc w:val="right"/>
        <w:rPr>
          <w:snapToGrid w:val="0"/>
          <w:color w:val="auto"/>
          <w:sz w:val="20"/>
          <w:lang w:eastAsia="zh-CN" w:bidi="en-US"/>
        </w:rPr>
      </w:pPr>
      <w:bookmarkStart w:id="86" w:name="_Hlk12912086"/>
      <w:del w:id="87" w:author="Gaohong" w:date="2019-09-04T20:50:00Z">
        <w:r w:rsidDel="0059438A">
          <w:rPr>
            <w:color w:val="auto"/>
            <w:position w:val="-30"/>
          </w:rPr>
          <w:pict w14:anchorId="339A4DE5">
            <v:shape id="_x0000_i1070" type="#_x0000_t75" alt="" style="width:294.9pt;height:44.45pt;mso-width-percent:0;mso-height-percent:0;mso-width-percent:0;mso-height-percent:0">
              <v:imagedata r:id="rId98" o:title=""/>
            </v:shape>
          </w:pict>
        </w:r>
      </w:del>
      <w:bookmarkEnd w:id="86"/>
      <w:ins w:id="88" w:author="Gaohong" w:date="2019-09-04T20:51:00Z">
        <w:r w:rsidR="0059438A" w:rsidRPr="001C3B7B">
          <w:rPr>
            <w:color w:val="auto"/>
            <w:position w:val="-30"/>
          </w:rPr>
          <w:object w:dxaOrig="5955" w:dyaOrig="825" w14:anchorId="47CDF3B4">
            <v:shape id="_x0000_i1358" type="#_x0000_t75" style="width:294.9pt;height:43.85pt" o:ole="">
              <v:imagedata r:id="rId98" o:title=""/>
            </v:shape>
            <o:OLEObject Type="Embed" ProgID="Equation.DSMT4" ShapeID="_x0000_i1358" DrawAspect="Content" ObjectID="_1629138090" r:id="rId99"/>
          </w:object>
        </w:r>
      </w:ins>
      <w:r w:rsidR="00F43B2F" w:rsidRPr="00D42E57">
        <w:rPr>
          <w:color w:val="auto"/>
        </w:rPr>
        <w:t xml:space="preserve">     </w:t>
      </w:r>
      <w:r w:rsidR="00F43B2F" w:rsidRPr="00D42E57">
        <w:rPr>
          <w:snapToGrid w:val="0"/>
          <w:color w:val="auto"/>
          <w:sz w:val="20"/>
          <w:lang w:eastAsia="zh-CN" w:bidi="en-US"/>
        </w:rPr>
        <w:t xml:space="preserve">     (26)</w:t>
      </w:r>
    </w:p>
    <w:p w14:paraId="1D8F28E1" w14:textId="77777777" w:rsidR="00F43B2F" w:rsidRPr="00D42E57" w:rsidRDefault="00F43B2F" w:rsidP="00F43B2F">
      <w:pPr>
        <w:widowControl w:val="0"/>
        <w:adjustRightInd w:val="0"/>
        <w:snapToGrid w:val="0"/>
        <w:spacing w:before="120" w:after="120" w:line="480" w:lineRule="auto"/>
        <w:ind w:firstLine="210"/>
        <w:rPr>
          <w:snapToGrid w:val="0"/>
          <w:color w:val="auto"/>
          <w:sz w:val="20"/>
          <w:lang w:eastAsia="zh-CN" w:bidi="en-US"/>
        </w:rPr>
      </w:pPr>
      <w:r w:rsidRPr="00D42E57">
        <w:rPr>
          <w:snapToGrid w:val="0"/>
          <w:color w:val="auto"/>
          <w:sz w:val="20"/>
          <w:lang w:eastAsia="zh-CN" w:bidi="en-US"/>
        </w:rPr>
        <w:t>Based on Equations (11)-(14) and (26), the following theorem is obtained:</w:t>
      </w:r>
    </w:p>
    <w:p w14:paraId="181FF8C3" w14:textId="5FF82081" w:rsidR="00F43B2F" w:rsidRPr="00D42E57" w:rsidRDefault="00F43B2F" w:rsidP="00F43B2F">
      <w:pPr>
        <w:widowControl w:val="0"/>
        <w:adjustRightInd w:val="0"/>
        <w:snapToGrid w:val="0"/>
        <w:spacing w:before="120" w:after="120" w:line="480" w:lineRule="auto"/>
        <w:ind w:firstLine="210"/>
        <w:rPr>
          <w:snapToGrid w:val="0"/>
          <w:color w:val="000000" w:themeColor="text1"/>
          <w:sz w:val="20"/>
          <w:lang w:eastAsia="zh-CN" w:bidi="en-US"/>
        </w:rPr>
      </w:pPr>
      <w:r w:rsidRPr="00D42E57">
        <w:rPr>
          <w:b/>
          <w:snapToGrid w:val="0"/>
          <w:color w:val="auto"/>
          <w:sz w:val="20"/>
          <w:lang w:eastAsia="zh-CN" w:bidi="en-US"/>
        </w:rPr>
        <w:t>Theorem 1</w:t>
      </w:r>
      <w:r w:rsidRPr="00D42E57">
        <w:rPr>
          <w:snapToGrid w:val="0"/>
          <w:color w:val="auto"/>
          <w:sz w:val="20"/>
          <w:lang w:eastAsia="zh-CN" w:bidi="en-US"/>
        </w:rPr>
        <w:t>. Let {Θ</w:t>
      </w:r>
      <w:r w:rsidRPr="00D42E57">
        <w:rPr>
          <w:snapToGrid w:val="0"/>
          <w:color w:val="auto"/>
          <w:sz w:val="20"/>
          <w:vertAlign w:val="subscript"/>
          <w:lang w:eastAsia="zh-CN" w:bidi="en-US"/>
        </w:rPr>
        <w:t>1</w:t>
      </w:r>
      <w:r w:rsidRPr="00D42E57">
        <w:rPr>
          <w:snapToGrid w:val="0"/>
          <w:color w:val="auto"/>
          <w:sz w:val="20"/>
          <w:lang w:eastAsia="zh-CN" w:bidi="en-US"/>
        </w:rPr>
        <w:t>, Θ</w:t>
      </w:r>
      <w:r w:rsidRPr="00D42E57">
        <w:rPr>
          <w:snapToGrid w:val="0"/>
          <w:color w:val="auto"/>
          <w:sz w:val="20"/>
          <w:vertAlign w:val="subscript"/>
          <w:lang w:eastAsia="zh-CN" w:bidi="en-US"/>
        </w:rPr>
        <w:t>2</w:t>
      </w:r>
      <w:r w:rsidRPr="00D42E57">
        <w:rPr>
          <w:snapToGrid w:val="0"/>
          <w:color w:val="auto"/>
          <w:sz w:val="20"/>
          <w:lang w:eastAsia="zh-CN" w:bidi="en-US"/>
        </w:rPr>
        <w:t xml:space="preserve">, </w:t>
      </w:r>
      <w:r w:rsidR="009824D3" w:rsidRPr="00D42E57">
        <w:rPr>
          <w:snapToGrid w:val="0"/>
          <w:color w:val="auto"/>
          <w:sz w:val="20"/>
          <w:lang w:eastAsia="zh-CN" w:bidi="en-US"/>
        </w:rPr>
        <w:t>… ,</w:t>
      </w:r>
      <w:r w:rsidRPr="00D42E57">
        <w:rPr>
          <w:snapToGrid w:val="0"/>
          <w:color w:val="auto"/>
          <w:sz w:val="20"/>
          <w:lang w:eastAsia="zh-CN" w:bidi="en-US"/>
        </w:rPr>
        <w:t xml:space="preserve"> Θ</w:t>
      </w:r>
      <w:r w:rsidRPr="00D42E57">
        <w:rPr>
          <w:i/>
          <w:snapToGrid w:val="0"/>
          <w:color w:val="auto"/>
          <w:sz w:val="20"/>
          <w:vertAlign w:val="subscript"/>
          <w:lang w:eastAsia="zh-CN" w:bidi="en-US"/>
        </w:rPr>
        <w:t>n</w:t>
      </w:r>
      <w:r w:rsidRPr="00D42E57">
        <w:rPr>
          <w:snapToGrid w:val="0"/>
          <w:color w:val="auto"/>
          <w:sz w:val="20"/>
          <w:lang w:eastAsia="zh-CN" w:bidi="en-US"/>
        </w:rPr>
        <w:t>} (where Θ</w:t>
      </w:r>
      <w:r w:rsidRPr="00D42E57">
        <w:rPr>
          <w:i/>
          <w:snapToGrid w:val="0"/>
          <w:color w:val="auto"/>
          <w:sz w:val="20"/>
          <w:vertAlign w:val="subscript"/>
          <w:lang w:eastAsia="zh-CN" w:bidi="en-US"/>
        </w:rPr>
        <w:t>i</w:t>
      </w:r>
      <w:r w:rsidRPr="00D42E57">
        <w:rPr>
          <w:snapToGrid w:val="0"/>
          <w:color w:val="auto"/>
          <w:sz w:val="20"/>
          <w:lang w:eastAsia="zh-CN" w:bidi="en-US"/>
        </w:rPr>
        <w:t xml:space="preserve"> = (</w:t>
      </w:r>
      <w:r w:rsidRPr="00D42E57">
        <w:rPr>
          <w:i/>
          <w:snapToGrid w:val="0"/>
          <w:color w:val="auto"/>
          <w:sz w:val="20"/>
          <w:lang w:eastAsia="zh-CN" w:bidi="en-US"/>
        </w:rPr>
        <w:t>μ</w:t>
      </w:r>
      <w:r w:rsidRPr="00D42E57">
        <w:rPr>
          <w:i/>
          <w:snapToGrid w:val="0"/>
          <w:color w:val="auto"/>
          <w:sz w:val="20"/>
          <w:vertAlign w:val="subscript"/>
          <w:lang w:eastAsia="zh-CN" w:bidi="en-US"/>
        </w:rPr>
        <w:t>i</w:t>
      </w:r>
      <w:r w:rsidR="009824D3" w:rsidRPr="00D42E57">
        <w:rPr>
          <w:i/>
          <w:snapToGrid w:val="0"/>
          <w:color w:val="auto"/>
          <w:sz w:val="20"/>
          <w:vertAlign w:val="subscript"/>
          <w:lang w:eastAsia="zh-CN" w:bidi="en-US"/>
        </w:rPr>
        <w:t xml:space="preserve"> </w:t>
      </w:r>
      <w:r w:rsidRPr="00D42E57">
        <w:rPr>
          <w:i/>
          <w:snapToGrid w:val="0"/>
          <w:color w:val="auto"/>
          <w:sz w:val="20"/>
          <w:lang w:eastAsia="zh-CN" w:bidi="en-US"/>
        </w:rPr>
        <w:t>,</w:t>
      </w:r>
      <w:r w:rsidRPr="00D42E57">
        <w:rPr>
          <w:i/>
          <w:snapToGrid w:val="0"/>
          <w:color w:val="auto"/>
          <w:sz w:val="20"/>
          <w:vertAlign w:val="subscript"/>
          <w:lang w:eastAsia="zh-CN" w:bidi="en-US"/>
        </w:rPr>
        <w:t xml:space="preserve"> </w:t>
      </w:r>
      <w:r w:rsidRPr="00D42E57">
        <w:rPr>
          <w:rFonts w:eastAsiaTheme="minorEastAsia"/>
          <w:i/>
          <w:snapToGrid w:val="0"/>
          <w:color w:val="auto"/>
          <w:sz w:val="20"/>
          <w:lang w:eastAsia="zh-CN" w:bidi="en-US"/>
        </w:rPr>
        <w:t>v</w:t>
      </w:r>
      <w:r w:rsidRPr="00D42E57">
        <w:rPr>
          <w:i/>
          <w:snapToGrid w:val="0"/>
          <w:color w:val="auto"/>
          <w:sz w:val="20"/>
          <w:vertAlign w:val="subscript"/>
          <w:lang w:eastAsia="zh-CN" w:bidi="en-US"/>
        </w:rPr>
        <w:t>i</w:t>
      </w:r>
      <w:r w:rsidR="009824D3" w:rsidRPr="00D42E57">
        <w:rPr>
          <w:i/>
          <w:snapToGrid w:val="0"/>
          <w:color w:val="auto"/>
          <w:sz w:val="20"/>
          <w:vertAlign w:val="subscript"/>
          <w:lang w:eastAsia="zh-CN" w:bidi="en-US"/>
        </w:rPr>
        <w:t xml:space="preserve"> </w:t>
      </w:r>
      <w:r w:rsidR="009824D3" w:rsidRPr="00D42E57">
        <w:rPr>
          <w:snapToGrid w:val="0"/>
          <w:color w:val="auto"/>
          <w:sz w:val="20"/>
          <w:lang w:eastAsia="zh-CN" w:bidi="en-US"/>
        </w:rPr>
        <w:t>)</w:t>
      </w:r>
      <w:r w:rsidRPr="00D42E57">
        <w:rPr>
          <w:color w:val="auto"/>
          <w:sz w:val="20"/>
        </w:rPr>
        <w:t xml:space="preserve"> (</w:t>
      </w:r>
      <w:r w:rsidRPr="00D42E57">
        <w:rPr>
          <w:i/>
          <w:color w:val="auto"/>
          <w:sz w:val="20"/>
        </w:rPr>
        <w:t xml:space="preserve">i </w:t>
      </w:r>
      <w:r w:rsidRPr="00D42E57">
        <w:rPr>
          <w:color w:val="auto"/>
          <w:sz w:val="20"/>
        </w:rPr>
        <w:t xml:space="preserve">= 1, 2, </w:t>
      </w:r>
      <w:r w:rsidR="009824D3" w:rsidRPr="00D42E57">
        <w:rPr>
          <w:color w:val="auto"/>
          <w:sz w:val="20"/>
        </w:rPr>
        <w:t>… ,</w:t>
      </w:r>
      <w:r w:rsidRPr="00D42E57">
        <w:rPr>
          <w:color w:val="auto"/>
          <w:sz w:val="20"/>
        </w:rPr>
        <w:t xml:space="preserve"> </w:t>
      </w:r>
      <w:r w:rsidRPr="00D42E57">
        <w:rPr>
          <w:i/>
          <w:color w:val="auto"/>
          <w:sz w:val="20"/>
        </w:rPr>
        <w:t>n</w:t>
      </w:r>
      <w:r w:rsidR="009824D3" w:rsidRPr="00D42E57">
        <w:rPr>
          <w:color w:val="auto"/>
          <w:sz w:val="20"/>
        </w:rPr>
        <w:t>)</w:t>
      </w:r>
      <w:r w:rsidRPr="00D42E57">
        <w:rPr>
          <w:snapToGrid w:val="0"/>
          <w:color w:val="auto"/>
          <w:sz w:val="20"/>
          <w:lang w:eastAsia="zh-CN" w:bidi="en-US"/>
        </w:rPr>
        <w:t xml:space="preserve"> be a collection of </w:t>
      </w:r>
      <w:r w:rsidRPr="00D42E57">
        <w:rPr>
          <w:i/>
          <w:iCs/>
          <w:color w:val="auto"/>
          <w:sz w:val="20"/>
        </w:rPr>
        <w:t>q</w:t>
      </w:r>
      <w:r w:rsidRPr="00D42E57">
        <w:rPr>
          <w:color w:val="auto"/>
          <w:sz w:val="20"/>
        </w:rPr>
        <w:t>ROFNs</w:t>
      </w:r>
      <w:r w:rsidRPr="00D42E57">
        <w:rPr>
          <w:snapToGrid w:val="0"/>
          <w:color w:val="auto"/>
          <w:sz w:val="20"/>
          <w:lang w:eastAsia="zh-CN" w:bidi="en-US"/>
        </w:rPr>
        <w:t xml:space="preserve"> </w:t>
      </w:r>
      <w:r w:rsidRPr="00D42E57">
        <w:rPr>
          <w:color w:val="auto"/>
          <w:sz w:val="20"/>
        </w:rPr>
        <w:t>(</w:t>
      </w:r>
      <w:r w:rsidRPr="00D42E57">
        <w:rPr>
          <w:i/>
          <w:color w:val="auto"/>
          <w:sz w:val="20"/>
        </w:rPr>
        <w:t xml:space="preserve">q </w:t>
      </w:r>
      <w:r w:rsidRPr="00D42E57">
        <w:rPr>
          <w:color w:val="auto"/>
          <w:sz w:val="20"/>
        </w:rPr>
        <w:t>= 1, 2, …)</w:t>
      </w:r>
      <w:r w:rsidRPr="00D42E57">
        <w:rPr>
          <w:rFonts w:eastAsia="宋体"/>
          <w:snapToGrid w:val="0"/>
          <w:color w:val="auto"/>
          <w:sz w:val="20"/>
          <w:lang w:eastAsia="zh-CN" w:bidi="en-US"/>
        </w:rPr>
        <w:t xml:space="preserve"> </w:t>
      </w:r>
      <w:r w:rsidRPr="00D42E57">
        <w:rPr>
          <w:snapToGrid w:val="0"/>
          <w:color w:val="auto"/>
          <w:sz w:val="20"/>
          <w:lang w:eastAsia="zh-CN" w:bidi="en-US"/>
        </w:rPr>
        <w:t>tha</w:t>
      </w:r>
      <w:r w:rsidR="00D42E57">
        <w:rPr>
          <w:snapToGrid w:val="0"/>
          <w:color w:val="auto"/>
          <w:sz w:val="20"/>
          <w:lang w:eastAsia="zh-CN" w:bidi="en-US"/>
        </w:rPr>
        <w:t>t i</w:t>
      </w:r>
      <w:r w:rsidRPr="00D42E57">
        <w:rPr>
          <w:snapToGrid w:val="0"/>
          <w:color w:val="auto"/>
          <w:sz w:val="20"/>
          <w:lang w:eastAsia="zh-CN" w:bidi="en-US"/>
        </w:rPr>
        <w:t xml:space="preserve">s partitioned into </w:t>
      </w:r>
      <w:r w:rsidRPr="00D42E57">
        <w:rPr>
          <w:i/>
          <w:snapToGrid w:val="0"/>
          <w:color w:val="auto"/>
          <w:sz w:val="20"/>
          <w:lang w:eastAsia="zh-CN" w:bidi="en-US"/>
        </w:rPr>
        <w:t>d</w:t>
      </w:r>
      <w:r w:rsidRPr="00D42E57">
        <w:rPr>
          <w:snapToGrid w:val="0"/>
          <w:color w:val="auto"/>
          <w:sz w:val="20"/>
          <w:lang w:eastAsia="zh-CN" w:bidi="en-US"/>
        </w:rPr>
        <w:t xml:space="preserve"> distinct sorts</w:t>
      </w:r>
      <w:r w:rsidRPr="00D42E57">
        <w:rPr>
          <w:i/>
          <w:snapToGrid w:val="0"/>
          <w:color w:val="auto"/>
          <w:sz w:val="20"/>
          <w:lang w:eastAsia="zh-CN" w:bidi="en-US"/>
        </w:rPr>
        <w:t xml:space="preserve"> P</w:t>
      </w:r>
      <w:r w:rsidRPr="00D42E57">
        <w:rPr>
          <w:i/>
          <w:snapToGrid w:val="0"/>
          <w:color w:val="auto"/>
          <w:sz w:val="20"/>
          <w:vertAlign w:val="subscript"/>
          <w:lang w:eastAsia="zh-CN" w:bidi="en-US"/>
        </w:rPr>
        <w:t>1</w:t>
      </w:r>
      <w:r w:rsidRPr="00D42E57">
        <w:rPr>
          <w:i/>
          <w:snapToGrid w:val="0"/>
          <w:color w:val="auto"/>
          <w:sz w:val="20"/>
          <w:lang w:eastAsia="zh-CN" w:bidi="en-US"/>
        </w:rPr>
        <w:t>,P</w:t>
      </w:r>
      <w:r w:rsidRPr="00D42E57">
        <w:rPr>
          <w:i/>
          <w:snapToGrid w:val="0"/>
          <w:color w:val="auto"/>
          <w:sz w:val="20"/>
          <w:vertAlign w:val="subscript"/>
          <w:lang w:eastAsia="zh-CN" w:bidi="en-US"/>
        </w:rPr>
        <w:t>2</w:t>
      </w:r>
      <w:r w:rsidRPr="00D42E57">
        <w:rPr>
          <w:i/>
          <w:snapToGrid w:val="0"/>
          <w:color w:val="auto"/>
          <w:sz w:val="20"/>
          <w:lang w:eastAsia="zh-CN" w:bidi="en-US"/>
        </w:rPr>
        <w:t>,…,P</w:t>
      </w:r>
      <w:r w:rsidRPr="00D42E57">
        <w:rPr>
          <w:i/>
          <w:snapToGrid w:val="0"/>
          <w:color w:val="auto"/>
          <w:sz w:val="20"/>
          <w:vertAlign w:val="subscript"/>
          <w:lang w:eastAsia="zh-CN" w:bidi="en-US"/>
        </w:rPr>
        <w:t>d</w:t>
      </w:r>
      <w:r w:rsidRPr="00D42E57">
        <w:rPr>
          <w:snapToGrid w:val="0"/>
          <w:color w:val="auto"/>
          <w:sz w:val="20"/>
          <w:lang w:eastAsia="zh-CN" w:bidi="en-US"/>
        </w:rPr>
        <w:t>, where</w:t>
      </w:r>
      <w:r w:rsidRPr="00D42E57">
        <w:rPr>
          <w:i/>
          <w:snapToGrid w:val="0"/>
          <w:color w:val="auto"/>
          <w:sz w:val="20"/>
          <w:lang w:eastAsia="zh-CN" w:bidi="en-US"/>
        </w:rPr>
        <w:t xml:space="preserve"> P</w:t>
      </w:r>
      <w:r w:rsidRPr="00D42E57">
        <w:rPr>
          <w:i/>
          <w:snapToGrid w:val="0"/>
          <w:color w:val="auto"/>
          <w:sz w:val="20"/>
          <w:vertAlign w:val="subscript"/>
          <w:lang w:eastAsia="zh-CN" w:bidi="en-US"/>
        </w:rPr>
        <w:t xml:space="preserve">h </w:t>
      </w:r>
      <w:r w:rsidRPr="00D42E57">
        <w:rPr>
          <w:snapToGrid w:val="0"/>
          <w:color w:val="auto"/>
          <w:sz w:val="20"/>
          <w:lang w:eastAsia="zh-CN" w:bidi="en-US"/>
        </w:rPr>
        <w:t>= {Θ</w:t>
      </w:r>
      <w:r w:rsidRPr="00D42E57">
        <w:rPr>
          <w:i/>
          <w:color w:val="auto"/>
          <w:sz w:val="20"/>
          <w:vertAlign w:val="subscript"/>
        </w:rPr>
        <w:t>h1</w:t>
      </w:r>
      <w:r w:rsidRPr="00D42E57">
        <w:rPr>
          <w:snapToGrid w:val="0"/>
          <w:color w:val="auto"/>
          <w:sz w:val="20"/>
          <w:lang w:eastAsia="zh-CN" w:bidi="en-US"/>
        </w:rPr>
        <w:t>, Θ</w:t>
      </w:r>
      <w:r w:rsidRPr="00D42E57">
        <w:rPr>
          <w:i/>
          <w:color w:val="auto"/>
          <w:sz w:val="20"/>
          <w:vertAlign w:val="subscript"/>
        </w:rPr>
        <w:t>h2</w:t>
      </w:r>
      <w:r w:rsidRPr="00D42E57">
        <w:rPr>
          <w:snapToGrid w:val="0"/>
          <w:color w:val="auto"/>
          <w:sz w:val="20"/>
          <w:lang w:eastAsia="zh-CN" w:bidi="en-US"/>
        </w:rPr>
        <w:t>,…, Θ</w:t>
      </w:r>
      <w:r w:rsidRPr="00D42E57">
        <w:rPr>
          <w:i/>
          <w:color w:val="auto"/>
          <w:sz w:val="20"/>
          <w:vertAlign w:val="subscript"/>
        </w:rPr>
        <w:t>h|</w:t>
      </w:r>
      <w:r w:rsidRPr="00D42E57">
        <w:rPr>
          <w:i/>
          <w:snapToGrid w:val="0"/>
          <w:color w:val="auto"/>
          <w:sz w:val="20"/>
          <w:vertAlign w:val="subscript"/>
          <w:lang w:eastAsia="zh-CN" w:bidi="en-US"/>
        </w:rPr>
        <w:t>Ph</w:t>
      </w:r>
      <w:r w:rsidRPr="00D42E57">
        <w:rPr>
          <w:i/>
          <w:color w:val="auto"/>
          <w:sz w:val="20"/>
          <w:vertAlign w:val="subscript"/>
        </w:rPr>
        <w:t>|</w:t>
      </w:r>
      <w:r w:rsidRPr="00D42E57">
        <w:rPr>
          <w:snapToGrid w:val="0"/>
          <w:color w:val="auto"/>
          <w:sz w:val="20"/>
          <w:lang w:eastAsia="zh-CN" w:bidi="en-US"/>
        </w:rPr>
        <w:t>} (</w:t>
      </w:r>
      <w:r w:rsidRPr="00D42E57">
        <w:rPr>
          <w:i/>
          <w:snapToGrid w:val="0"/>
          <w:color w:val="auto"/>
          <w:sz w:val="20"/>
          <w:lang w:eastAsia="zh-CN" w:bidi="en-US"/>
        </w:rPr>
        <w:t xml:space="preserve">h </w:t>
      </w:r>
      <w:r w:rsidRPr="00D42E57">
        <w:rPr>
          <w:snapToGrid w:val="0"/>
          <w:color w:val="auto"/>
          <w:sz w:val="20"/>
          <w:lang w:eastAsia="zh-CN" w:bidi="en-US"/>
        </w:rPr>
        <w:t xml:space="preserve">= 1, 2, </w:t>
      </w:r>
      <w:r w:rsidR="009824D3" w:rsidRPr="00D42E57">
        <w:rPr>
          <w:snapToGrid w:val="0"/>
          <w:color w:val="auto"/>
          <w:sz w:val="20"/>
          <w:lang w:eastAsia="zh-CN" w:bidi="en-US"/>
        </w:rPr>
        <w:t>… ,</w:t>
      </w:r>
      <w:r w:rsidRPr="00D42E57">
        <w:rPr>
          <w:i/>
          <w:snapToGrid w:val="0"/>
          <w:color w:val="auto"/>
          <w:sz w:val="20"/>
          <w:lang w:eastAsia="zh-CN" w:bidi="en-US"/>
        </w:rPr>
        <w:t>d</w:t>
      </w:r>
      <w:r w:rsidRPr="00D42E57">
        <w:rPr>
          <w:snapToGrid w:val="0"/>
          <w:color w:val="auto"/>
          <w:sz w:val="20"/>
          <w:lang w:eastAsia="zh-CN" w:bidi="en-US"/>
        </w:rPr>
        <w:t>) and |</w:t>
      </w:r>
      <w:r w:rsidRPr="00D42E57">
        <w:rPr>
          <w:i/>
          <w:snapToGrid w:val="0"/>
          <w:color w:val="auto"/>
          <w:sz w:val="20"/>
          <w:lang w:eastAsia="zh-CN" w:bidi="en-US"/>
        </w:rPr>
        <w:t>P</w:t>
      </w:r>
      <w:r w:rsidRPr="00D42E57">
        <w:rPr>
          <w:snapToGrid w:val="0"/>
          <w:color w:val="auto"/>
          <w:sz w:val="20"/>
          <w:vertAlign w:val="subscript"/>
          <w:lang w:eastAsia="zh-CN" w:bidi="en-US"/>
        </w:rPr>
        <w:t>1</w:t>
      </w:r>
      <w:r w:rsidRPr="00D42E57">
        <w:rPr>
          <w:snapToGrid w:val="0"/>
          <w:color w:val="auto"/>
          <w:sz w:val="20"/>
          <w:lang w:eastAsia="zh-CN" w:bidi="en-US"/>
        </w:rPr>
        <w:t>|+|</w:t>
      </w:r>
      <w:r w:rsidRPr="00D42E57">
        <w:rPr>
          <w:i/>
          <w:snapToGrid w:val="0"/>
          <w:color w:val="auto"/>
          <w:sz w:val="20"/>
          <w:lang w:eastAsia="zh-CN" w:bidi="en-US"/>
        </w:rPr>
        <w:t>P</w:t>
      </w:r>
      <w:r w:rsidRPr="00D42E57">
        <w:rPr>
          <w:snapToGrid w:val="0"/>
          <w:color w:val="auto"/>
          <w:sz w:val="20"/>
          <w:vertAlign w:val="subscript"/>
          <w:lang w:eastAsia="zh-CN" w:bidi="en-US"/>
        </w:rPr>
        <w:t>2</w:t>
      </w:r>
      <w:r w:rsidRPr="00D42E57">
        <w:rPr>
          <w:snapToGrid w:val="0"/>
          <w:color w:val="auto"/>
          <w:sz w:val="20"/>
          <w:lang w:eastAsia="zh-CN" w:bidi="en-US"/>
        </w:rPr>
        <w:t>|+…+|</w:t>
      </w:r>
      <w:r w:rsidRPr="00D42E57">
        <w:rPr>
          <w:i/>
          <w:snapToGrid w:val="0"/>
          <w:color w:val="auto"/>
          <w:sz w:val="20"/>
          <w:lang w:eastAsia="zh-CN" w:bidi="en-US"/>
        </w:rPr>
        <w:t>P</w:t>
      </w:r>
      <w:r w:rsidRPr="00D42E57">
        <w:rPr>
          <w:i/>
          <w:snapToGrid w:val="0"/>
          <w:color w:val="auto"/>
          <w:sz w:val="20"/>
          <w:vertAlign w:val="subscript"/>
          <w:lang w:eastAsia="zh-CN" w:bidi="en-US"/>
        </w:rPr>
        <w:t>d</w:t>
      </w:r>
      <w:r w:rsidRPr="00D42E57">
        <w:rPr>
          <w:snapToGrid w:val="0"/>
          <w:color w:val="auto"/>
          <w:sz w:val="20"/>
          <w:lang w:eastAsia="zh-CN" w:bidi="en-US"/>
        </w:rPr>
        <w:t>|=</w:t>
      </w:r>
      <w:r w:rsidRPr="00D42E57">
        <w:rPr>
          <w:i/>
          <w:snapToGrid w:val="0"/>
          <w:color w:val="auto"/>
          <w:sz w:val="20"/>
          <w:lang w:eastAsia="zh-CN" w:bidi="en-US"/>
        </w:rPr>
        <w:t xml:space="preserve"> n</w:t>
      </w:r>
      <w:r w:rsidR="00052DEE">
        <w:rPr>
          <w:snapToGrid w:val="0"/>
          <w:color w:val="auto"/>
          <w:sz w:val="20"/>
          <w:lang w:eastAsia="zh-CN" w:bidi="en-US"/>
        </w:rPr>
        <w:t>;</w:t>
      </w:r>
      <w:r w:rsidRPr="00D42E57">
        <w:rPr>
          <w:snapToGrid w:val="0"/>
          <w:color w:val="auto"/>
          <w:sz w:val="20"/>
          <w:lang w:eastAsia="zh-CN" w:bidi="en-US"/>
        </w:rPr>
        <w:t xml:space="preserve"> let </w:t>
      </w:r>
      <w:r w:rsidRPr="00D42E57">
        <w:rPr>
          <w:i/>
          <w:snapToGrid w:val="0"/>
          <w:color w:val="auto"/>
          <w:sz w:val="20"/>
          <w:lang w:eastAsia="zh-CN" w:bidi="en-US"/>
        </w:rPr>
        <w:t>a</w:t>
      </w:r>
      <w:r w:rsidRPr="00D42E57">
        <w:rPr>
          <w:snapToGrid w:val="0"/>
          <w:color w:val="auto"/>
          <w:sz w:val="20"/>
          <w:lang w:eastAsia="zh-CN" w:bidi="en-US"/>
        </w:rPr>
        <w:t xml:space="preserve"> and </w:t>
      </w:r>
      <w:r w:rsidRPr="00D42E57">
        <w:rPr>
          <w:i/>
          <w:snapToGrid w:val="0"/>
          <w:color w:val="auto"/>
          <w:sz w:val="20"/>
          <w:lang w:eastAsia="zh-CN" w:bidi="en-US"/>
        </w:rPr>
        <w:t>b</w:t>
      </w:r>
      <w:r w:rsidRPr="00D42E57">
        <w:rPr>
          <w:snapToGrid w:val="0"/>
          <w:color w:val="auto"/>
          <w:sz w:val="20"/>
          <w:lang w:eastAsia="zh-CN" w:bidi="en-US"/>
        </w:rPr>
        <w:t xml:space="preserve"> be two real numbers such that </w:t>
      </w:r>
      <w:r w:rsidRPr="00D42E57">
        <w:rPr>
          <w:i/>
          <w:color w:val="auto"/>
          <w:sz w:val="20"/>
        </w:rPr>
        <w:t xml:space="preserve">a, b </w:t>
      </w:r>
      <w:r w:rsidRPr="00D42E57">
        <w:rPr>
          <w:color w:val="auto"/>
          <w:sz w:val="20"/>
        </w:rPr>
        <w:t xml:space="preserve">≥ </w:t>
      </w:r>
      <w:r w:rsidRPr="00D42E57">
        <w:rPr>
          <w:i/>
          <w:color w:val="auto"/>
          <w:sz w:val="20"/>
        </w:rPr>
        <w:t xml:space="preserve">0 </w:t>
      </w:r>
      <w:r w:rsidRPr="00D42E57">
        <w:rPr>
          <w:snapToGrid w:val="0"/>
          <w:color w:val="auto"/>
          <w:sz w:val="20"/>
          <w:lang w:eastAsia="zh-CN" w:bidi="en-US"/>
        </w:rPr>
        <w:t xml:space="preserve">but </w:t>
      </w:r>
      <w:r w:rsidRPr="00D42E57">
        <w:rPr>
          <w:i/>
          <w:snapToGrid w:val="0"/>
          <w:color w:val="auto"/>
          <w:sz w:val="20"/>
          <w:lang w:eastAsia="zh-CN" w:bidi="en-US"/>
        </w:rPr>
        <w:t>a</w:t>
      </w:r>
      <w:r w:rsidRPr="00D42E57">
        <w:rPr>
          <w:snapToGrid w:val="0"/>
          <w:color w:val="auto"/>
          <w:sz w:val="20"/>
          <w:lang w:eastAsia="zh-CN" w:bidi="en-US"/>
        </w:rPr>
        <w:t xml:space="preserve"> and </w:t>
      </w:r>
      <w:r w:rsidRPr="00D42E57">
        <w:rPr>
          <w:i/>
          <w:snapToGrid w:val="0"/>
          <w:color w:val="auto"/>
          <w:sz w:val="20"/>
          <w:lang w:eastAsia="zh-CN" w:bidi="en-US"/>
        </w:rPr>
        <w:t>b</w:t>
      </w:r>
      <w:r w:rsidRPr="00D42E57">
        <w:rPr>
          <w:snapToGrid w:val="0"/>
          <w:color w:val="auto"/>
          <w:sz w:val="20"/>
          <w:lang w:eastAsia="zh-CN" w:bidi="en-US"/>
        </w:rPr>
        <w:t xml:space="preserve"> are not zero simultaneously</w:t>
      </w:r>
      <w:r w:rsidR="00D42E57">
        <w:rPr>
          <w:snapToGrid w:val="0"/>
          <w:color w:val="auto"/>
          <w:sz w:val="20"/>
          <w:lang w:eastAsia="zh-CN" w:bidi="en-US"/>
        </w:rPr>
        <w:t xml:space="preserve">, </w:t>
      </w:r>
      <w:r w:rsidRPr="00D42E57">
        <w:rPr>
          <w:snapToGrid w:val="0"/>
          <w:color w:val="auto"/>
          <w:sz w:val="20"/>
          <w:lang w:eastAsia="zh-CN" w:bidi="en-US"/>
        </w:rPr>
        <w:t xml:space="preserve">and let </w:t>
      </w:r>
      <w:r w:rsidRPr="00D42E57">
        <w:rPr>
          <w:i/>
          <w:snapToGrid w:val="0"/>
          <w:color w:val="auto"/>
          <w:sz w:val="20"/>
          <w:lang w:eastAsia="zh-CN" w:bidi="en-US"/>
        </w:rPr>
        <w:t>λ</w:t>
      </w:r>
      <w:r w:rsidRPr="00D42E57">
        <w:rPr>
          <w:snapToGrid w:val="0"/>
          <w:color w:val="auto"/>
          <w:sz w:val="20"/>
          <w:lang w:eastAsia="zh-CN" w:bidi="en-US"/>
        </w:rPr>
        <w:t xml:space="preserve"> be a</w:t>
      </w:r>
      <w:r w:rsidRPr="00D42E57">
        <w:rPr>
          <w:snapToGrid w:val="0"/>
          <w:color w:val="000000" w:themeColor="text1"/>
          <w:sz w:val="20"/>
          <w:lang w:eastAsia="zh-CN" w:bidi="en-US"/>
        </w:rPr>
        <w:t xml:space="preserve"> positive real number. </w:t>
      </w:r>
      <w:r w:rsidR="00D42E57">
        <w:rPr>
          <w:snapToGrid w:val="0"/>
          <w:color w:val="000000" w:themeColor="text1"/>
          <w:sz w:val="20"/>
          <w:lang w:eastAsia="zh-CN" w:bidi="en-US"/>
        </w:rPr>
        <w:t xml:space="preserve">Then, </w:t>
      </w:r>
      <w:r w:rsidRPr="00D42E57">
        <w:rPr>
          <w:snapToGrid w:val="0"/>
          <w:color w:val="000000" w:themeColor="text1"/>
          <w:sz w:val="20"/>
          <w:lang w:eastAsia="zh-CN" w:bidi="en-US"/>
        </w:rPr>
        <w:t xml:space="preserve">the aggregated value produced by </w:t>
      </w:r>
      <w:r w:rsidRPr="00D42E57">
        <w:rPr>
          <w:i/>
          <w:snapToGrid w:val="0"/>
          <w:color w:val="000000" w:themeColor="text1"/>
          <w:sz w:val="20"/>
          <w:lang w:eastAsia="zh-CN" w:bidi="en-US"/>
        </w:rPr>
        <w:t>q</w:t>
      </w:r>
      <w:r w:rsidRPr="00D42E57">
        <w:rPr>
          <w:snapToGrid w:val="0"/>
          <w:color w:val="000000" w:themeColor="text1"/>
          <w:sz w:val="20"/>
          <w:lang w:eastAsia="zh-CN" w:bidi="en-US"/>
        </w:rPr>
        <w:t xml:space="preserve">ROFDHM is still a </w:t>
      </w:r>
      <w:r w:rsidRPr="00D42E57">
        <w:rPr>
          <w:i/>
          <w:snapToGrid w:val="0"/>
          <w:color w:val="000000" w:themeColor="text1"/>
          <w:sz w:val="20"/>
          <w:lang w:eastAsia="zh-CN" w:bidi="en-US"/>
        </w:rPr>
        <w:t>q</w:t>
      </w:r>
      <w:r w:rsidRPr="00D42E57">
        <w:rPr>
          <w:snapToGrid w:val="0"/>
          <w:color w:val="000000" w:themeColor="text1"/>
          <w:sz w:val="20"/>
          <w:lang w:eastAsia="zh-CN" w:bidi="en-US"/>
        </w:rPr>
        <w:t>ROFN, and</w:t>
      </w:r>
    </w:p>
    <w:bookmarkStart w:id="89" w:name="_Hlk12020445"/>
    <w:bookmarkStart w:id="90" w:name="_Hlk12004575"/>
    <w:p w14:paraId="1D970D16" w14:textId="77777777" w:rsidR="00F43B2F" w:rsidRPr="00D42E57" w:rsidRDefault="006E15F3" w:rsidP="00F43B2F">
      <w:pPr>
        <w:widowControl w:val="0"/>
        <w:adjustRightInd w:val="0"/>
        <w:snapToGrid w:val="0"/>
        <w:spacing w:before="120" w:after="120" w:line="480" w:lineRule="auto"/>
        <w:jc w:val="right"/>
        <w:rPr>
          <w:snapToGrid w:val="0"/>
          <w:color w:val="000000" w:themeColor="text1"/>
          <w:sz w:val="20"/>
          <w:lang w:eastAsia="zh-CN" w:bidi="en-US"/>
        </w:rPr>
      </w:pPr>
      <w:r w:rsidRPr="008276BF">
        <w:rPr>
          <w:position w:val="-84"/>
          <w:highlight w:val="green"/>
        </w:rPr>
        <w:object w:dxaOrig="8202" w:dyaOrig="1725" w14:anchorId="592B28BB">
          <v:shape id="_x0000_i1071" type="#_x0000_t75" alt="" style="width:410.1pt;height:86.4pt;mso-width-percent:0;mso-height-percent:0;mso-width-percent:0;mso-height-percent:0" o:ole="">
            <v:imagedata r:id="rId100" o:title=""/>
          </v:shape>
          <o:OLEObject Type="Embed" ProgID="Equation.DSMT4" ShapeID="_x0000_i1071" DrawAspect="Content" ObjectID="_1629138091" r:id="rId101"/>
        </w:object>
      </w:r>
      <w:bookmarkEnd w:id="89"/>
      <w:r w:rsidR="00F43B2F" w:rsidRPr="00D42E57">
        <w:rPr>
          <w:snapToGrid w:val="0"/>
          <w:color w:val="000000" w:themeColor="text1"/>
          <w:sz w:val="20"/>
          <w:lang w:eastAsia="zh-CN" w:bidi="en-US"/>
        </w:rPr>
        <w:t>(27)</w:t>
      </w:r>
    </w:p>
    <w:p w14:paraId="46DDB9F7" w14:textId="77777777" w:rsidR="00F43B2F" w:rsidRPr="00D42E57" w:rsidRDefault="00F43B2F" w:rsidP="00F43B2F">
      <w:pPr>
        <w:widowControl w:val="0"/>
        <w:adjustRightInd w:val="0"/>
        <w:snapToGrid w:val="0"/>
        <w:spacing w:before="120" w:after="120" w:line="480" w:lineRule="auto"/>
        <w:rPr>
          <w:snapToGrid w:val="0"/>
          <w:color w:val="000000" w:themeColor="text1"/>
          <w:sz w:val="20"/>
          <w:lang w:eastAsia="zh-CN" w:bidi="en-US"/>
        </w:rPr>
      </w:pPr>
      <w:r w:rsidRPr="00D42E57">
        <w:rPr>
          <w:rFonts w:hint="eastAsia"/>
          <w:snapToGrid w:val="0"/>
          <w:color w:val="000000" w:themeColor="text1"/>
          <w:sz w:val="20"/>
          <w:lang w:eastAsia="zh-CN" w:bidi="en-US"/>
        </w:rPr>
        <w:lastRenderedPageBreak/>
        <w:t>w</w:t>
      </w:r>
      <w:r w:rsidRPr="00D42E57">
        <w:rPr>
          <w:snapToGrid w:val="0"/>
          <w:color w:val="000000" w:themeColor="text1"/>
          <w:sz w:val="20"/>
          <w:lang w:eastAsia="zh-CN" w:bidi="en-US"/>
        </w:rPr>
        <w:t>here</w:t>
      </w:r>
      <w:r w:rsidRPr="00D42E57">
        <w:rPr>
          <w:rFonts w:hint="eastAsia"/>
          <w:snapToGrid w:val="0"/>
          <w:color w:val="000000" w:themeColor="text1"/>
          <w:sz w:val="20"/>
          <w:lang w:eastAsia="zh-CN" w:bidi="en-US"/>
        </w:rPr>
        <w:t xml:space="preserve"> </w:t>
      </w:r>
      <w:r w:rsidR="006E15F3" w:rsidRPr="008276BF">
        <w:rPr>
          <w:position w:val="-30"/>
          <w:highlight w:val="green"/>
        </w:rPr>
        <w:object w:dxaOrig="6495" w:dyaOrig="720" w14:anchorId="41C445E3">
          <v:shape id="_x0000_i1072" type="#_x0000_t75" alt="" style="width:324.95pt;height:36.3pt;mso-width-percent:0;mso-height-percent:0;mso-width-percent:0;mso-height-percent:0" o:ole="">
            <v:imagedata r:id="rId102" o:title=""/>
          </v:shape>
          <o:OLEObject Type="Embed" ProgID="Equation.DSMT4" ShapeID="_x0000_i1072" DrawAspect="Content" ObjectID="_1629138092" r:id="rId103"/>
        </w:object>
      </w:r>
      <w:r w:rsidRPr="00D42E57">
        <w:rPr>
          <w:snapToGrid w:val="0"/>
          <w:color w:val="000000" w:themeColor="text1"/>
          <w:sz w:val="20"/>
          <w:lang w:eastAsia="zh-CN" w:bidi="en-US"/>
        </w:rPr>
        <w:t>.</w:t>
      </w:r>
    </w:p>
    <w:bookmarkEnd w:id="90"/>
    <w:p w14:paraId="433422AE" w14:textId="4D03D4C5" w:rsidR="00F43B2F" w:rsidRPr="00D42E57" w:rsidRDefault="00F43B2F" w:rsidP="00F43B2F">
      <w:pPr>
        <w:widowControl w:val="0"/>
        <w:adjustRightInd w:val="0"/>
        <w:snapToGrid w:val="0"/>
        <w:spacing w:before="120" w:after="120" w:line="480" w:lineRule="auto"/>
        <w:ind w:firstLine="210"/>
        <w:rPr>
          <w:rFonts w:eastAsiaTheme="minorEastAsia"/>
          <w:snapToGrid w:val="0"/>
          <w:color w:val="000000" w:themeColor="text1"/>
          <w:sz w:val="20"/>
          <w:lang w:eastAsia="zh-CN" w:bidi="en-US"/>
        </w:rPr>
      </w:pPr>
      <w:r w:rsidRPr="00D42E57">
        <w:rPr>
          <w:snapToGrid w:val="0"/>
          <w:color w:val="000000" w:themeColor="text1"/>
          <w:sz w:val="20"/>
          <w:lang w:eastAsia="zh-CN" w:bidi="en-US"/>
        </w:rPr>
        <w:t>For the proof of Theorem 1, please refer to Appendix B.</w:t>
      </w:r>
    </w:p>
    <w:p w14:paraId="422340E8" w14:textId="5E87183C" w:rsidR="00F43B2F" w:rsidRPr="00D42E57" w:rsidRDefault="00F43B2F" w:rsidP="00F43B2F">
      <w:pPr>
        <w:widowControl w:val="0"/>
        <w:adjustRightInd w:val="0"/>
        <w:snapToGrid w:val="0"/>
        <w:spacing w:before="120" w:after="120" w:line="480" w:lineRule="auto"/>
        <w:ind w:firstLine="210"/>
        <w:rPr>
          <w:snapToGrid w:val="0"/>
          <w:color w:val="000000" w:themeColor="text1"/>
          <w:sz w:val="20"/>
          <w:lang w:eastAsia="zh-CN" w:bidi="en-US"/>
        </w:rPr>
      </w:pPr>
      <w:r w:rsidRPr="00D42E57">
        <w:rPr>
          <w:b/>
          <w:snapToGrid w:val="0"/>
          <w:color w:val="000000" w:themeColor="text1"/>
          <w:sz w:val="20"/>
          <w:lang w:eastAsia="zh-CN" w:bidi="en-US"/>
        </w:rPr>
        <w:t>Theorem 2</w:t>
      </w:r>
      <w:r w:rsidRPr="00D42E57">
        <w:rPr>
          <w:snapToGrid w:val="0"/>
          <w:color w:val="000000" w:themeColor="text1"/>
          <w:sz w:val="20"/>
          <w:lang w:eastAsia="zh-CN" w:bidi="en-US"/>
        </w:rPr>
        <w:t xml:space="preserve"> </w:t>
      </w:r>
      <w:r w:rsidRPr="00D42E57">
        <w:rPr>
          <w:b/>
          <w:snapToGrid w:val="0"/>
          <w:color w:val="000000" w:themeColor="text1"/>
          <w:sz w:val="20"/>
          <w:lang w:eastAsia="zh-CN" w:bidi="en-US"/>
        </w:rPr>
        <w:t>(Idempotency)</w:t>
      </w:r>
      <w:r w:rsidRPr="00D42E57">
        <w:rPr>
          <w:snapToGrid w:val="0"/>
          <w:color w:val="000000" w:themeColor="text1"/>
          <w:sz w:val="20"/>
          <w:lang w:eastAsia="zh-CN" w:bidi="en-US"/>
        </w:rPr>
        <w:t>. Let {Θ</w:t>
      </w:r>
      <w:r w:rsidRPr="00D42E57">
        <w:rPr>
          <w:snapToGrid w:val="0"/>
          <w:color w:val="000000" w:themeColor="text1"/>
          <w:sz w:val="20"/>
          <w:vertAlign w:val="subscript"/>
          <w:lang w:eastAsia="zh-CN" w:bidi="en-US"/>
        </w:rPr>
        <w:t>1</w:t>
      </w:r>
      <w:r w:rsidRPr="00D42E57">
        <w:rPr>
          <w:snapToGrid w:val="0"/>
          <w:color w:val="000000" w:themeColor="text1"/>
          <w:sz w:val="20"/>
          <w:lang w:eastAsia="zh-CN" w:bidi="en-US"/>
        </w:rPr>
        <w:t>, Θ</w:t>
      </w:r>
      <w:r w:rsidRPr="00D42E57">
        <w:rPr>
          <w:snapToGrid w:val="0"/>
          <w:color w:val="000000" w:themeColor="text1"/>
          <w:sz w:val="20"/>
          <w:vertAlign w:val="subscript"/>
          <w:lang w:eastAsia="zh-CN" w:bidi="en-US"/>
        </w:rPr>
        <w:t>2</w:t>
      </w:r>
      <w:r w:rsidRPr="00D42E57">
        <w:rPr>
          <w:snapToGrid w:val="0"/>
          <w:color w:val="000000" w:themeColor="text1"/>
          <w:sz w:val="20"/>
          <w:lang w:eastAsia="zh-CN" w:bidi="en-US"/>
        </w:rPr>
        <w:t>, …, Θ</w:t>
      </w:r>
      <w:r w:rsidRPr="00D42E57">
        <w:rPr>
          <w:i/>
          <w:snapToGrid w:val="0"/>
          <w:color w:val="000000" w:themeColor="text1"/>
          <w:sz w:val="20"/>
          <w:vertAlign w:val="subscript"/>
          <w:lang w:eastAsia="zh-CN" w:bidi="en-US"/>
        </w:rPr>
        <w:t>n</w:t>
      </w:r>
      <w:r w:rsidRPr="00D42E57">
        <w:rPr>
          <w:snapToGrid w:val="0"/>
          <w:color w:val="000000" w:themeColor="text1"/>
          <w:sz w:val="20"/>
          <w:lang w:eastAsia="zh-CN" w:bidi="en-US"/>
        </w:rPr>
        <w:t>} (where Θ</w:t>
      </w:r>
      <w:r w:rsidRPr="00D42E57">
        <w:rPr>
          <w:i/>
          <w:snapToGrid w:val="0"/>
          <w:color w:val="000000" w:themeColor="text1"/>
          <w:sz w:val="20"/>
          <w:vertAlign w:val="subscript"/>
          <w:lang w:eastAsia="zh-CN" w:bidi="en-US"/>
        </w:rPr>
        <w:t>i</w:t>
      </w:r>
      <w:r w:rsidRPr="00D42E57">
        <w:rPr>
          <w:snapToGrid w:val="0"/>
          <w:color w:val="000000" w:themeColor="text1"/>
          <w:sz w:val="20"/>
          <w:lang w:eastAsia="zh-CN" w:bidi="en-US"/>
        </w:rPr>
        <w:t xml:space="preserve"> = (</w:t>
      </w:r>
      <w:r w:rsidRPr="00D42E57">
        <w:rPr>
          <w:i/>
          <w:snapToGrid w:val="0"/>
          <w:color w:val="000000" w:themeColor="text1"/>
          <w:sz w:val="20"/>
          <w:lang w:eastAsia="zh-CN" w:bidi="en-US"/>
        </w:rPr>
        <w:t>μ</w:t>
      </w:r>
      <w:r w:rsidRPr="00D42E57">
        <w:rPr>
          <w:i/>
          <w:snapToGrid w:val="0"/>
          <w:color w:val="000000" w:themeColor="text1"/>
          <w:sz w:val="20"/>
          <w:vertAlign w:val="subscript"/>
          <w:lang w:eastAsia="zh-CN" w:bidi="en-US"/>
        </w:rPr>
        <w:t>i</w:t>
      </w:r>
      <w:r w:rsidR="009824D3" w:rsidRPr="00D42E57">
        <w:rPr>
          <w:i/>
          <w:snapToGrid w:val="0"/>
          <w:color w:val="000000" w:themeColor="text1"/>
          <w:sz w:val="20"/>
          <w:vertAlign w:val="subscript"/>
          <w:lang w:eastAsia="zh-CN" w:bidi="en-US"/>
        </w:rPr>
        <w:t xml:space="preserve"> </w:t>
      </w:r>
      <w:r w:rsidRPr="00D42E57">
        <w:rPr>
          <w:i/>
          <w:snapToGrid w:val="0"/>
          <w:color w:val="000000" w:themeColor="text1"/>
          <w:sz w:val="20"/>
          <w:lang w:eastAsia="zh-CN" w:bidi="en-US"/>
        </w:rPr>
        <w:t>,</w:t>
      </w:r>
      <w:r w:rsidRPr="00D42E57">
        <w:rPr>
          <w:i/>
          <w:snapToGrid w:val="0"/>
          <w:color w:val="000000" w:themeColor="text1"/>
          <w:sz w:val="20"/>
          <w:vertAlign w:val="subscript"/>
          <w:lang w:eastAsia="zh-CN" w:bidi="en-US"/>
        </w:rPr>
        <w:t xml:space="preserve"> </w:t>
      </w:r>
      <w:r w:rsidRPr="00D42E57">
        <w:rPr>
          <w:rFonts w:eastAsiaTheme="minorEastAsia"/>
          <w:i/>
          <w:snapToGrid w:val="0"/>
          <w:color w:val="000000" w:themeColor="text1"/>
          <w:sz w:val="20"/>
          <w:lang w:eastAsia="zh-CN" w:bidi="en-US"/>
        </w:rPr>
        <w:t>v</w:t>
      </w:r>
      <w:r w:rsidRPr="00D42E57">
        <w:rPr>
          <w:i/>
          <w:snapToGrid w:val="0"/>
          <w:color w:val="000000" w:themeColor="text1"/>
          <w:sz w:val="20"/>
          <w:vertAlign w:val="subscript"/>
          <w:lang w:eastAsia="zh-CN" w:bidi="en-US"/>
        </w:rPr>
        <w:t>i</w:t>
      </w:r>
      <w:r w:rsidR="009824D3" w:rsidRPr="00D42E57">
        <w:rPr>
          <w:i/>
          <w:snapToGrid w:val="0"/>
          <w:color w:val="000000" w:themeColor="text1"/>
          <w:sz w:val="20"/>
          <w:vertAlign w:val="subscript"/>
          <w:lang w:eastAsia="zh-CN" w:bidi="en-US"/>
        </w:rPr>
        <w:t xml:space="preserve"> </w:t>
      </w:r>
      <w:r w:rsidR="009824D3" w:rsidRPr="00D42E57">
        <w:rPr>
          <w:snapToGrid w:val="0"/>
          <w:color w:val="000000" w:themeColor="text1"/>
          <w:sz w:val="20"/>
          <w:lang w:eastAsia="zh-CN" w:bidi="en-US"/>
        </w:rPr>
        <w:t>)</w:t>
      </w:r>
      <w:r w:rsidRPr="00D42E57">
        <w:rPr>
          <w:color w:val="000000" w:themeColor="text1"/>
          <w:sz w:val="20"/>
        </w:rPr>
        <w:t xml:space="preserve"> (</w:t>
      </w:r>
      <w:r w:rsidRPr="00D42E57">
        <w:rPr>
          <w:i/>
          <w:color w:val="000000" w:themeColor="text1"/>
          <w:sz w:val="20"/>
        </w:rPr>
        <w:t xml:space="preserve">i </w:t>
      </w:r>
      <w:r w:rsidRPr="00D42E57">
        <w:rPr>
          <w:color w:val="000000" w:themeColor="text1"/>
          <w:sz w:val="20"/>
        </w:rPr>
        <w:t xml:space="preserve">= 1, 2, </w:t>
      </w:r>
      <w:r w:rsidR="009824D3" w:rsidRPr="00D42E57">
        <w:rPr>
          <w:color w:val="000000" w:themeColor="text1"/>
          <w:sz w:val="20"/>
        </w:rPr>
        <w:t>… ,</w:t>
      </w:r>
      <w:r w:rsidRPr="00D42E57">
        <w:rPr>
          <w:color w:val="000000" w:themeColor="text1"/>
          <w:sz w:val="20"/>
        </w:rPr>
        <w:t xml:space="preserve"> </w:t>
      </w:r>
      <w:r w:rsidRPr="00D42E57">
        <w:rPr>
          <w:i/>
          <w:color w:val="000000" w:themeColor="text1"/>
          <w:sz w:val="20"/>
        </w:rPr>
        <w:t>n</w:t>
      </w:r>
      <w:r w:rsidRPr="00D42E57">
        <w:rPr>
          <w:color w:val="000000" w:themeColor="text1"/>
          <w:sz w:val="20"/>
        </w:rPr>
        <w:t>)</w:t>
      </w:r>
      <w:r w:rsidRPr="00D42E57">
        <w:rPr>
          <w:snapToGrid w:val="0"/>
          <w:color w:val="000000" w:themeColor="text1"/>
          <w:sz w:val="20"/>
          <w:lang w:eastAsia="zh-CN" w:bidi="en-US"/>
        </w:rPr>
        <w:t xml:space="preserve"> be a collection of </w:t>
      </w:r>
      <w:r w:rsidRPr="00D42E57">
        <w:rPr>
          <w:i/>
          <w:iCs/>
          <w:snapToGrid w:val="0"/>
          <w:color w:val="000000" w:themeColor="text1"/>
          <w:sz w:val="20"/>
          <w:lang w:eastAsia="zh-CN" w:bidi="en-US"/>
        </w:rPr>
        <w:t>q</w:t>
      </w:r>
      <w:r w:rsidRPr="00D42E57">
        <w:rPr>
          <w:color w:val="auto"/>
          <w:sz w:val="20"/>
        </w:rPr>
        <w:t>ROFNs (</w:t>
      </w:r>
      <w:r w:rsidRPr="00D42E57">
        <w:rPr>
          <w:i/>
          <w:color w:val="auto"/>
          <w:sz w:val="20"/>
        </w:rPr>
        <w:t xml:space="preserve">q </w:t>
      </w:r>
      <w:r w:rsidRPr="00D42E57">
        <w:rPr>
          <w:color w:val="auto"/>
          <w:sz w:val="20"/>
        </w:rPr>
        <w:t xml:space="preserve">= 1, 2, …), and let </w:t>
      </w:r>
      <w:r w:rsidRPr="00D42E57">
        <w:rPr>
          <w:i/>
          <w:snapToGrid w:val="0"/>
          <w:color w:val="auto"/>
          <w:sz w:val="20"/>
          <w:lang w:eastAsia="zh-CN" w:bidi="en-US"/>
        </w:rPr>
        <w:t xml:space="preserve">a </w:t>
      </w:r>
      <w:r w:rsidRPr="00D42E57">
        <w:rPr>
          <w:snapToGrid w:val="0"/>
          <w:color w:val="auto"/>
          <w:sz w:val="20"/>
          <w:lang w:eastAsia="zh-CN" w:bidi="en-US"/>
        </w:rPr>
        <w:t xml:space="preserve">and </w:t>
      </w:r>
      <w:r w:rsidRPr="00D42E57">
        <w:rPr>
          <w:i/>
          <w:snapToGrid w:val="0"/>
          <w:color w:val="auto"/>
          <w:sz w:val="20"/>
          <w:lang w:eastAsia="zh-CN" w:bidi="en-US"/>
        </w:rPr>
        <w:t xml:space="preserve">b </w:t>
      </w:r>
      <w:r w:rsidRPr="00D42E57">
        <w:rPr>
          <w:snapToGrid w:val="0"/>
          <w:color w:val="auto"/>
          <w:sz w:val="20"/>
          <w:lang w:eastAsia="zh-CN" w:bidi="en-US"/>
        </w:rPr>
        <w:t>be two r</w:t>
      </w:r>
      <w:r w:rsidRPr="00D42E57">
        <w:rPr>
          <w:snapToGrid w:val="0"/>
          <w:color w:val="000000" w:themeColor="text1"/>
          <w:sz w:val="20"/>
          <w:lang w:eastAsia="zh-CN" w:bidi="en-US"/>
        </w:rPr>
        <w:t>eal numbers such that</w:t>
      </w:r>
      <w:r w:rsidRPr="00D42E57">
        <w:rPr>
          <w:i/>
          <w:color w:val="000000" w:themeColor="text1"/>
          <w:sz w:val="20"/>
        </w:rPr>
        <w:t xml:space="preserve"> a, b </w:t>
      </w:r>
      <w:r w:rsidRPr="00D42E57">
        <w:rPr>
          <w:color w:val="000000" w:themeColor="text1"/>
          <w:sz w:val="20"/>
        </w:rPr>
        <w:t xml:space="preserve">≥ </w:t>
      </w:r>
      <w:r w:rsidRPr="00D42E57">
        <w:rPr>
          <w:i/>
          <w:color w:val="000000" w:themeColor="text1"/>
          <w:sz w:val="20"/>
        </w:rPr>
        <w:t xml:space="preserve">0 </w:t>
      </w:r>
      <w:r w:rsidRPr="00D42E57">
        <w:rPr>
          <w:snapToGrid w:val="0"/>
          <w:color w:val="000000" w:themeColor="text1"/>
          <w:sz w:val="20"/>
          <w:lang w:eastAsia="zh-CN" w:bidi="en-US"/>
        </w:rPr>
        <w:t xml:space="preserve">but </w:t>
      </w:r>
      <w:r w:rsidRPr="00D42E57">
        <w:rPr>
          <w:i/>
          <w:snapToGrid w:val="0"/>
          <w:color w:val="auto"/>
          <w:sz w:val="20"/>
          <w:lang w:eastAsia="zh-CN" w:bidi="en-US"/>
        </w:rPr>
        <w:t>a</w:t>
      </w:r>
      <w:r w:rsidRPr="00D42E57">
        <w:rPr>
          <w:snapToGrid w:val="0"/>
          <w:color w:val="auto"/>
          <w:sz w:val="20"/>
          <w:lang w:eastAsia="zh-CN" w:bidi="en-US"/>
        </w:rPr>
        <w:t xml:space="preserve"> and </w:t>
      </w:r>
      <w:r w:rsidRPr="00D42E57">
        <w:rPr>
          <w:i/>
          <w:snapToGrid w:val="0"/>
          <w:color w:val="auto"/>
          <w:sz w:val="20"/>
          <w:lang w:eastAsia="zh-CN" w:bidi="en-US"/>
        </w:rPr>
        <w:t>b</w:t>
      </w:r>
      <w:r w:rsidRPr="00D42E57">
        <w:rPr>
          <w:snapToGrid w:val="0"/>
          <w:color w:val="auto"/>
          <w:sz w:val="20"/>
          <w:lang w:eastAsia="zh-CN" w:bidi="en-US"/>
        </w:rPr>
        <w:t xml:space="preserve"> are not zero simultaneously</w:t>
      </w:r>
      <w:r w:rsidR="00D42E57">
        <w:rPr>
          <w:snapToGrid w:val="0"/>
          <w:color w:val="auto"/>
          <w:sz w:val="20"/>
          <w:lang w:eastAsia="zh-CN" w:bidi="en-US"/>
        </w:rPr>
        <w:t xml:space="preserve">. </w:t>
      </w:r>
      <w:r w:rsidRPr="00D42E57">
        <w:rPr>
          <w:snapToGrid w:val="0"/>
          <w:color w:val="000000" w:themeColor="text1"/>
          <w:sz w:val="20"/>
          <w:lang w:eastAsia="zh-CN" w:bidi="en-US"/>
        </w:rPr>
        <w:t>If Θ</w:t>
      </w:r>
      <w:r w:rsidRPr="00D42E57">
        <w:rPr>
          <w:i/>
          <w:snapToGrid w:val="0"/>
          <w:color w:val="000000" w:themeColor="text1"/>
          <w:sz w:val="20"/>
          <w:vertAlign w:val="subscript"/>
          <w:lang w:eastAsia="zh-CN" w:bidi="en-US"/>
        </w:rPr>
        <w:t>i</w:t>
      </w:r>
      <w:r w:rsidRPr="00D42E57">
        <w:rPr>
          <w:color w:val="000000" w:themeColor="text1"/>
          <w:sz w:val="20"/>
        </w:rPr>
        <w:t xml:space="preserve"> </w:t>
      </w:r>
      <w:r w:rsidRPr="00D42E57">
        <w:rPr>
          <w:rFonts w:eastAsiaTheme="minorEastAsia"/>
          <w:color w:val="000000" w:themeColor="text1"/>
          <w:sz w:val="20"/>
          <w:lang w:eastAsia="zh-CN"/>
        </w:rPr>
        <w:t xml:space="preserve">= </w:t>
      </w:r>
      <w:r w:rsidRPr="00D42E57">
        <w:rPr>
          <w:snapToGrid w:val="0"/>
          <w:color w:val="000000" w:themeColor="text1"/>
          <w:sz w:val="20"/>
          <w:lang w:eastAsia="zh-CN" w:bidi="en-US"/>
        </w:rPr>
        <w:t xml:space="preserve">Θ </w:t>
      </w:r>
      <w:r w:rsidRPr="00D42E57">
        <w:rPr>
          <w:rFonts w:eastAsiaTheme="minorEastAsia"/>
          <w:color w:val="000000" w:themeColor="text1"/>
          <w:sz w:val="20"/>
          <w:lang w:eastAsia="zh-CN"/>
        </w:rPr>
        <w:t xml:space="preserve">= </w:t>
      </w:r>
      <w:r w:rsidRPr="00D42E57">
        <w:rPr>
          <w:rFonts w:eastAsia="宋体"/>
          <w:color w:val="000000" w:themeColor="text1"/>
          <w:sz w:val="20"/>
          <w:lang w:eastAsia="zh-CN"/>
        </w:rPr>
        <w:t>(</w:t>
      </w:r>
      <w:r w:rsidRPr="00D42E57">
        <w:rPr>
          <w:i/>
          <w:snapToGrid w:val="0"/>
          <w:color w:val="000000" w:themeColor="text1"/>
          <w:sz w:val="20"/>
          <w:lang w:eastAsia="zh-CN" w:bidi="en-US"/>
        </w:rPr>
        <w:t>μ</w:t>
      </w:r>
      <w:r w:rsidRPr="00D42E57">
        <w:rPr>
          <w:snapToGrid w:val="0"/>
          <w:color w:val="000000" w:themeColor="text1"/>
          <w:sz w:val="20"/>
          <w:lang w:eastAsia="zh-CN" w:bidi="en-US"/>
        </w:rPr>
        <w:t>,</w:t>
      </w:r>
      <w:r w:rsidRPr="00D42E57">
        <w:rPr>
          <w:i/>
          <w:snapToGrid w:val="0"/>
          <w:color w:val="000000" w:themeColor="text1"/>
          <w:sz w:val="20"/>
          <w:lang w:eastAsia="zh-CN" w:bidi="en-US"/>
        </w:rPr>
        <w:t xml:space="preserve"> </w:t>
      </w:r>
      <w:r w:rsidRPr="00D42E57">
        <w:rPr>
          <w:rFonts w:eastAsiaTheme="minorEastAsia"/>
          <w:i/>
          <w:snapToGrid w:val="0"/>
          <w:color w:val="000000" w:themeColor="text1"/>
          <w:sz w:val="20"/>
          <w:lang w:eastAsia="zh-CN" w:bidi="en-US"/>
        </w:rPr>
        <w:t>v</w:t>
      </w:r>
      <w:r w:rsidRPr="00D42E57">
        <w:rPr>
          <w:rFonts w:eastAsia="宋体"/>
          <w:color w:val="000000" w:themeColor="text1"/>
          <w:sz w:val="20"/>
          <w:lang w:eastAsia="zh-CN"/>
        </w:rPr>
        <w:t xml:space="preserve">) for all </w:t>
      </w:r>
      <w:r w:rsidRPr="00D42E57">
        <w:rPr>
          <w:i/>
          <w:color w:val="000000" w:themeColor="text1"/>
          <w:sz w:val="20"/>
        </w:rPr>
        <w:t xml:space="preserve">i </w:t>
      </w:r>
      <w:r w:rsidRPr="00D42E57">
        <w:rPr>
          <w:color w:val="000000" w:themeColor="text1"/>
          <w:sz w:val="20"/>
        </w:rPr>
        <w:t xml:space="preserve">= 1, 2, …, </w:t>
      </w:r>
      <w:r w:rsidRPr="00D42E57">
        <w:rPr>
          <w:i/>
          <w:color w:val="000000" w:themeColor="text1"/>
          <w:sz w:val="20"/>
        </w:rPr>
        <w:t>n</w:t>
      </w:r>
      <w:r w:rsidRPr="00D42E57">
        <w:rPr>
          <w:snapToGrid w:val="0"/>
          <w:color w:val="000000" w:themeColor="text1"/>
          <w:sz w:val="20"/>
          <w:lang w:eastAsia="zh-CN" w:bidi="en-US"/>
        </w:rPr>
        <w:t>, then</w:t>
      </w:r>
    </w:p>
    <w:p w14:paraId="5D7DD9FF" w14:textId="18F289C7" w:rsidR="00F43B2F" w:rsidRPr="00D42E57" w:rsidRDefault="00B67496" w:rsidP="00F43B2F">
      <w:pPr>
        <w:widowControl w:val="0"/>
        <w:adjustRightInd w:val="0"/>
        <w:snapToGrid w:val="0"/>
        <w:spacing w:before="120" w:after="120" w:line="480" w:lineRule="auto"/>
        <w:ind w:firstLine="210"/>
        <w:jc w:val="right"/>
        <w:rPr>
          <w:snapToGrid w:val="0"/>
          <w:color w:val="000000" w:themeColor="text1"/>
          <w:sz w:val="20"/>
          <w:lang w:eastAsia="zh-CN" w:bidi="en-US"/>
        </w:rPr>
      </w:pPr>
      <w:del w:id="91" w:author="Gaohong" w:date="2019-09-04T20:51:00Z">
        <w:r w:rsidDel="0059438A">
          <w:rPr>
            <w:position w:val="-10"/>
          </w:rPr>
          <w:pict w14:anchorId="43BF9A1C">
            <v:shape id="_x0000_i1073" type="#_x0000_t75" alt="" style="width:2in;height:14.4pt;mso-width-percent:0;mso-height-percent:0;mso-width-percent:0;mso-height-percent:0">
              <v:imagedata r:id="rId104" o:title=""/>
            </v:shape>
          </w:pict>
        </w:r>
      </w:del>
      <w:ins w:id="92" w:author="Gaohong" w:date="2019-09-04T20:51:00Z">
        <w:r w:rsidR="0059438A">
          <w:rPr>
            <w:position w:val="-10"/>
          </w:rPr>
          <w:object w:dxaOrig="2925" w:dyaOrig="315" w14:anchorId="0DB2A1B6">
            <v:shape id="_x0000_i1360" type="#_x0000_t75" style="width:2in;height:14.4pt" o:ole="">
              <v:imagedata r:id="rId104" o:title=""/>
            </v:shape>
            <o:OLEObject Type="Embed" ProgID="Equation.DSMT4" ShapeID="_x0000_i1360" DrawAspect="Content" ObjectID="_1629138093" r:id="rId105"/>
          </w:object>
        </w:r>
      </w:ins>
      <w:r w:rsidR="00F43B2F" w:rsidRPr="00D42E57">
        <w:rPr>
          <w:snapToGrid w:val="0"/>
          <w:color w:val="000000" w:themeColor="text1"/>
          <w:sz w:val="20"/>
          <w:lang w:eastAsia="zh-CN" w:bidi="en-US"/>
        </w:rPr>
        <w:t xml:space="preserve">                             (28)</w:t>
      </w:r>
    </w:p>
    <w:p w14:paraId="4021040C" w14:textId="248E1EAD" w:rsidR="00F43B2F" w:rsidRPr="00D42E57" w:rsidRDefault="00F43B2F" w:rsidP="00F43B2F">
      <w:pPr>
        <w:widowControl w:val="0"/>
        <w:adjustRightInd w:val="0"/>
        <w:snapToGrid w:val="0"/>
        <w:spacing w:line="480" w:lineRule="auto"/>
        <w:rPr>
          <w:color w:val="000000" w:themeColor="text1"/>
          <w:sz w:val="20"/>
          <w:lang w:eastAsia="zh-CN"/>
        </w:rPr>
      </w:pPr>
      <w:r w:rsidRPr="00D42E57">
        <w:rPr>
          <w:b/>
          <w:color w:val="000000" w:themeColor="text1"/>
          <w:sz w:val="20"/>
          <w:lang w:eastAsia="zh-CN"/>
        </w:rPr>
        <w:t>Proof.</w:t>
      </w:r>
      <w:r w:rsidR="009824D3" w:rsidRPr="00D42E57">
        <w:rPr>
          <w:color w:val="000000" w:themeColor="text1"/>
          <w:sz w:val="20"/>
          <w:lang w:eastAsia="zh-CN"/>
        </w:rPr>
        <w:t xml:space="preserve"> </w:t>
      </w:r>
    </w:p>
    <w:p w14:paraId="4DA5163A" w14:textId="3569CCBF" w:rsidR="00F43B2F" w:rsidRPr="00D42E57" w:rsidRDefault="00F43B2F" w:rsidP="00F43B2F">
      <w:pPr>
        <w:widowControl w:val="0"/>
        <w:adjustRightInd w:val="0"/>
        <w:snapToGrid w:val="0"/>
        <w:spacing w:line="480" w:lineRule="auto"/>
        <w:ind w:firstLine="200"/>
        <w:rPr>
          <w:color w:val="000000" w:themeColor="text1"/>
          <w:sz w:val="20"/>
        </w:rPr>
      </w:pPr>
      <w:r w:rsidRPr="00D42E57">
        <w:rPr>
          <w:color w:val="000000" w:themeColor="text1"/>
          <w:sz w:val="20"/>
          <w:lang w:eastAsia="zh-CN"/>
        </w:rPr>
        <w:t xml:space="preserve">Let </w:t>
      </w:r>
      <w:r w:rsidR="006E15F3" w:rsidRPr="008276BF">
        <w:rPr>
          <w:position w:val="-10"/>
          <w:highlight w:val="green"/>
        </w:rPr>
        <w:object w:dxaOrig="3300" w:dyaOrig="285" w14:anchorId="6336EC58">
          <v:shape id="_x0000_i1074" type="#_x0000_t75" alt="" style="width:165.3pt;height:14.4pt;mso-width-percent:0;mso-height-percent:0;mso-width-percent:0;mso-height-percent:0" o:ole="">
            <v:imagedata r:id="rId106" o:title=""/>
          </v:shape>
          <o:OLEObject Type="Embed" ProgID="Equation.DSMT4" ShapeID="_x0000_i1074" DrawAspect="Content" ObjectID="_1629138094" r:id="rId107"/>
        </w:object>
      </w:r>
      <w:r w:rsidRPr="00D42E57">
        <w:rPr>
          <w:color w:val="000000" w:themeColor="text1"/>
          <w:sz w:val="20"/>
          <w:lang w:eastAsia="zh-CN"/>
        </w:rPr>
        <w:t xml:space="preserve">. It </w:t>
      </w:r>
      <w:r w:rsidR="00052DEE">
        <w:rPr>
          <w:color w:val="000000" w:themeColor="text1"/>
          <w:sz w:val="20"/>
          <w:lang w:eastAsia="zh-CN"/>
        </w:rPr>
        <w:t>is</w:t>
      </w:r>
      <w:r w:rsidRPr="00D42E57">
        <w:rPr>
          <w:color w:val="000000" w:themeColor="text1"/>
          <w:sz w:val="20"/>
          <w:lang w:eastAsia="zh-CN"/>
        </w:rPr>
        <w:t xml:space="preserve"> </w:t>
      </w:r>
      <w:r w:rsidR="006F6C5A">
        <w:rPr>
          <w:sz w:val="20"/>
          <w:lang w:eastAsia="zh-CN"/>
        </w:rPr>
        <w:t>shown</w:t>
      </w:r>
      <w:r w:rsidRPr="00D42E57">
        <w:rPr>
          <w:color w:val="000000" w:themeColor="text1"/>
          <w:sz w:val="20"/>
          <w:lang w:eastAsia="zh-CN"/>
        </w:rPr>
        <w:t xml:space="preserve"> that</w:t>
      </w:r>
    </w:p>
    <w:p w14:paraId="51528F0D" w14:textId="329141BB" w:rsidR="00F43B2F" w:rsidRPr="00D42E57" w:rsidRDefault="00B67496" w:rsidP="00F43B2F">
      <w:pPr>
        <w:widowControl w:val="0"/>
        <w:adjustRightInd w:val="0"/>
        <w:snapToGrid w:val="0"/>
        <w:spacing w:line="480" w:lineRule="auto"/>
        <w:ind w:firstLineChars="100" w:firstLine="240"/>
        <w:rPr>
          <w:color w:val="000000" w:themeColor="text1"/>
          <w:sz w:val="20"/>
        </w:rPr>
      </w:pPr>
      <w:del w:id="93" w:author="Gaohong" w:date="2019-09-04T20:51:00Z">
        <w:r w:rsidDel="0059438A">
          <w:rPr>
            <w:position w:val="-10"/>
          </w:rPr>
          <w:pict w14:anchorId="0A296F59">
            <v:shape id="_x0000_i1075" type="#_x0000_t75" alt="" style="width:158.4pt;height:14.4pt;mso-width-percent:0;mso-height-percent:0;mso-width-percent:0;mso-height-percent:0">
              <v:imagedata r:id="rId108" o:title=""/>
            </v:shape>
          </w:pict>
        </w:r>
      </w:del>
      <w:ins w:id="94" w:author="Gaohong" w:date="2019-09-04T20:51:00Z">
        <w:r w:rsidR="0059438A">
          <w:rPr>
            <w:position w:val="-10"/>
          </w:rPr>
          <w:object w:dxaOrig="3180" w:dyaOrig="315" w14:anchorId="2F9642E6">
            <v:shape id="_x0000_i1362" type="#_x0000_t75" style="width:158.4pt;height:14.4pt" o:ole="">
              <v:imagedata r:id="rId108" o:title=""/>
            </v:shape>
            <o:OLEObject Type="Embed" ProgID="Equation.DSMT4" ShapeID="_x0000_i1362" DrawAspect="Content" ObjectID="_1629138095" r:id="rId109"/>
          </w:object>
        </w:r>
      </w:ins>
    </w:p>
    <w:p w14:paraId="6746D9B6" w14:textId="620E7520" w:rsidR="00F43B2F" w:rsidRPr="00D42E57" w:rsidRDefault="00F43B2F" w:rsidP="00F43B2F">
      <w:pPr>
        <w:widowControl w:val="0"/>
        <w:adjustRightInd w:val="0"/>
        <w:snapToGrid w:val="0"/>
        <w:spacing w:line="480" w:lineRule="auto"/>
        <w:ind w:firstLine="210"/>
        <w:rPr>
          <w:b/>
          <w:color w:val="000000" w:themeColor="text1"/>
          <w:sz w:val="20"/>
        </w:rPr>
      </w:pPr>
      <w:r w:rsidRPr="00D42E57">
        <w:rPr>
          <w:color w:val="000000" w:themeColor="text1"/>
          <w:sz w:val="20"/>
          <w:lang w:eastAsia="zh-CN"/>
        </w:rPr>
        <w:t>Since</w:t>
      </w:r>
      <w:r w:rsidR="006E15F3" w:rsidRPr="008276BF">
        <w:rPr>
          <w:position w:val="-12"/>
          <w:highlight w:val="green"/>
        </w:rPr>
        <w:object w:dxaOrig="3165" w:dyaOrig="285" w14:anchorId="78A65656">
          <v:shape id="_x0000_i1076" type="#_x0000_t75" alt="" style="width:158.4pt;height:14.4pt;mso-width-percent:0;mso-height-percent:0;mso-width-percent:0;mso-height-percent:0" o:ole="">
            <v:imagedata r:id="rId110" o:title=""/>
          </v:shape>
          <o:OLEObject Type="Embed" ProgID="Equation.DSMT4" ShapeID="_x0000_i1076" DrawAspect="Content" ObjectID="_1629138096" r:id="rId111"/>
        </w:object>
      </w:r>
      <w:r w:rsidRPr="00D42E57">
        <w:rPr>
          <w:color w:val="000000" w:themeColor="text1"/>
          <w:sz w:val="20"/>
          <w:lang w:eastAsia="zh-CN"/>
        </w:rPr>
        <w:t xml:space="preserve">, </w:t>
      </w:r>
      <w:r w:rsidRPr="00D42E57">
        <w:rPr>
          <w:rFonts w:eastAsiaTheme="minorEastAsia"/>
          <w:color w:val="000000" w:themeColor="text1"/>
          <w:sz w:val="20"/>
          <w:lang w:eastAsia="zh-CN"/>
        </w:rPr>
        <w:t>we have</w:t>
      </w:r>
      <w:r w:rsidRPr="00D42E57">
        <w:rPr>
          <w:color w:val="000000" w:themeColor="text1"/>
          <w:sz w:val="20"/>
          <w:lang w:eastAsia="zh-CN"/>
        </w:rPr>
        <w:t>:</w:t>
      </w:r>
    </w:p>
    <w:p w14:paraId="241AFBDA" w14:textId="77777777" w:rsidR="00F43B2F" w:rsidRPr="00D42E57" w:rsidRDefault="006E15F3" w:rsidP="00F43B2F">
      <w:pPr>
        <w:widowControl w:val="0"/>
        <w:adjustRightInd w:val="0"/>
        <w:snapToGrid w:val="0"/>
        <w:spacing w:line="480" w:lineRule="auto"/>
        <w:ind w:firstLine="210"/>
        <w:rPr>
          <w:color w:val="000000" w:themeColor="text1"/>
          <w:sz w:val="20"/>
          <w:lang w:eastAsia="zh-CN"/>
        </w:rPr>
      </w:pPr>
      <w:r w:rsidRPr="008276BF">
        <w:rPr>
          <w:position w:val="-194"/>
          <w:highlight w:val="green"/>
        </w:rPr>
        <w:object w:dxaOrig="5608" w:dyaOrig="4590" w14:anchorId="7C3810C7">
          <v:shape id="_x0000_i1077" type="#_x0000_t75" alt="" style="width:280.5pt;height:229.75pt;mso-width-percent:0;mso-height-percent:0;mso-width-percent:0;mso-height-percent:0" o:ole="">
            <v:imagedata r:id="rId112" o:title=""/>
          </v:shape>
          <o:OLEObject Type="Embed" ProgID="Equation.DSMT4" ShapeID="_x0000_i1077" DrawAspect="Content" ObjectID="_1629138097" r:id="rId113"/>
        </w:object>
      </w:r>
    </w:p>
    <w:p w14:paraId="3A3CA0C7" w14:textId="77777777" w:rsidR="00F43B2F" w:rsidRPr="00D42E57" w:rsidRDefault="00F43B2F" w:rsidP="00F43B2F">
      <w:pPr>
        <w:widowControl w:val="0"/>
        <w:adjustRightInd w:val="0"/>
        <w:snapToGrid w:val="0"/>
        <w:spacing w:line="480" w:lineRule="auto"/>
        <w:rPr>
          <w:color w:val="000000" w:themeColor="text1"/>
          <w:position w:val="-150"/>
          <w:sz w:val="20"/>
        </w:rPr>
      </w:pPr>
      <w:r w:rsidRPr="00D42E57">
        <w:rPr>
          <w:rFonts w:eastAsiaTheme="minorEastAsia" w:hint="eastAsia"/>
          <w:color w:val="000000" w:themeColor="text1"/>
          <w:sz w:val="20"/>
          <w:lang w:eastAsia="zh-CN"/>
        </w:rPr>
        <w:t>w</w:t>
      </w:r>
      <w:r w:rsidRPr="00D42E57">
        <w:rPr>
          <w:rFonts w:eastAsiaTheme="minorEastAsia"/>
          <w:color w:val="000000" w:themeColor="text1"/>
          <w:sz w:val="20"/>
          <w:lang w:eastAsia="zh-CN"/>
        </w:rPr>
        <w:t>here</w:t>
      </w:r>
      <w:r w:rsidRPr="00D42E57">
        <w:rPr>
          <w:rFonts w:eastAsiaTheme="minorEastAsia" w:hint="eastAsia"/>
          <w:color w:val="000000" w:themeColor="text1"/>
          <w:sz w:val="20"/>
          <w:lang w:eastAsia="zh-CN"/>
        </w:rPr>
        <w:t xml:space="preserve"> </w:t>
      </w:r>
      <w:r w:rsidR="006E15F3" w:rsidRPr="008276BF">
        <w:rPr>
          <w:position w:val="-30"/>
          <w:highlight w:val="green"/>
        </w:rPr>
        <w:object w:dxaOrig="6480" w:dyaOrig="720" w14:anchorId="2F5E6317">
          <v:shape id="_x0000_i1078" type="#_x0000_t75" alt="" style="width:324.3pt;height:36.3pt;mso-width-percent:0;mso-height-percent:0;mso-width-percent:0;mso-height-percent:0" o:ole="">
            <v:imagedata r:id="rId114" o:title=""/>
          </v:shape>
          <o:OLEObject Type="Embed" ProgID="Equation.DSMT4" ShapeID="_x0000_i1078" DrawAspect="Content" ObjectID="_1629138098" r:id="rId115"/>
        </w:object>
      </w:r>
    </w:p>
    <w:p w14:paraId="42F0D02E" w14:textId="356C3C21" w:rsidR="00F43B2F" w:rsidRPr="00D42E57" w:rsidRDefault="00F43B2F" w:rsidP="00F43B2F">
      <w:pPr>
        <w:widowControl w:val="0"/>
        <w:adjustRightInd w:val="0"/>
        <w:snapToGrid w:val="0"/>
        <w:spacing w:line="480" w:lineRule="auto"/>
        <w:ind w:firstLine="210"/>
        <w:rPr>
          <w:color w:val="000000" w:themeColor="text1"/>
          <w:sz w:val="20"/>
        </w:rPr>
      </w:pPr>
      <w:r w:rsidRPr="00D42E57">
        <w:rPr>
          <w:color w:val="000000" w:themeColor="text1"/>
          <w:sz w:val="20"/>
          <w:lang w:eastAsia="zh-CN"/>
        </w:rPr>
        <w:t xml:space="preserve">Similarly, it can also be </w:t>
      </w:r>
      <w:r w:rsidR="006F6C5A">
        <w:rPr>
          <w:sz w:val="20"/>
          <w:lang w:eastAsia="zh-CN"/>
        </w:rPr>
        <w:t>shown</w:t>
      </w:r>
      <w:r w:rsidRPr="00D42E57">
        <w:rPr>
          <w:color w:val="000000" w:themeColor="text1"/>
          <w:sz w:val="20"/>
          <w:lang w:eastAsia="zh-CN"/>
        </w:rPr>
        <w:t xml:space="preserve"> that</w:t>
      </w:r>
      <w:r w:rsidR="006E15F3" w:rsidRPr="008276BF">
        <w:rPr>
          <w:position w:val="-10"/>
          <w:highlight w:val="green"/>
        </w:rPr>
        <w:object w:dxaOrig="570" w:dyaOrig="285" w14:anchorId="1804CC24">
          <v:shape id="_x0000_i1079" type="#_x0000_t75" alt="" style="width:29.45pt;height:14.4pt;mso-width-percent:0;mso-height-percent:0;mso-width-percent:0;mso-height-percent:0" o:ole="">
            <v:imagedata r:id="rId116" o:title=""/>
          </v:shape>
          <o:OLEObject Type="Embed" ProgID="Equation.DSMT4" ShapeID="_x0000_i1079" DrawAspect="Content" ObjectID="_1629138099" r:id="rId117"/>
        </w:object>
      </w:r>
      <w:r w:rsidRPr="00D42E57">
        <w:rPr>
          <w:color w:val="000000" w:themeColor="text1"/>
          <w:sz w:val="20"/>
          <w:lang w:eastAsia="zh-CN"/>
        </w:rPr>
        <w:t>. Thus</w:t>
      </w:r>
    </w:p>
    <w:p w14:paraId="2B6F3F0B" w14:textId="600401C8" w:rsidR="00F43B2F" w:rsidRPr="00D42E57" w:rsidRDefault="00B67496" w:rsidP="00F43B2F">
      <w:pPr>
        <w:widowControl w:val="0"/>
        <w:adjustRightInd w:val="0"/>
        <w:snapToGrid w:val="0"/>
        <w:spacing w:line="480" w:lineRule="auto"/>
        <w:ind w:firstLineChars="100" w:firstLine="240"/>
        <w:rPr>
          <w:color w:val="000000" w:themeColor="text1"/>
          <w:sz w:val="20"/>
        </w:rPr>
      </w:pPr>
      <w:del w:id="95" w:author="Gaohong" w:date="2019-09-04T20:51:00Z">
        <w:r w:rsidDel="0059438A">
          <w:rPr>
            <w:position w:val="-10"/>
          </w:rPr>
          <w:pict w14:anchorId="27611620">
            <v:shape id="_x0000_i1080" type="#_x0000_t75" alt="" style="width:201.6pt;height:14.4pt;mso-width-percent:0;mso-height-percent:0;mso-width-percent:0;mso-height-percent:0">
              <v:imagedata r:id="rId118" o:title=""/>
            </v:shape>
          </w:pict>
        </w:r>
      </w:del>
      <w:ins w:id="96" w:author="Gaohong" w:date="2019-09-04T20:51:00Z">
        <w:r w:rsidR="0059438A">
          <w:rPr>
            <w:position w:val="-10"/>
          </w:rPr>
          <w:object w:dxaOrig="4035" w:dyaOrig="315" w14:anchorId="022852FA">
            <v:shape id="_x0000_i1364" type="#_x0000_t75" style="width:201.6pt;height:14.4pt" o:ole="">
              <v:imagedata r:id="rId118" o:title=""/>
            </v:shape>
            <o:OLEObject Type="Embed" ProgID="Equation.DSMT4" ShapeID="_x0000_i1364" DrawAspect="Content" ObjectID="_1629138100" r:id="rId119"/>
          </w:object>
        </w:r>
      </w:ins>
      <w:r w:rsidR="00F43B2F" w:rsidRPr="00D42E57">
        <w:rPr>
          <w:rFonts w:eastAsia="宋体"/>
          <w:color w:val="000000" w:themeColor="text1"/>
          <w:sz w:val="20"/>
          <w:lang w:eastAsia="zh-CN"/>
        </w:rPr>
        <w:t>，</w:t>
      </w:r>
    </w:p>
    <w:p w14:paraId="65D243AA" w14:textId="7C8F5094" w:rsidR="00F43B2F" w:rsidRPr="00D42E57" w:rsidRDefault="00F43B2F" w:rsidP="00F43B2F">
      <w:pPr>
        <w:widowControl w:val="0"/>
        <w:adjustRightInd w:val="0"/>
        <w:snapToGrid w:val="0"/>
        <w:spacing w:line="480" w:lineRule="auto"/>
        <w:ind w:firstLine="210"/>
        <w:rPr>
          <w:color w:val="auto"/>
          <w:sz w:val="20"/>
        </w:rPr>
      </w:pPr>
      <w:r w:rsidRPr="00D42E57">
        <w:rPr>
          <w:color w:val="auto"/>
          <w:sz w:val="20"/>
          <w:lang w:eastAsia="zh-CN"/>
        </w:rPr>
        <w:t xml:space="preserve">which completes the proof of Theorem 2. </w:t>
      </w:r>
      <w:r w:rsidR="00B67496">
        <w:rPr>
          <w:color w:val="auto"/>
          <w:position w:val="-4"/>
        </w:rPr>
        <w:pict w14:anchorId="3F682041">
          <v:shape id="_x0000_i1081" type="#_x0000_t75" alt="" style="width:6.9pt;height:6.9pt;mso-width-percent:0;mso-height-percent:0;mso-width-percent:0;mso-height-percent:0">
            <v:imagedata r:id="rId120" o:title=""/>
          </v:shape>
        </w:pict>
      </w:r>
      <w:r w:rsidR="009824D3" w:rsidRPr="00D42E57">
        <w:rPr>
          <w:color w:val="auto"/>
          <w:sz w:val="20"/>
          <w:lang w:eastAsia="zh-CN"/>
        </w:rPr>
        <w:t xml:space="preserve"> </w:t>
      </w:r>
    </w:p>
    <w:p w14:paraId="4E7AB337" w14:textId="3308594A" w:rsidR="00F43B2F" w:rsidRPr="00D42E57" w:rsidRDefault="00F43B2F" w:rsidP="00F43B2F">
      <w:pPr>
        <w:widowControl w:val="0"/>
        <w:adjustRightInd w:val="0"/>
        <w:snapToGrid w:val="0"/>
        <w:spacing w:before="120" w:after="120" w:line="480" w:lineRule="auto"/>
        <w:ind w:firstLine="210"/>
        <w:rPr>
          <w:snapToGrid w:val="0"/>
          <w:color w:val="000000" w:themeColor="text1"/>
          <w:sz w:val="20"/>
          <w:lang w:eastAsia="zh-CN" w:bidi="en-US"/>
        </w:rPr>
      </w:pPr>
      <w:r w:rsidRPr="00D42E57">
        <w:rPr>
          <w:b/>
          <w:snapToGrid w:val="0"/>
          <w:color w:val="auto"/>
          <w:sz w:val="20"/>
          <w:lang w:eastAsia="zh-CN" w:bidi="en-US"/>
        </w:rPr>
        <w:t>Theorem 3 (Monotonicity)</w:t>
      </w:r>
      <w:r w:rsidRPr="00D42E57">
        <w:rPr>
          <w:snapToGrid w:val="0"/>
          <w:color w:val="auto"/>
          <w:sz w:val="20"/>
          <w:lang w:eastAsia="zh-CN" w:bidi="en-US"/>
        </w:rPr>
        <w:t>. Let {Θ</w:t>
      </w:r>
      <w:r w:rsidRPr="00D42E57">
        <w:rPr>
          <w:snapToGrid w:val="0"/>
          <w:color w:val="auto"/>
          <w:sz w:val="20"/>
          <w:vertAlign w:val="subscript"/>
          <w:lang w:eastAsia="zh-CN" w:bidi="en-US"/>
        </w:rPr>
        <w:t>1</w:t>
      </w:r>
      <w:r w:rsidRPr="00D42E57">
        <w:rPr>
          <w:snapToGrid w:val="0"/>
          <w:color w:val="auto"/>
          <w:sz w:val="20"/>
          <w:lang w:eastAsia="zh-CN" w:bidi="en-US"/>
        </w:rPr>
        <w:t>, Θ</w:t>
      </w:r>
      <w:r w:rsidRPr="00D42E57">
        <w:rPr>
          <w:snapToGrid w:val="0"/>
          <w:color w:val="auto"/>
          <w:sz w:val="20"/>
          <w:vertAlign w:val="subscript"/>
          <w:lang w:eastAsia="zh-CN" w:bidi="en-US"/>
        </w:rPr>
        <w:t>2</w:t>
      </w:r>
      <w:r w:rsidRPr="00D42E57">
        <w:rPr>
          <w:snapToGrid w:val="0"/>
          <w:color w:val="auto"/>
          <w:sz w:val="20"/>
          <w:lang w:eastAsia="zh-CN" w:bidi="en-US"/>
        </w:rPr>
        <w:t>, …, Θ</w:t>
      </w:r>
      <w:r w:rsidRPr="00D42E57">
        <w:rPr>
          <w:i/>
          <w:snapToGrid w:val="0"/>
          <w:color w:val="auto"/>
          <w:sz w:val="20"/>
          <w:vertAlign w:val="subscript"/>
          <w:lang w:eastAsia="zh-CN" w:bidi="en-US"/>
        </w:rPr>
        <w:t>n</w:t>
      </w:r>
      <w:r w:rsidRPr="00D42E57">
        <w:rPr>
          <w:snapToGrid w:val="0"/>
          <w:color w:val="auto"/>
          <w:sz w:val="20"/>
          <w:lang w:eastAsia="zh-CN" w:bidi="en-US"/>
        </w:rPr>
        <w:t>} (where Θ</w:t>
      </w:r>
      <w:r w:rsidRPr="00D42E57">
        <w:rPr>
          <w:i/>
          <w:snapToGrid w:val="0"/>
          <w:color w:val="auto"/>
          <w:sz w:val="20"/>
          <w:vertAlign w:val="subscript"/>
          <w:lang w:eastAsia="zh-CN" w:bidi="en-US"/>
        </w:rPr>
        <w:t>i</w:t>
      </w:r>
      <w:r w:rsidRPr="00D42E57">
        <w:rPr>
          <w:snapToGrid w:val="0"/>
          <w:color w:val="auto"/>
          <w:sz w:val="20"/>
          <w:lang w:eastAsia="zh-CN" w:bidi="en-US"/>
        </w:rPr>
        <w:t xml:space="preserve"> = (</w:t>
      </w:r>
      <w:r w:rsidRPr="00D42E57">
        <w:rPr>
          <w:i/>
          <w:snapToGrid w:val="0"/>
          <w:color w:val="auto"/>
          <w:sz w:val="20"/>
          <w:lang w:eastAsia="zh-CN" w:bidi="en-US"/>
        </w:rPr>
        <w:t>μ</w:t>
      </w:r>
      <w:r w:rsidRPr="00D42E57">
        <w:rPr>
          <w:i/>
          <w:snapToGrid w:val="0"/>
          <w:color w:val="auto"/>
          <w:sz w:val="20"/>
          <w:vertAlign w:val="subscript"/>
          <w:lang w:eastAsia="zh-CN" w:bidi="en-US"/>
        </w:rPr>
        <w:t>i</w:t>
      </w:r>
      <w:r w:rsidRPr="00D42E57">
        <w:rPr>
          <w:i/>
          <w:snapToGrid w:val="0"/>
          <w:color w:val="auto"/>
          <w:sz w:val="20"/>
          <w:lang w:eastAsia="zh-CN" w:bidi="en-US"/>
        </w:rPr>
        <w:t>,</w:t>
      </w:r>
      <w:r w:rsidRPr="00D42E57">
        <w:rPr>
          <w:i/>
          <w:snapToGrid w:val="0"/>
          <w:color w:val="auto"/>
          <w:sz w:val="20"/>
          <w:vertAlign w:val="subscript"/>
          <w:lang w:eastAsia="zh-CN" w:bidi="en-US"/>
        </w:rPr>
        <w:t xml:space="preserve"> </w:t>
      </w:r>
      <w:r w:rsidRPr="00D42E57">
        <w:rPr>
          <w:rFonts w:eastAsiaTheme="minorEastAsia"/>
          <w:i/>
          <w:snapToGrid w:val="0"/>
          <w:color w:val="auto"/>
          <w:sz w:val="20"/>
          <w:lang w:eastAsia="zh-CN" w:bidi="en-US"/>
        </w:rPr>
        <w:t>v</w:t>
      </w:r>
      <w:r w:rsidRPr="00D42E57">
        <w:rPr>
          <w:i/>
          <w:snapToGrid w:val="0"/>
          <w:color w:val="auto"/>
          <w:sz w:val="20"/>
          <w:vertAlign w:val="subscript"/>
          <w:lang w:eastAsia="zh-CN" w:bidi="en-US"/>
        </w:rPr>
        <w:t>i</w:t>
      </w:r>
      <w:r w:rsidRPr="00D42E57">
        <w:rPr>
          <w:iCs/>
          <w:snapToGrid w:val="0"/>
          <w:color w:val="auto"/>
          <w:sz w:val="20"/>
          <w:lang w:eastAsia="zh-CN" w:bidi="en-US"/>
        </w:rPr>
        <w:t>))</w:t>
      </w:r>
      <w:r w:rsidRPr="00D42E57">
        <w:rPr>
          <w:color w:val="auto"/>
          <w:sz w:val="20"/>
        </w:rPr>
        <w:t xml:space="preserve"> (</w:t>
      </w:r>
      <w:r w:rsidRPr="00D42E57">
        <w:rPr>
          <w:i/>
          <w:color w:val="auto"/>
          <w:sz w:val="20"/>
        </w:rPr>
        <w:t xml:space="preserve">i </w:t>
      </w:r>
      <w:r w:rsidRPr="00D42E57">
        <w:rPr>
          <w:color w:val="auto"/>
          <w:sz w:val="20"/>
        </w:rPr>
        <w:t xml:space="preserve">= 1, 2, …, </w:t>
      </w:r>
      <w:r w:rsidRPr="00D42E57">
        <w:rPr>
          <w:i/>
          <w:color w:val="auto"/>
          <w:sz w:val="20"/>
        </w:rPr>
        <w:t>n</w:t>
      </w:r>
      <w:r w:rsidRPr="00D42E57">
        <w:rPr>
          <w:color w:val="auto"/>
          <w:sz w:val="20"/>
        </w:rPr>
        <w:t xml:space="preserve">) </w:t>
      </w:r>
      <w:r w:rsidRPr="00D42E57">
        <w:rPr>
          <w:snapToGrid w:val="0"/>
          <w:color w:val="auto"/>
          <w:sz w:val="20"/>
          <w:lang w:eastAsia="zh-CN" w:bidi="en-US"/>
        </w:rPr>
        <w:t>and {Θ</w:t>
      </w:r>
      <w:r w:rsidRPr="00D42E57">
        <w:rPr>
          <w:snapToGrid w:val="0"/>
          <w:color w:val="auto"/>
          <w:sz w:val="20"/>
          <w:vertAlign w:val="subscript"/>
          <w:lang w:eastAsia="zh-CN" w:bidi="en-US"/>
        </w:rPr>
        <w:t>1</w:t>
      </w:r>
      <w:r w:rsidRPr="00D42E57">
        <w:rPr>
          <w:snapToGrid w:val="0"/>
          <w:color w:val="auto"/>
          <w:sz w:val="20"/>
          <w:lang w:eastAsia="zh-CN" w:bidi="en-US"/>
        </w:rPr>
        <w:t>’, Θ</w:t>
      </w:r>
      <w:r w:rsidRPr="00D42E57">
        <w:rPr>
          <w:snapToGrid w:val="0"/>
          <w:color w:val="auto"/>
          <w:sz w:val="20"/>
          <w:vertAlign w:val="subscript"/>
          <w:lang w:eastAsia="zh-CN" w:bidi="en-US"/>
        </w:rPr>
        <w:t>2</w:t>
      </w:r>
      <w:r w:rsidRPr="00D42E57">
        <w:rPr>
          <w:snapToGrid w:val="0"/>
          <w:color w:val="auto"/>
          <w:sz w:val="20"/>
          <w:lang w:eastAsia="zh-CN" w:bidi="en-US"/>
        </w:rPr>
        <w:t>’, …, Θ</w:t>
      </w:r>
      <w:r w:rsidRPr="00D42E57">
        <w:rPr>
          <w:i/>
          <w:snapToGrid w:val="0"/>
          <w:color w:val="auto"/>
          <w:sz w:val="20"/>
          <w:vertAlign w:val="subscript"/>
          <w:lang w:eastAsia="zh-CN" w:bidi="en-US"/>
        </w:rPr>
        <w:t>n</w:t>
      </w:r>
      <w:r w:rsidRPr="00D42E57">
        <w:rPr>
          <w:i/>
          <w:snapToGrid w:val="0"/>
          <w:color w:val="auto"/>
          <w:sz w:val="20"/>
          <w:lang w:eastAsia="zh-CN" w:bidi="en-US"/>
        </w:rPr>
        <w:t>’</w:t>
      </w:r>
      <w:r w:rsidRPr="00D42E57">
        <w:rPr>
          <w:snapToGrid w:val="0"/>
          <w:color w:val="auto"/>
          <w:sz w:val="20"/>
          <w:lang w:eastAsia="zh-CN" w:bidi="en-US"/>
        </w:rPr>
        <w:t>} (where Θ</w:t>
      </w:r>
      <w:r w:rsidRPr="00D42E57">
        <w:rPr>
          <w:i/>
          <w:snapToGrid w:val="0"/>
          <w:color w:val="auto"/>
          <w:sz w:val="20"/>
          <w:vertAlign w:val="subscript"/>
          <w:lang w:eastAsia="zh-CN" w:bidi="en-US"/>
        </w:rPr>
        <w:t>i</w:t>
      </w:r>
      <w:r w:rsidRPr="00D42E57">
        <w:rPr>
          <w:i/>
          <w:snapToGrid w:val="0"/>
          <w:color w:val="auto"/>
          <w:sz w:val="20"/>
          <w:lang w:eastAsia="zh-CN" w:bidi="en-US"/>
        </w:rPr>
        <w:t>’</w:t>
      </w:r>
      <w:r w:rsidRPr="00D42E57">
        <w:rPr>
          <w:snapToGrid w:val="0"/>
          <w:color w:val="auto"/>
          <w:sz w:val="20"/>
          <w:lang w:eastAsia="zh-CN" w:bidi="en-US"/>
        </w:rPr>
        <w:t xml:space="preserve"> = (</w:t>
      </w:r>
      <w:r w:rsidRPr="00D42E57">
        <w:rPr>
          <w:i/>
          <w:snapToGrid w:val="0"/>
          <w:color w:val="auto"/>
          <w:sz w:val="20"/>
          <w:lang w:eastAsia="zh-CN" w:bidi="en-US"/>
        </w:rPr>
        <w:t>μ</w:t>
      </w:r>
      <w:r w:rsidRPr="00D42E57">
        <w:rPr>
          <w:i/>
          <w:snapToGrid w:val="0"/>
          <w:color w:val="auto"/>
          <w:sz w:val="20"/>
          <w:vertAlign w:val="subscript"/>
          <w:lang w:eastAsia="zh-CN" w:bidi="en-US"/>
        </w:rPr>
        <w:t>i</w:t>
      </w:r>
      <w:r w:rsidRPr="00D42E57">
        <w:rPr>
          <w:i/>
          <w:snapToGrid w:val="0"/>
          <w:color w:val="auto"/>
          <w:sz w:val="20"/>
          <w:lang w:eastAsia="zh-CN" w:bidi="en-US"/>
        </w:rPr>
        <w:t>’,</w:t>
      </w:r>
      <w:r w:rsidRPr="00D42E57">
        <w:rPr>
          <w:i/>
          <w:snapToGrid w:val="0"/>
          <w:color w:val="auto"/>
          <w:sz w:val="20"/>
          <w:vertAlign w:val="subscript"/>
          <w:lang w:eastAsia="zh-CN" w:bidi="en-US"/>
        </w:rPr>
        <w:t xml:space="preserve"> </w:t>
      </w:r>
      <w:r w:rsidRPr="00D42E57">
        <w:rPr>
          <w:rFonts w:eastAsiaTheme="minorEastAsia"/>
          <w:i/>
          <w:snapToGrid w:val="0"/>
          <w:color w:val="auto"/>
          <w:sz w:val="20"/>
          <w:lang w:eastAsia="zh-CN" w:bidi="en-US"/>
        </w:rPr>
        <w:t>v</w:t>
      </w:r>
      <w:r w:rsidRPr="00D42E57">
        <w:rPr>
          <w:i/>
          <w:snapToGrid w:val="0"/>
          <w:color w:val="auto"/>
          <w:sz w:val="20"/>
          <w:vertAlign w:val="subscript"/>
          <w:lang w:eastAsia="zh-CN" w:bidi="en-US"/>
        </w:rPr>
        <w:t>i</w:t>
      </w:r>
      <w:r w:rsidRPr="00D42E57">
        <w:rPr>
          <w:i/>
          <w:snapToGrid w:val="0"/>
          <w:color w:val="auto"/>
          <w:sz w:val="20"/>
          <w:lang w:eastAsia="zh-CN" w:bidi="en-US"/>
        </w:rPr>
        <w:t>’</w:t>
      </w:r>
      <w:r w:rsidRPr="00D42E57">
        <w:rPr>
          <w:snapToGrid w:val="0"/>
          <w:color w:val="auto"/>
          <w:sz w:val="20"/>
          <w:lang w:eastAsia="zh-CN" w:bidi="en-US"/>
        </w:rPr>
        <w:t>))</w:t>
      </w:r>
      <w:r w:rsidRPr="00D42E57">
        <w:rPr>
          <w:color w:val="auto"/>
          <w:sz w:val="20"/>
        </w:rPr>
        <w:t xml:space="preserve"> (</w:t>
      </w:r>
      <w:r w:rsidRPr="00D42E57">
        <w:rPr>
          <w:i/>
          <w:color w:val="auto"/>
          <w:sz w:val="20"/>
        </w:rPr>
        <w:t xml:space="preserve">i </w:t>
      </w:r>
      <w:r w:rsidRPr="00D42E57">
        <w:rPr>
          <w:color w:val="auto"/>
          <w:sz w:val="20"/>
        </w:rPr>
        <w:t xml:space="preserve">= 1, 2, …, </w:t>
      </w:r>
      <w:r w:rsidRPr="00D42E57">
        <w:rPr>
          <w:i/>
          <w:color w:val="auto"/>
          <w:sz w:val="20"/>
        </w:rPr>
        <w:t>n</w:t>
      </w:r>
      <w:r w:rsidRPr="00D42E57">
        <w:rPr>
          <w:color w:val="auto"/>
          <w:sz w:val="20"/>
        </w:rPr>
        <w:t xml:space="preserve">) </w:t>
      </w:r>
      <w:r w:rsidRPr="00D42E57">
        <w:rPr>
          <w:snapToGrid w:val="0"/>
          <w:color w:val="auto"/>
          <w:sz w:val="20"/>
          <w:lang w:eastAsia="zh-CN" w:bidi="en-US"/>
        </w:rPr>
        <w:t xml:space="preserve">be two collections of </w:t>
      </w:r>
      <w:r w:rsidRPr="00D42E57">
        <w:rPr>
          <w:i/>
          <w:snapToGrid w:val="0"/>
          <w:color w:val="auto"/>
          <w:sz w:val="20"/>
          <w:lang w:eastAsia="zh-CN" w:bidi="en-US"/>
        </w:rPr>
        <w:t>q</w:t>
      </w:r>
      <w:r w:rsidRPr="00D42E57">
        <w:rPr>
          <w:snapToGrid w:val="0"/>
          <w:color w:val="auto"/>
          <w:sz w:val="20"/>
          <w:lang w:eastAsia="zh-CN" w:bidi="en-US"/>
        </w:rPr>
        <w:t>ROFNs (</w:t>
      </w:r>
      <w:r w:rsidRPr="00D42E57">
        <w:rPr>
          <w:i/>
          <w:snapToGrid w:val="0"/>
          <w:color w:val="auto"/>
          <w:sz w:val="20"/>
          <w:lang w:eastAsia="zh-CN" w:bidi="en-US"/>
        </w:rPr>
        <w:t xml:space="preserve">q </w:t>
      </w:r>
      <w:r w:rsidRPr="00D42E57">
        <w:rPr>
          <w:snapToGrid w:val="0"/>
          <w:color w:val="auto"/>
          <w:sz w:val="20"/>
          <w:lang w:eastAsia="zh-CN" w:bidi="en-US"/>
        </w:rPr>
        <w:t>= 1, 2</w:t>
      </w:r>
      <w:r w:rsidR="00D42E57">
        <w:rPr>
          <w:snapToGrid w:val="0"/>
          <w:color w:val="auto"/>
          <w:sz w:val="20"/>
          <w:lang w:eastAsia="zh-CN" w:bidi="en-US"/>
        </w:rPr>
        <w:t>.</w:t>
      </w:r>
      <w:r w:rsidRPr="00D42E57">
        <w:rPr>
          <w:snapToGrid w:val="0"/>
          <w:color w:val="auto"/>
          <w:sz w:val="20"/>
          <w:lang w:eastAsia="zh-CN" w:bidi="en-US"/>
        </w:rPr>
        <w:t xml:space="preserve">..), and let </w:t>
      </w:r>
      <w:r w:rsidRPr="00D42E57">
        <w:rPr>
          <w:i/>
          <w:snapToGrid w:val="0"/>
          <w:color w:val="auto"/>
          <w:sz w:val="20"/>
          <w:lang w:eastAsia="zh-CN" w:bidi="en-US"/>
        </w:rPr>
        <w:t>a</w:t>
      </w:r>
      <w:r w:rsidRPr="00D42E57">
        <w:rPr>
          <w:snapToGrid w:val="0"/>
          <w:color w:val="auto"/>
          <w:sz w:val="20"/>
          <w:lang w:eastAsia="zh-CN" w:bidi="en-US"/>
        </w:rPr>
        <w:t xml:space="preserve"> and </w:t>
      </w:r>
      <w:r w:rsidRPr="00D42E57">
        <w:rPr>
          <w:i/>
          <w:snapToGrid w:val="0"/>
          <w:color w:val="auto"/>
          <w:sz w:val="20"/>
          <w:lang w:eastAsia="zh-CN" w:bidi="en-US"/>
        </w:rPr>
        <w:t xml:space="preserve">b </w:t>
      </w:r>
      <w:r w:rsidRPr="00D42E57">
        <w:rPr>
          <w:snapToGrid w:val="0"/>
          <w:color w:val="auto"/>
          <w:sz w:val="20"/>
          <w:lang w:eastAsia="zh-CN" w:bidi="en-US"/>
        </w:rPr>
        <w:t>be t</w:t>
      </w:r>
      <w:r w:rsidRPr="00D42E57">
        <w:rPr>
          <w:snapToGrid w:val="0"/>
          <w:color w:val="000000" w:themeColor="text1"/>
          <w:sz w:val="20"/>
          <w:lang w:eastAsia="zh-CN" w:bidi="en-US"/>
        </w:rPr>
        <w:t xml:space="preserve">wo </w:t>
      </w:r>
      <w:r w:rsidRPr="00D42E57">
        <w:rPr>
          <w:snapToGrid w:val="0"/>
          <w:color w:val="000000" w:themeColor="text1"/>
          <w:sz w:val="20"/>
          <w:lang w:eastAsia="zh-CN" w:bidi="en-US"/>
        </w:rPr>
        <w:lastRenderedPageBreak/>
        <w:t>real numbers such that</w:t>
      </w:r>
      <w:r w:rsidRPr="00D42E57">
        <w:rPr>
          <w:i/>
          <w:color w:val="000000" w:themeColor="text1"/>
          <w:sz w:val="20"/>
        </w:rPr>
        <w:t xml:space="preserve"> a, b </w:t>
      </w:r>
      <w:r w:rsidRPr="00D42E57">
        <w:rPr>
          <w:color w:val="000000" w:themeColor="text1"/>
          <w:sz w:val="20"/>
        </w:rPr>
        <w:t xml:space="preserve">≥ </w:t>
      </w:r>
      <w:r w:rsidRPr="00D42E57">
        <w:rPr>
          <w:i/>
          <w:color w:val="000000" w:themeColor="text1"/>
          <w:sz w:val="20"/>
        </w:rPr>
        <w:t xml:space="preserve">0 </w:t>
      </w:r>
      <w:r w:rsidRPr="00D42E57">
        <w:rPr>
          <w:snapToGrid w:val="0"/>
          <w:color w:val="000000" w:themeColor="text1"/>
          <w:sz w:val="20"/>
          <w:lang w:eastAsia="zh-CN" w:bidi="en-US"/>
        </w:rPr>
        <w:t xml:space="preserve">but </w:t>
      </w:r>
      <w:r w:rsidRPr="00D42E57">
        <w:rPr>
          <w:i/>
          <w:snapToGrid w:val="0"/>
          <w:color w:val="auto"/>
          <w:sz w:val="20"/>
          <w:lang w:eastAsia="zh-CN" w:bidi="en-US"/>
        </w:rPr>
        <w:t>a</w:t>
      </w:r>
      <w:r w:rsidRPr="00D42E57">
        <w:rPr>
          <w:snapToGrid w:val="0"/>
          <w:color w:val="auto"/>
          <w:sz w:val="20"/>
          <w:lang w:eastAsia="zh-CN" w:bidi="en-US"/>
        </w:rPr>
        <w:t xml:space="preserve"> and </w:t>
      </w:r>
      <w:r w:rsidRPr="00D42E57">
        <w:rPr>
          <w:i/>
          <w:snapToGrid w:val="0"/>
          <w:color w:val="auto"/>
          <w:sz w:val="20"/>
          <w:lang w:eastAsia="zh-CN" w:bidi="en-US"/>
        </w:rPr>
        <w:t>b</w:t>
      </w:r>
      <w:r w:rsidRPr="00D42E57">
        <w:rPr>
          <w:snapToGrid w:val="0"/>
          <w:color w:val="auto"/>
          <w:sz w:val="20"/>
          <w:lang w:eastAsia="zh-CN" w:bidi="en-US"/>
        </w:rPr>
        <w:t xml:space="preserve"> are not zero simultaneously</w:t>
      </w:r>
      <w:r w:rsidRPr="00D42E57">
        <w:rPr>
          <w:snapToGrid w:val="0"/>
          <w:color w:val="000000" w:themeColor="text1"/>
          <w:sz w:val="20"/>
          <w:lang w:eastAsia="zh-CN" w:bidi="en-US"/>
        </w:rPr>
        <w:t xml:space="preserve">. If </w:t>
      </w:r>
      <w:r w:rsidRPr="00D42E57">
        <w:rPr>
          <w:i/>
          <w:snapToGrid w:val="0"/>
          <w:color w:val="000000" w:themeColor="text1"/>
          <w:sz w:val="20"/>
          <w:lang w:eastAsia="zh-CN" w:bidi="en-US"/>
        </w:rPr>
        <w:t>μ</w:t>
      </w:r>
      <w:r w:rsidRPr="00D42E57">
        <w:rPr>
          <w:i/>
          <w:snapToGrid w:val="0"/>
          <w:color w:val="000000" w:themeColor="text1"/>
          <w:sz w:val="20"/>
          <w:vertAlign w:val="subscript"/>
          <w:lang w:eastAsia="zh-CN" w:bidi="en-US"/>
        </w:rPr>
        <w:t xml:space="preserve">i </w:t>
      </w:r>
      <w:r w:rsidRPr="00D42E57">
        <w:rPr>
          <w:snapToGrid w:val="0"/>
          <w:color w:val="000000" w:themeColor="text1"/>
          <w:sz w:val="20"/>
          <w:lang w:eastAsia="zh-CN" w:bidi="en-US"/>
        </w:rPr>
        <w:t>≤</w:t>
      </w:r>
      <w:r w:rsidRPr="00D42E57">
        <w:rPr>
          <w:snapToGrid w:val="0"/>
          <w:color w:val="000000" w:themeColor="text1"/>
          <w:sz w:val="20"/>
          <w:vertAlign w:val="subscript"/>
          <w:lang w:eastAsia="zh-CN" w:bidi="en-US"/>
        </w:rPr>
        <w:t xml:space="preserve"> </w:t>
      </w:r>
      <w:r w:rsidRPr="00D42E57">
        <w:rPr>
          <w:i/>
          <w:snapToGrid w:val="0"/>
          <w:color w:val="000000" w:themeColor="text1"/>
          <w:sz w:val="20"/>
          <w:lang w:eastAsia="zh-CN" w:bidi="en-US"/>
        </w:rPr>
        <w:t>μ</w:t>
      </w:r>
      <w:r w:rsidRPr="00D42E57">
        <w:rPr>
          <w:i/>
          <w:snapToGrid w:val="0"/>
          <w:color w:val="000000" w:themeColor="text1"/>
          <w:sz w:val="20"/>
          <w:vertAlign w:val="subscript"/>
          <w:lang w:eastAsia="zh-CN" w:bidi="en-US"/>
        </w:rPr>
        <w:t>i</w:t>
      </w:r>
      <w:r w:rsidRPr="00D42E57">
        <w:rPr>
          <w:i/>
          <w:snapToGrid w:val="0"/>
          <w:color w:val="000000" w:themeColor="text1"/>
          <w:sz w:val="20"/>
          <w:lang w:eastAsia="zh-CN" w:bidi="en-US"/>
        </w:rPr>
        <w:t>’</w:t>
      </w:r>
      <w:r w:rsidRPr="00D42E57">
        <w:rPr>
          <w:i/>
          <w:snapToGrid w:val="0"/>
          <w:color w:val="000000" w:themeColor="text1"/>
          <w:sz w:val="20"/>
          <w:vertAlign w:val="subscript"/>
          <w:lang w:eastAsia="zh-CN" w:bidi="en-US"/>
        </w:rPr>
        <w:t xml:space="preserve"> </w:t>
      </w:r>
      <w:r w:rsidRPr="00D42E57">
        <w:rPr>
          <w:snapToGrid w:val="0"/>
          <w:color w:val="000000" w:themeColor="text1"/>
          <w:sz w:val="20"/>
          <w:lang w:eastAsia="zh-CN" w:bidi="en-US"/>
        </w:rPr>
        <w:t xml:space="preserve">and </w:t>
      </w:r>
      <w:r w:rsidRPr="00D42E57">
        <w:rPr>
          <w:i/>
          <w:snapToGrid w:val="0"/>
          <w:color w:val="000000" w:themeColor="text1"/>
          <w:sz w:val="20"/>
          <w:lang w:eastAsia="zh-CN" w:bidi="en-US"/>
        </w:rPr>
        <w:t>v</w:t>
      </w:r>
      <w:r w:rsidRPr="00D42E57">
        <w:rPr>
          <w:i/>
          <w:snapToGrid w:val="0"/>
          <w:color w:val="000000" w:themeColor="text1"/>
          <w:sz w:val="20"/>
          <w:vertAlign w:val="subscript"/>
          <w:lang w:eastAsia="zh-CN" w:bidi="en-US"/>
        </w:rPr>
        <w:t xml:space="preserve">i </w:t>
      </w:r>
      <w:r w:rsidRPr="00D42E57">
        <w:rPr>
          <w:snapToGrid w:val="0"/>
          <w:color w:val="000000" w:themeColor="text1"/>
          <w:sz w:val="20"/>
          <w:lang w:eastAsia="zh-CN" w:bidi="en-US"/>
        </w:rPr>
        <w:t xml:space="preserve">≤ </w:t>
      </w:r>
      <w:r w:rsidRPr="00D42E57">
        <w:rPr>
          <w:i/>
          <w:snapToGrid w:val="0"/>
          <w:color w:val="000000" w:themeColor="text1"/>
          <w:sz w:val="20"/>
          <w:lang w:eastAsia="zh-CN" w:bidi="en-US"/>
        </w:rPr>
        <w:t>v</w:t>
      </w:r>
      <w:r w:rsidRPr="00D42E57">
        <w:rPr>
          <w:i/>
          <w:snapToGrid w:val="0"/>
          <w:color w:val="000000" w:themeColor="text1"/>
          <w:sz w:val="20"/>
          <w:vertAlign w:val="subscript"/>
          <w:lang w:eastAsia="zh-CN" w:bidi="en-US"/>
        </w:rPr>
        <w:t>i</w:t>
      </w:r>
      <w:r w:rsidRPr="00D42E57">
        <w:rPr>
          <w:i/>
          <w:snapToGrid w:val="0"/>
          <w:color w:val="000000" w:themeColor="text1"/>
          <w:sz w:val="20"/>
          <w:lang w:eastAsia="zh-CN" w:bidi="en-US"/>
        </w:rPr>
        <w:t xml:space="preserve">’ </w:t>
      </w:r>
      <w:r w:rsidRPr="00D42E57">
        <w:rPr>
          <w:snapToGrid w:val="0"/>
          <w:color w:val="000000" w:themeColor="text1"/>
          <w:sz w:val="20"/>
          <w:lang w:eastAsia="zh-CN" w:bidi="en-US"/>
        </w:rPr>
        <w:t>for all</w:t>
      </w:r>
      <w:r w:rsidRPr="00D42E57">
        <w:rPr>
          <w:i/>
          <w:color w:val="000000" w:themeColor="text1"/>
          <w:sz w:val="20"/>
        </w:rPr>
        <w:t xml:space="preserve"> i </w:t>
      </w:r>
      <w:r w:rsidRPr="00D42E57">
        <w:rPr>
          <w:color w:val="000000" w:themeColor="text1"/>
          <w:sz w:val="20"/>
        </w:rPr>
        <w:t xml:space="preserve">= 1, 2, …, </w:t>
      </w:r>
      <w:r w:rsidRPr="00D42E57">
        <w:rPr>
          <w:i/>
          <w:color w:val="000000" w:themeColor="text1"/>
          <w:sz w:val="20"/>
        </w:rPr>
        <w:t>n</w:t>
      </w:r>
      <w:r w:rsidRPr="00D42E57">
        <w:rPr>
          <w:snapToGrid w:val="0"/>
          <w:color w:val="000000" w:themeColor="text1"/>
          <w:sz w:val="20"/>
          <w:lang w:eastAsia="zh-CN" w:bidi="en-US"/>
        </w:rPr>
        <w:t>, then</w:t>
      </w:r>
      <w:r w:rsidR="009824D3" w:rsidRPr="00D42E57">
        <w:rPr>
          <w:snapToGrid w:val="0"/>
          <w:color w:val="000000" w:themeColor="text1"/>
          <w:sz w:val="20"/>
          <w:lang w:eastAsia="zh-CN" w:bidi="en-US"/>
        </w:rPr>
        <w:t xml:space="preserve"> </w:t>
      </w:r>
    </w:p>
    <w:p w14:paraId="543A1261" w14:textId="76A91A1D" w:rsidR="00F43B2F" w:rsidRPr="00D42E57" w:rsidRDefault="00B67496" w:rsidP="00F43B2F">
      <w:pPr>
        <w:widowControl w:val="0"/>
        <w:adjustRightInd w:val="0"/>
        <w:snapToGrid w:val="0"/>
        <w:spacing w:before="120" w:after="120" w:line="480" w:lineRule="auto"/>
        <w:ind w:firstLine="210"/>
        <w:jc w:val="right"/>
        <w:rPr>
          <w:snapToGrid w:val="0"/>
          <w:color w:val="000000" w:themeColor="text1"/>
          <w:sz w:val="20"/>
          <w:lang w:eastAsia="zh-CN" w:bidi="en-US"/>
        </w:rPr>
      </w:pPr>
      <w:del w:id="97" w:author="Gaohong" w:date="2019-09-04T20:51:00Z">
        <w:r w:rsidDel="0059438A">
          <w:rPr>
            <w:position w:val="-10"/>
          </w:rPr>
          <w:pict w14:anchorId="10F6134F">
            <v:shape id="_x0000_i1082" type="#_x0000_t75" alt="" style="width:258.55pt;height:14.4pt;mso-width-percent:0;mso-height-percent:0;mso-width-percent:0;mso-height-percent:0">
              <v:imagedata r:id="rId121" o:title=""/>
            </v:shape>
          </w:pict>
        </w:r>
      </w:del>
      <w:ins w:id="98" w:author="Gaohong" w:date="2019-09-04T20:51:00Z">
        <w:r w:rsidR="0059438A">
          <w:rPr>
            <w:position w:val="-10"/>
          </w:rPr>
          <w:object w:dxaOrig="5220" w:dyaOrig="315" w14:anchorId="1E8BDCFA">
            <v:shape id="_x0000_i1366" type="#_x0000_t75" style="width:258.55pt;height:14.4pt" o:ole="">
              <v:imagedata r:id="rId121" o:title=""/>
            </v:shape>
            <o:OLEObject Type="Embed" ProgID="Equation.DSMT4" ShapeID="_x0000_i1366" DrawAspect="Content" ObjectID="_1629138101" r:id="rId122"/>
          </w:object>
        </w:r>
      </w:ins>
      <w:r w:rsidR="00F43B2F" w:rsidRPr="00D42E57">
        <w:rPr>
          <w:snapToGrid w:val="0"/>
          <w:color w:val="000000" w:themeColor="text1"/>
          <w:sz w:val="20"/>
          <w:lang w:eastAsia="zh-CN" w:bidi="en-US"/>
        </w:rPr>
        <w:t xml:space="preserve">              (29)</w:t>
      </w:r>
    </w:p>
    <w:p w14:paraId="52E0056E" w14:textId="77777777" w:rsidR="00F43B2F" w:rsidRPr="00D42E57" w:rsidRDefault="00F43B2F" w:rsidP="00F43B2F">
      <w:pPr>
        <w:widowControl w:val="0"/>
        <w:adjustRightInd w:val="0"/>
        <w:snapToGrid w:val="0"/>
        <w:spacing w:line="480" w:lineRule="auto"/>
        <w:rPr>
          <w:b/>
          <w:color w:val="000000" w:themeColor="text1"/>
          <w:sz w:val="20"/>
          <w:lang w:eastAsia="zh-CN"/>
        </w:rPr>
      </w:pPr>
      <w:r w:rsidRPr="00D42E57">
        <w:rPr>
          <w:b/>
          <w:color w:val="000000" w:themeColor="text1"/>
          <w:sz w:val="20"/>
          <w:lang w:eastAsia="zh-CN"/>
        </w:rPr>
        <w:t>Proof.</w:t>
      </w:r>
    </w:p>
    <w:p w14:paraId="773D1FE7" w14:textId="77777777" w:rsidR="00F43B2F" w:rsidRPr="00D42E57" w:rsidRDefault="00F43B2F" w:rsidP="00F43B2F">
      <w:pPr>
        <w:widowControl w:val="0"/>
        <w:adjustRightInd w:val="0"/>
        <w:snapToGrid w:val="0"/>
        <w:spacing w:line="480" w:lineRule="auto"/>
        <w:ind w:firstLine="210"/>
        <w:rPr>
          <w:color w:val="000000" w:themeColor="text1"/>
          <w:sz w:val="20"/>
        </w:rPr>
      </w:pPr>
      <w:r w:rsidRPr="00D42E57">
        <w:rPr>
          <w:color w:val="000000" w:themeColor="text1"/>
          <w:sz w:val="20"/>
          <w:lang w:eastAsia="zh-CN"/>
        </w:rPr>
        <w:t>Let</w:t>
      </w:r>
    </w:p>
    <w:p w14:paraId="7EFDE40A" w14:textId="4B4EDA6A" w:rsidR="00F43B2F" w:rsidRPr="00D42E57" w:rsidRDefault="00B67496" w:rsidP="00F43B2F">
      <w:pPr>
        <w:widowControl w:val="0"/>
        <w:adjustRightInd w:val="0"/>
        <w:snapToGrid w:val="0"/>
        <w:spacing w:line="480" w:lineRule="auto"/>
        <w:ind w:firstLineChars="100" w:firstLine="240"/>
        <w:rPr>
          <w:color w:val="000000" w:themeColor="text1"/>
          <w:sz w:val="20"/>
        </w:rPr>
      </w:pPr>
      <w:del w:id="99" w:author="Gaohong" w:date="2019-09-04T20:51:00Z">
        <w:r w:rsidDel="0059438A">
          <w:rPr>
            <w:position w:val="-28"/>
          </w:rPr>
          <w:pict w14:anchorId="1C5A8E22">
            <v:shape id="_x0000_i1083" type="#_x0000_t75" alt="" style="width:171.55pt;height:36.3pt;mso-width-percent:0;mso-height-percent:0;mso-width-percent:0;mso-height-percent:0">
              <v:imagedata r:id="rId123" o:title=""/>
            </v:shape>
          </w:pict>
        </w:r>
      </w:del>
      <w:ins w:id="100" w:author="Gaohong" w:date="2019-09-04T20:51:00Z">
        <w:r w:rsidR="0059438A">
          <w:rPr>
            <w:position w:val="-28"/>
          </w:rPr>
          <w:object w:dxaOrig="3435" w:dyaOrig="660" w14:anchorId="510F196A">
            <v:shape id="_x0000_i1368" type="#_x0000_t75" style="width:172.8pt;height:36.3pt" o:ole="">
              <v:imagedata r:id="rId123" o:title=""/>
            </v:shape>
            <o:OLEObject Type="Embed" ProgID="Equation.DSMT4" ShapeID="_x0000_i1368" DrawAspect="Content" ObjectID="_1629138102" r:id="rId124"/>
          </w:object>
        </w:r>
      </w:ins>
    </w:p>
    <w:p w14:paraId="6D224F0A" w14:textId="0401229F" w:rsidR="00F43B2F" w:rsidRPr="00D42E57" w:rsidRDefault="00F43B2F" w:rsidP="00F43B2F">
      <w:pPr>
        <w:widowControl w:val="0"/>
        <w:adjustRightInd w:val="0"/>
        <w:snapToGrid w:val="0"/>
        <w:spacing w:line="480" w:lineRule="auto"/>
        <w:ind w:firstLine="210"/>
        <w:rPr>
          <w:b/>
          <w:color w:val="000000" w:themeColor="text1"/>
          <w:sz w:val="20"/>
        </w:rPr>
      </w:pPr>
      <w:r w:rsidRPr="00D42E57">
        <w:rPr>
          <w:sz w:val="20"/>
          <w:lang w:eastAsia="zh-CN"/>
        </w:rPr>
        <w:t>Since</w:t>
      </w:r>
      <w:del w:id="101" w:author="Gaohong" w:date="2019-09-04T21:08:00Z">
        <w:r w:rsidR="00B67496" w:rsidDel="00C622E6">
          <w:rPr>
            <w:position w:val="-10"/>
          </w:rPr>
          <w:pict w14:anchorId="05413479">
            <v:shape id="_x0000_i1084" type="#_x0000_t75" alt="" style="width:36.3pt;height:14.4pt;mso-width-percent:0;mso-height-percent:0;mso-width-percent:0;mso-height-percent:0">
              <v:imagedata r:id="rId125" o:title=""/>
            </v:shape>
          </w:pict>
        </w:r>
      </w:del>
      <w:ins w:id="102" w:author="Gaohong" w:date="2019-09-04T21:08:00Z">
        <w:r w:rsidR="00C622E6">
          <w:rPr>
            <w:position w:val="-10"/>
          </w:rPr>
          <w:object w:dxaOrig="735" w:dyaOrig="300" w14:anchorId="140AF90D">
            <v:shape id="_x0000_i1453" type="#_x0000_t75" style="width:36.3pt;height:14.4pt" o:ole="">
              <v:imagedata r:id="rId125" o:title=""/>
            </v:shape>
            <o:OLEObject Type="Embed" ProgID="Equation.DSMT4" ShapeID="_x0000_i1453" DrawAspect="Content" ObjectID="_1629138103" r:id="rId126"/>
          </w:object>
        </w:r>
      </w:ins>
      <w:r w:rsidRPr="00D42E57">
        <w:rPr>
          <w:color w:val="000000" w:themeColor="text1"/>
          <w:sz w:val="20"/>
          <w:lang w:eastAsia="zh-CN"/>
        </w:rPr>
        <w:t>and</w:t>
      </w:r>
      <w:r w:rsidR="006E15F3" w:rsidRPr="008276BF">
        <w:rPr>
          <w:position w:val="-12"/>
          <w:highlight w:val="green"/>
        </w:rPr>
        <w:object w:dxaOrig="720" w:dyaOrig="285" w14:anchorId="3CF93BB7">
          <v:shape id="_x0000_i1085" type="#_x0000_t75" alt="" style="width:36.3pt;height:14.4pt;mso-width-percent:0;mso-height-percent:0;mso-width-percent:0;mso-height-percent:0" o:ole="">
            <v:imagedata r:id="rId127" o:title=""/>
          </v:shape>
          <o:OLEObject Type="Embed" ProgID="Equation.DSMT4" ShapeID="_x0000_i1085" DrawAspect="Content" ObjectID="_1629138104" r:id="rId128"/>
        </w:object>
      </w:r>
      <w:r w:rsidRPr="00D42E57">
        <w:rPr>
          <w:color w:val="000000" w:themeColor="text1"/>
          <w:sz w:val="20"/>
          <w:lang w:eastAsia="zh-CN"/>
        </w:rPr>
        <w:t>,</w:t>
      </w:r>
      <w:del w:id="103" w:author="Gaohong" w:date="2019-09-04T20:52:00Z">
        <w:r w:rsidR="00B67496" w:rsidDel="0059438A">
          <w:rPr>
            <w:position w:val="-10"/>
          </w:rPr>
          <w:pict w14:anchorId="4A0352D9">
            <v:shape id="_x0000_i1086" type="#_x0000_t75" alt="" style="width:50.1pt;height:14.4pt;mso-width-percent:0;mso-height-percent:0;mso-width-percent:0;mso-height-percent:0">
              <v:imagedata r:id="rId129" o:title=""/>
            </v:shape>
          </w:pict>
        </w:r>
      </w:del>
      <w:ins w:id="104" w:author="Gaohong" w:date="2019-09-04T20:52:00Z">
        <w:r w:rsidR="0059438A">
          <w:rPr>
            <w:position w:val="-10"/>
          </w:rPr>
          <w:object w:dxaOrig="975" w:dyaOrig="315" w14:anchorId="7B5BFBAC">
            <v:shape id="_x0000_i1370" type="#_x0000_t75" style="width:50.1pt;height:14.4pt" o:ole="">
              <v:imagedata r:id="rId129" o:title=""/>
            </v:shape>
            <o:OLEObject Type="Embed" ProgID="Equation.DSMT4" ShapeID="_x0000_i1370" DrawAspect="Content" ObjectID="_1629138105" r:id="rId130"/>
          </w:object>
        </w:r>
      </w:ins>
      <w:r w:rsidRPr="00D42E57">
        <w:rPr>
          <w:color w:val="auto"/>
          <w:sz w:val="20"/>
          <w:lang w:eastAsia="zh-CN"/>
        </w:rPr>
        <w:t xml:space="preserve">are </w:t>
      </w:r>
      <w:r w:rsidRPr="00D42E57">
        <w:rPr>
          <w:snapToGrid w:val="0"/>
          <w:color w:val="auto"/>
          <w:sz w:val="20"/>
          <w:lang w:eastAsia="zh-CN" w:bidi="en-US"/>
        </w:rPr>
        <w:t>monotonically</w:t>
      </w:r>
      <w:r w:rsidRPr="00D42E57">
        <w:rPr>
          <w:color w:val="auto"/>
          <w:sz w:val="20"/>
          <w:lang w:eastAsia="zh-CN"/>
        </w:rPr>
        <w:t xml:space="preserve"> decreasing, and </w:t>
      </w:r>
      <w:r w:rsidR="006E15F3" w:rsidRPr="008276BF">
        <w:rPr>
          <w:color w:val="auto"/>
          <w:position w:val="-10"/>
          <w:highlight w:val="green"/>
        </w:rPr>
        <w:object w:dxaOrig="1005" w:dyaOrig="285" w14:anchorId="6672FB79">
          <v:shape id="_x0000_i1087" type="#_x0000_t75" alt="" style="width:50.1pt;height:14.4pt;mso-width-percent:0;mso-height-percent:0;mso-width-percent:0;mso-height-percent:0" o:ole="">
            <v:imagedata r:id="rId131" o:title=""/>
          </v:shape>
          <o:OLEObject Type="Embed" ProgID="Equation.DSMT4" ShapeID="_x0000_i1087" DrawAspect="Content" ObjectID="_1629138106" r:id="rId132"/>
        </w:object>
      </w:r>
      <w:r w:rsidRPr="00D42E57">
        <w:rPr>
          <w:color w:val="auto"/>
          <w:sz w:val="20"/>
          <w:lang w:eastAsia="zh-CN"/>
        </w:rPr>
        <w:t xml:space="preserve">are </w:t>
      </w:r>
      <w:r w:rsidRPr="00D42E57">
        <w:rPr>
          <w:snapToGrid w:val="0"/>
          <w:color w:val="auto"/>
          <w:sz w:val="20"/>
          <w:lang w:eastAsia="zh-CN" w:bidi="en-US"/>
        </w:rPr>
        <w:t>monotonically</w:t>
      </w:r>
      <w:r w:rsidRPr="00D42E57">
        <w:rPr>
          <w:color w:val="0000FF"/>
          <w:sz w:val="20"/>
          <w:lang w:eastAsia="zh-CN"/>
        </w:rPr>
        <w:t xml:space="preserve"> </w:t>
      </w:r>
      <w:r w:rsidRPr="00D42E57">
        <w:rPr>
          <w:color w:val="000000" w:themeColor="text1"/>
          <w:sz w:val="20"/>
          <w:lang w:eastAsia="zh-CN"/>
        </w:rPr>
        <w:t xml:space="preserve">increasing, </w:t>
      </w:r>
      <w:r w:rsidRPr="00D42E57">
        <w:rPr>
          <w:rFonts w:eastAsiaTheme="minorEastAsia"/>
          <w:color w:val="000000" w:themeColor="text1"/>
          <w:sz w:val="20"/>
          <w:lang w:eastAsia="zh-CN"/>
        </w:rPr>
        <w:t>it follows that</w:t>
      </w:r>
    </w:p>
    <w:p w14:paraId="583F12C4" w14:textId="77777777" w:rsidR="00F43B2F" w:rsidRPr="00D42E57" w:rsidRDefault="006E15F3" w:rsidP="00F43B2F">
      <w:pPr>
        <w:widowControl w:val="0"/>
        <w:adjustRightInd w:val="0"/>
        <w:snapToGrid w:val="0"/>
        <w:spacing w:line="480" w:lineRule="auto"/>
        <w:ind w:firstLineChars="100" w:firstLine="240"/>
        <w:rPr>
          <w:color w:val="000000" w:themeColor="text1"/>
          <w:sz w:val="20"/>
        </w:rPr>
      </w:pPr>
      <w:r w:rsidRPr="008276BF">
        <w:rPr>
          <w:position w:val="-28"/>
          <w:highlight w:val="green"/>
        </w:rPr>
        <w:object w:dxaOrig="2745" w:dyaOrig="720" w14:anchorId="28AED57D">
          <v:shape id="_x0000_i1088" type="#_x0000_t75" alt="" style="width:137.1pt;height:36.3pt;mso-width-percent:0;mso-height-percent:0;mso-width-percent:0;mso-height-percent:0" o:ole="">
            <v:imagedata r:id="rId133" o:title=""/>
          </v:shape>
          <o:OLEObject Type="Embed" ProgID="Equation.DSMT4" ShapeID="_x0000_i1088" DrawAspect="Content" ObjectID="_1629138107" r:id="rId134"/>
        </w:object>
      </w:r>
    </w:p>
    <w:p w14:paraId="06BFC4D8" w14:textId="77777777" w:rsidR="00F43B2F" w:rsidRPr="00D42E57" w:rsidRDefault="00F43B2F" w:rsidP="00F43B2F">
      <w:pPr>
        <w:widowControl w:val="0"/>
        <w:adjustRightInd w:val="0"/>
        <w:snapToGrid w:val="0"/>
        <w:spacing w:line="480" w:lineRule="auto"/>
        <w:ind w:firstLine="210"/>
        <w:rPr>
          <w:color w:val="000000" w:themeColor="text1"/>
          <w:sz w:val="20"/>
        </w:rPr>
      </w:pPr>
      <w:r w:rsidRPr="00D42E57">
        <w:rPr>
          <w:color w:val="000000" w:themeColor="text1"/>
          <w:sz w:val="20"/>
          <w:lang w:eastAsia="zh-CN"/>
        </w:rPr>
        <w:t>Therefore,</w:t>
      </w:r>
    </w:p>
    <w:p w14:paraId="05EF4B91" w14:textId="77777777" w:rsidR="00F43B2F" w:rsidRPr="00D42E57" w:rsidRDefault="006E15F3" w:rsidP="00F43B2F">
      <w:pPr>
        <w:widowControl w:val="0"/>
        <w:adjustRightInd w:val="0"/>
        <w:snapToGrid w:val="0"/>
        <w:spacing w:line="480" w:lineRule="auto"/>
        <w:ind w:firstLineChars="100" w:firstLine="240"/>
        <w:rPr>
          <w:color w:val="000000" w:themeColor="text1"/>
          <w:sz w:val="20"/>
        </w:rPr>
      </w:pPr>
      <w:r w:rsidRPr="008276BF">
        <w:rPr>
          <w:position w:val="-12"/>
          <w:highlight w:val="green"/>
        </w:rPr>
        <w:object w:dxaOrig="3165" w:dyaOrig="285" w14:anchorId="120EEB23">
          <v:shape id="_x0000_i1089" type="#_x0000_t75" alt="" style="width:158.4pt;height:14.4pt;mso-width-percent:0;mso-height-percent:0;mso-width-percent:0;mso-height-percent:0" o:ole="">
            <v:imagedata r:id="rId135" o:title=""/>
          </v:shape>
          <o:OLEObject Type="Embed" ProgID="Equation.DSMT4" ShapeID="_x0000_i1089" DrawAspect="Content" ObjectID="_1629138108" r:id="rId136"/>
        </w:object>
      </w:r>
    </w:p>
    <w:p w14:paraId="4832BCE3" w14:textId="77777777" w:rsidR="00F43B2F" w:rsidRPr="00D42E57" w:rsidRDefault="006E15F3" w:rsidP="00F43B2F">
      <w:pPr>
        <w:widowControl w:val="0"/>
        <w:adjustRightInd w:val="0"/>
        <w:snapToGrid w:val="0"/>
        <w:spacing w:line="480" w:lineRule="auto"/>
        <w:ind w:firstLineChars="100" w:firstLine="240"/>
        <w:rPr>
          <w:color w:val="000000" w:themeColor="text1"/>
          <w:sz w:val="20"/>
        </w:rPr>
      </w:pPr>
      <w:r w:rsidRPr="008276BF">
        <w:rPr>
          <w:position w:val="-32"/>
          <w:highlight w:val="green"/>
        </w:rPr>
        <w:object w:dxaOrig="7767" w:dyaOrig="720" w14:anchorId="211C5214">
          <v:shape id="_x0000_i1090" type="#_x0000_t75" alt="" style="width:388.15pt;height:36.3pt;mso-width-percent:0;mso-height-percent:0;mso-width-percent:0;mso-height-percent:0" o:ole="">
            <v:imagedata r:id="rId137" o:title=""/>
          </v:shape>
          <o:OLEObject Type="Embed" ProgID="Equation.DSMT4" ShapeID="_x0000_i1090" DrawAspect="Content" ObjectID="_1629138109" r:id="rId138"/>
        </w:object>
      </w:r>
    </w:p>
    <w:p w14:paraId="5D8527AE" w14:textId="77777777" w:rsidR="00F43B2F" w:rsidRPr="00D42E57" w:rsidRDefault="00F43B2F" w:rsidP="00F43B2F">
      <w:pPr>
        <w:widowControl w:val="0"/>
        <w:adjustRightInd w:val="0"/>
        <w:snapToGrid w:val="0"/>
        <w:spacing w:line="480" w:lineRule="auto"/>
        <w:ind w:firstLine="210"/>
        <w:rPr>
          <w:color w:val="000000" w:themeColor="text1"/>
          <w:sz w:val="20"/>
        </w:rPr>
      </w:pPr>
      <w:r w:rsidRPr="00D42E57">
        <w:rPr>
          <w:color w:val="000000" w:themeColor="text1"/>
          <w:sz w:val="20"/>
          <w:lang w:eastAsia="zh-CN"/>
        </w:rPr>
        <w:t>and</w:t>
      </w:r>
    </w:p>
    <w:p w14:paraId="58502888" w14:textId="77777777" w:rsidR="00F43B2F" w:rsidRPr="00D42E57" w:rsidRDefault="006E15F3" w:rsidP="00F43B2F">
      <w:pPr>
        <w:widowControl w:val="0"/>
        <w:adjustRightInd w:val="0"/>
        <w:snapToGrid w:val="0"/>
        <w:spacing w:line="480" w:lineRule="auto"/>
        <w:ind w:firstLineChars="100" w:firstLine="240"/>
        <w:rPr>
          <w:color w:val="000000" w:themeColor="text1"/>
          <w:sz w:val="20"/>
        </w:rPr>
      </w:pPr>
      <w:r w:rsidRPr="008276BF">
        <w:rPr>
          <w:position w:val="-32"/>
          <w:highlight w:val="green"/>
        </w:rPr>
        <w:object w:dxaOrig="8358" w:dyaOrig="720" w14:anchorId="5BFDC073">
          <v:shape id="_x0000_i1091" type="#_x0000_t75" alt="" style="width:417.6pt;height:36.3pt;mso-width-percent:0;mso-height-percent:0;mso-width-percent:0;mso-height-percent:0" o:ole="">
            <v:imagedata r:id="rId139" o:title=""/>
          </v:shape>
          <o:OLEObject Type="Embed" ProgID="Equation.DSMT4" ShapeID="_x0000_i1091" DrawAspect="Content" ObjectID="_1629138110" r:id="rId140"/>
        </w:object>
      </w:r>
    </w:p>
    <w:p w14:paraId="162FDFF2" w14:textId="77777777" w:rsidR="00F43B2F" w:rsidRPr="00D42E57" w:rsidRDefault="006E15F3" w:rsidP="00F43B2F">
      <w:pPr>
        <w:widowControl w:val="0"/>
        <w:adjustRightInd w:val="0"/>
        <w:snapToGrid w:val="0"/>
        <w:spacing w:line="480" w:lineRule="auto"/>
        <w:ind w:firstLineChars="100" w:firstLine="240"/>
        <w:jc w:val="center"/>
        <w:rPr>
          <w:color w:val="000000" w:themeColor="text1"/>
          <w:sz w:val="20"/>
        </w:rPr>
      </w:pPr>
      <w:r w:rsidRPr="008276BF">
        <w:rPr>
          <w:position w:val="-34"/>
          <w:highlight w:val="green"/>
        </w:rPr>
        <w:object w:dxaOrig="9078" w:dyaOrig="720" w14:anchorId="401CFE30">
          <v:shape id="_x0000_i1092" type="#_x0000_t75" alt="" style="width:454.55pt;height:36.3pt;mso-width-percent:0;mso-height-percent:0;mso-width-percent:0;mso-height-percent:0" o:ole="">
            <v:imagedata r:id="rId141" o:title=""/>
          </v:shape>
          <o:OLEObject Type="Embed" ProgID="Equation.DSMT4" ShapeID="_x0000_i1092" DrawAspect="Content" ObjectID="_1629138111" r:id="rId142"/>
        </w:object>
      </w:r>
    </w:p>
    <w:p w14:paraId="45AF0807" w14:textId="686433C5" w:rsidR="00F43B2F" w:rsidRPr="00D42E57" w:rsidRDefault="00F43B2F" w:rsidP="00F43B2F">
      <w:pPr>
        <w:widowControl w:val="0"/>
        <w:adjustRightInd w:val="0"/>
        <w:snapToGrid w:val="0"/>
        <w:spacing w:line="480" w:lineRule="auto"/>
        <w:ind w:firstLine="210"/>
        <w:rPr>
          <w:color w:val="000000" w:themeColor="text1"/>
          <w:sz w:val="20"/>
        </w:rPr>
      </w:pPr>
      <w:r w:rsidRPr="00D42E57">
        <w:rPr>
          <w:color w:val="000000" w:themeColor="text1"/>
          <w:sz w:val="20"/>
          <w:lang w:eastAsia="zh-CN"/>
        </w:rPr>
        <w:t>Then</w:t>
      </w:r>
    </w:p>
    <w:p w14:paraId="66D3C876" w14:textId="76A9E53C" w:rsidR="00F43B2F" w:rsidRPr="00D42E57" w:rsidRDefault="00B67496" w:rsidP="00F43B2F">
      <w:pPr>
        <w:widowControl w:val="0"/>
        <w:adjustRightInd w:val="0"/>
        <w:snapToGrid w:val="0"/>
        <w:spacing w:line="480" w:lineRule="auto"/>
        <w:ind w:firstLineChars="100" w:firstLine="240"/>
        <w:rPr>
          <w:color w:val="000000" w:themeColor="text1"/>
          <w:sz w:val="20"/>
        </w:rPr>
      </w:pPr>
      <w:del w:id="105" w:author="Gaohong" w:date="2019-09-04T20:52:00Z">
        <w:r w:rsidDel="0059438A">
          <w:rPr>
            <w:position w:val="-82"/>
          </w:rPr>
          <w:pict w14:anchorId="5AB42584">
            <v:shape id="_x0000_i1093" type="#_x0000_t75" alt="" style="width:294.9pt;height:86.4pt;mso-width-percent:0;mso-height-percent:0;mso-width-percent:0;mso-height-percent:0">
              <v:imagedata r:id="rId143" o:title=""/>
            </v:shape>
          </w:pict>
        </w:r>
      </w:del>
      <w:ins w:id="106" w:author="Gaohong" w:date="2019-09-04T20:52:00Z">
        <w:r w:rsidR="0059438A">
          <w:rPr>
            <w:position w:val="-82"/>
          </w:rPr>
          <w:object w:dxaOrig="5880" w:dyaOrig="1740" w14:anchorId="0683503D">
            <v:shape id="_x0000_i1372" type="#_x0000_t75" style="width:294.9pt;height:86.4pt" o:ole="">
              <v:imagedata r:id="rId143" o:title=""/>
            </v:shape>
            <o:OLEObject Type="Embed" ProgID="Equation.DSMT4" ShapeID="_x0000_i1372" DrawAspect="Content" ObjectID="_1629138112" r:id="rId144"/>
          </w:object>
        </w:r>
      </w:ins>
    </w:p>
    <w:p w14:paraId="65BE417D" w14:textId="230C967F" w:rsidR="00F43B2F" w:rsidRPr="00D42E57" w:rsidRDefault="00F43B2F" w:rsidP="00F43B2F">
      <w:pPr>
        <w:widowControl w:val="0"/>
        <w:adjustRightInd w:val="0"/>
        <w:snapToGrid w:val="0"/>
        <w:spacing w:line="480" w:lineRule="auto"/>
        <w:ind w:firstLine="210"/>
        <w:rPr>
          <w:b/>
          <w:color w:val="000000" w:themeColor="text1"/>
          <w:sz w:val="20"/>
        </w:rPr>
      </w:pPr>
      <w:r w:rsidRPr="00D42E57">
        <w:rPr>
          <w:color w:val="000000" w:themeColor="text1"/>
          <w:sz w:val="20"/>
          <w:lang w:eastAsia="zh-CN"/>
        </w:rPr>
        <w:t xml:space="preserve">Thus </w:t>
      </w:r>
      <w:r w:rsidR="006E15F3" w:rsidRPr="008276BF">
        <w:rPr>
          <w:position w:val="-10"/>
          <w:highlight w:val="green"/>
        </w:rPr>
        <w:object w:dxaOrig="720" w:dyaOrig="285" w14:anchorId="5FEA39C4">
          <v:shape id="_x0000_i1094" type="#_x0000_t75" alt="" style="width:36.3pt;height:14.4pt;mso-width-percent:0;mso-height-percent:0;mso-width-percent:0;mso-height-percent:0" o:ole="">
            <v:imagedata r:id="rId145" o:title=""/>
          </v:shape>
          <o:OLEObject Type="Embed" ProgID="Equation.DSMT4" ShapeID="_x0000_i1094" DrawAspect="Content" ObjectID="_1629138113" r:id="rId146"/>
        </w:object>
      </w:r>
      <w:r w:rsidRPr="00D42E57">
        <w:rPr>
          <w:color w:val="000000" w:themeColor="text1"/>
          <w:sz w:val="20"/>
          <w:lang w:eastAsia="zh-CN"/>
        </w:rPr>
        <w:t xml:space="preserve">. Similarly, </w:t>
      </w:r>
      <w:r w:rsidRPr="00D42E57">
        <w:rPr>
          <w:rFonts w:eastAsiaTheme="minorEastAsia"/>
          <w:color w:val="000000" w:themeColor="text1"/>
          <w:sz w:val="20"/>
          <w:lang w:eastAsia="zh-CN"/>
        </w:rPr>
        <w:t>it can be</w:t>
      </w:r>
      <w:r w:rsidRPr="00D42E57">
        <w:rPr>
          <w:color w:val="000000" w:themeColor="text1"/>
          <w:sz w:val="20"/>
          <w:lang w:eastAsia="zh-CN"/>
        </w:rPr>
        <w:t xml:space="preserve"> proved that</w:t>
      </w:r>
      <w:r w:rsidR="00B67496">
        <w:rPr>
          <w:position w:val="-10"/>
        </w:rPr>
        <w:pict w14:anchorId="47D02403">
          <v:shape id="_x0000_i1095" type="#_x0000_t75" alt="" style="width:27.55pt;height:14.4pt;mso-width-percent:0;mso-height-percent:0;mso-width-percent:0;mso-height-percent:0">
            <v:imagedata r:id="rId147" o:title=""/>
          </v:shape>
        </w:pict>
      </w:r>
      <w:r w:rsidRPr="00D42E57">
        <w:rPr>
          <w:color w:val="000000" w:themeColor="text1"/>
          <w:sz w:val="20"/>
          <w:lang w:eastAsia="zh-CN"/>
        </w:rPr>
        <w:t>.</w:t>
      </w:r>
    </w:p>
    <w:p w14:paraId="4EE34475" w14:textId="73061C97" w:rsidR="00F43B2F" w:rsidRPr="00D42E57" w:rsidRDefault="00F43B2F" w:rsidP="00F43B2F">
      <w:pPr>
        <w:widowControl w:val="0"/>
        <w:adjustRightInd w:val="0"/>
        <w:snapToGrid w:val="0"/>
        <w:spacing w:line="480" w:lineRule="auto"/>
        <w:ind w:firstLine="210"/>
        <w:rPr>
          <w:color w:val="000000" w:themeColor="text1"/>
          <w:sz w:val="20"/>
          <w:lang w:eastAsia="zh-CN"/>
        </w:rPr>
      </w:pPr>
      <w:r w:rsidRPr="00D42E57">
        <w:rPr>
          <w:color w:val="000000" w:themeColor="text1"/>
          <w:sz w:val="20"/>
          <w:lang w:eastAsia="zh-CN"/>
        </w:rPr>
        <w:t>Thus</w:t>
      </w:r>
      <w:r w:rsidR="009824D3" w:rsidRPr="00D42E57">
        <w:rPr>
          <w:color w:val="000000" w:themeColor="text1"/>
          <w:sz w:val="20"/>
          <w:lang w:eastAsia="zh-CN"/>
        </w:rPr>
        <w:t>,</w:t>
      </w:r>
      <w:ins w:id="107" w:author="Gaohong" w:date="2019-09-04T20:52:00Z">
        <w:r w:rsidR="0059438A" w:rsidDel="0059438A">
          <w:rPr>
            <w:position w:val="-10"/>
          </w:rPr>
          <w:t xml:space="preserve"> </w:t>
        </w:r>
      </w:ins>
      <w:del w:id="108" w:author="Gaohong" w:date="2019-09-04T20:52:00Z">
        <w:r w:rsidR="00B67496" w:rsidDel="0059438A">
          <w:rPr>
            <w:position w:val="-10"/>
          </w:rPr>
          <w:pict w14:anchorId="519F2D5E">
            <v:shape id="_x0000_i1096" type="#_x0000_t75" alt="" style="width:338.1pt;height:14.4pt;mso-width-percent:0;mso-height-percent:0;mso-width-percent:0;mso-height-percent:0">
              <v:imagedata r:id="rId148" o:title=""/>
            </v:shape>
          </w:pict>
        </w:r>
      </w:del>
      <w:ins w:id="109" w:author="Gaohong" w:date="2019-09-04T20:52:00Z">
        <w:r w:rsidR="0059438A">
          <w:rPr>
            <w:position w:val="-10"/>
          </w:rPr>
          <w:object w:dxaOrig="6705" w:dyaOrig="315" w14:anchorId="21E1EB21">
            <v:shape id="_x0000_i1374" type="#_x0000_t75" style="width:338.7pt;height:14.4pt" o:ole="">
              <v:imagedata r:id="rId148" o:title=""/>
            </v:shape>
            <o:OLEObject Type="Embed" ProgID="Equation.DSMT4" ShapeID="_x0000_i1374" DrawAspect="Content" ObjectID="_1629138114" r:id="rId149"/>
          </w:object>
        </w:r>
      </w:ins>
      <w:r w:rsidRPr="00D42E57">
        <w:rPr>
          <w:rFonts w:eastAsia="宋体" w:hint="cs"/>
          <w:sz w:val="20"/>
          <w:lang w:eastAsia="zh-CN"/>
        </w:rPr>
        <w:t>,</w:t>
      </w:r>
    </w:p>
    <w:p w14:paraId="7FC6137E" w14:textId="2E759CC5" w:rsidR="00F43B2F" w:rsidRPr="00D42E57" w:rsidRDefault="00F43B2F" w:rsidP="00F43B2F">
      <w:pPr>
        <w:widowControl w:val="0"/>
        <w:adjustRightInd w:val="0"/>
        <w:snapToGrid w:val="0"/>
        <w:spacing w:line="480" w:lineRule="auto"/>
        <w:ind w:firstLine="210"/>
        <w:rPr>
          <w:color w:val="auto"/>
          <w:sz w:val="20"/>
        </w:rPr>
      </w:pPr>
      <w:r w:rsidRPr="00D42E57">
        <w:rPr>
          <w:snapToGrid w:val="0"/>
          <w:color w:val="auto"/>
          <w:sz w:val="20"/>
          <w:lang w:eastAsia="zh-CN" w:bidi="en-US"/>
        </w:rPr>
        <w:t>which completes</w:t>
      </w:r>
      <w:r w:rsidRPr="00D42E57">
        <w:rPr>
          <w:color w:val="auto"/>
          <w:sz w:val="20"/>
          <w:lang w:eastAsia="zh-CN"/>
        </w:rPr>
        <w:t xml:space="preserve"> the proof of Theorem 3. </w:t>
      </w:r>
      <w:r w:rsidR="00B67496">
        <w:rPr>
          <w:color w:val="auto"/>
          <w:position w:val="-4"/>
        </w:rPr>
        <w:pict w14:anchorId="4FD3A7B0">
          <v:shape id="_x0000_i1097" type="#_x0000_t75" alt="" style="width:6.9pt;height:6.9pt;mso-width-percent:0;mso-height-percent:0;mso-width-percent:0;mso-height-percent:0">
            <v:imagedata r:id="rId150" o:title=""/>
          </v:shape>
        </w:pict>
      </w:r>
      <w:r w:rsidR="009824D3" w:rsidRPr="00D42E57">
        <w:rPr>
          <w:color w:val="auto"/>
          <w:sz w:val="20"/>
          <w:lang w:eastAsia="zh-CN"/>
        </w:rPr>
        <w:t xml:space="preserve"> </w:t>
      </w:r>
    </w:p>
    <w:p w14:paraId="6CE6C48D" w14:textId="13E8E815" w:rsidR="00F43B2F" w:rsidRPr="00D42E57" w:rsidRDefault="00F43B2F" w:rsidP="00F43B2F">
      <w:pPr>
        <w:widowControl w:val="0"/>
        <w:adjustRightInd w:val="0"/>
        <w:snapToGrid w:val="0"/>
        <w:spacing w:before="120" w:after="120" w:line="480" w:lineRule="auto"/>
        <w:ind w:firstLine="210"/>
        <w:rPr>
          <w:snapToGrid w:val="0"/>
          <w:color w:val="000000" w:themeColor="text1"/>
          <w:sz w:val="20"/>
          <w:lang w:eastAsia="zh-CN" w:bidi="en-US"/>
        </w:rPr>
      </w:pPr>
      <w:r w:rsidRPr="00D42E57">
        <w:rPr>
          <w:b/>
          <w:snapToGrid w:val="0"/>
          <w:color w:val="auto"/>
          <w:sz w:val="20"/>
          <w:lang w:eastAsia="zh-CN" w:bidi="en-US"/>
        </w:rPr>
        <w:t>Theorem 4 (Boundedness)</w:t>
      </w:r>
      <w:r w:rsidRPr="00D42E57">
        <w:rPr>
          <w:snapToGrid w:val="0"/>
          <w:color w:val="auto"/>
          <w:sz w:val="20"/>
          <w:lang w:eastAsia="zh-CN" w:bidi="en-US"/>
        </w:rPr>
        <w:t>. Let {Θ</w:t>
      </w:r>
      <w:r w:rsidRPr="00D42E57">
        <w:rPr>
          <w:snapToGrid w:val="0"/>
          <w:color w:val="auto"/>
          <w:sz w:val="20"/>
          <w:vertAlign w:val="subscript"/>
          <w:lang w:eastAsia="zh-CN" w:bidi="en-US"/>
        </w:rPr>
        <w:t>1</w:t>
      </w:r>
      <w:r w:rsidRPr="00D42E57">
        <w:rPr>
          <w:snapToGrid w:val="0"/>
          <w:color w:val="auto"/>
          <w:sz w:val="20"/>
          <w:lang w:eastAsia="zh-CN" w:bidi="en-US"/>
        </w:rPr>
        <w:t>, Θ</w:t>
      </w:r>
      <w:r w:rsidRPr="00D42E57">
        <w:rPr>
          <w:snapToGrid w:val="0"/>
          <w:color w:val="auto"/>
          <w:sz w:val="20"/>
          <w:vertAlign w:val="subscript"/>
          <w:lang w:eastAsia="zh-CN" w:bidi="en-US"/>
        </w:rPr>
        <w:t>2</w:t>
      </w:r>
      <w:r w:rsidRPr="00D42E57">
        <w:rPr>
          <w:snapToGrid w:val="0"/>
          <w:color w:val="auto"/>
          <w:sz w:val="20"/>
          <w:lang w:eastAsia="zh-CN" w:bidi="en-US"/>
        </w:rPr>
        <w:t>, …, Θ</w:t>
      </w:r>
      <w:r w:rsidRPr="00D42E57">
        <w:rPr>
          <w:i/>
          <w:snapToGrid w:val="0"/>
          <w:color w:val="auto"/>
          <w:sz w:val="20"/>
          <w:vertAlign w:val="subscript"/>
          <w:lang w:eastAsia="zh-CN" w:bidi="en-US"/>
        </w:rPr>
        <w:t>n</w:t>
      </w:r>
      <w:r w:rsidRPr="00D42E57">
        <w:rPr>
          <w:snapToGrid w:val="0"/>
          <w:color w:val="auto"/>
          <w:sz w:val="20"/>
          <w:lang w:eastAsia="zh-CN" w:bidi="en-US"/>
        </w:rPr>
        <w:t>} (where Θ</w:t>
      </w:r>
      <w:r w:rsidRPr="00D42E57">
        <w:rPr>
          <w:i/>
          <w:snapToGrid w:val="0"/>
          <w:color w:val="auto"/>
          <w:sz w:val="20"/>
          <w:vertAlign w:val="subscript"/>
          <w:lang w:eastAsia="zh-CN" w:bidi="en-US"/>
        </w:rPr>
        <w:t>i</w:t>
      </w:r>
      <w:r w:rsidRPr="00D42E57">
        <w:rPr>
          <w:snapToGrid w:val="0"/>
          <w:color w:val="auto"/>
          <w:sz w:val="20"/>
          <w:lang w:eastAsia="zh-CN" w:bidi="en-US"/>
        </w:rPr>
        <w:t xml:space="preserve"> = (</w:t>
      </w:r>
      <w:r w:rsidRPr="00D42E57">
        <w:rPr>
          <w:i/>
          <w:snapToGrid w:val="0"/>
          <w:color w:val="auto"/>
          <w:sz w:val="20"/>
          <w:lang w:eastAsia="zh-CN" w:bidi="en-US"/>
        </w:rPr>
        <w:t>μ</w:t>
      </w:r>
      <w:r w:rsidRPr="00D42E57">
        <w:rPr>
          <w:i/>
          <w:snapToGrid w:val="0"/>
          <w:color w:val="auto"/>
          <w:sz w:val="20"/>
          <w:vertAlign w:val="subscript"/>
          <w:lang w:eastAsia="zh-CN" w:bidi="en-US"/>
        </w:rPr>
        <w:t>i</w:t>
      </w:r>
      <w:r w:rsidRPr="00D42E57">
        <w:rPr>
          <w:snapToGrid w:val="0"/>
          <w:color w:val="auto"/>
          <w:sz w:val="20"/>
          <w:lang w:eastAsia="zh-CN" w:bidi="en-US"/>
        </w:rPr>
        <w:t>,</w:t>
      </w:r>
      <w:r w:rsidRPr="00D42E57">
        <w:rPr>
          <w:i/>
          <w:snapToGrid w:val="0"/>
          <w:color w:val="auto"/>
          <w:sz w:val="20"/>
          <w:lang w:eastAsia="zh-CN" w:bidi="en-US"/>
        </w:rPr>
        <w:t xml:space="preserve"> </w:t>
      </w:r>
      <w:r w:rsidRPr="00D42E57">
        <w:rPr>
          <w:rFonts w:eastAsiaTheme="minorEastAsia"/>
          <w:i/>
          <w:snapToGrid w:val="0"/>
          <w:color w:val="auto"/>
          <w:sz w:val="20"/>
          <w:lang w:eastAsia="zh-CN" w:bidi="en-US"/>
        </w:rPr>
        <w:t>v</w:t>
      </w:r>
      <w:r w:rsidRPr="00D42E57">
        <w:rPr>
          <w:i/>
          <w:snapToGrid w:val="0"/>
          <w:color w:val="auto"/>
          <w:sz w:val="20"/>
          <w:vertAlign w:val="subscript"/>
          <w:lang w:eastAsia="zh-CN" w:bidi="en-US"/>
        </w:rPr>
        <w:t>i</w:t>
      </w:r>
      <w:r w:rsidRPr="00D42E57">
        <w:rPr>
          <w:iCs/>
          <w:snapToGrid w:val="0"/>
          <w:color w:val="auto"/>
          <w:sz w:val="20"/>
          <w:lang w:eastAsia="zh-CN" w:bidi="en-US"/>
        </w:rPr>
        <w:t>))</w:t>
      </w:r>
      <w:r w:rsidRPr="00D42E57">
        <w:rPr>
          <w:color w:val="auto"/>
          <w:sz w:val="20"/>
        </w:rPr>
        <w:t xml:space="preserve"> (</w:t>
      </w:r>
      <w:r w:rsidRPr="00D42E57">
        <w:rPr>
          <w:i/>
          <w:color w:val="auto"/>
          <w:sz w:val="20"/>
        </w:rPr>
        <w:t xml:space="preserve">i </w:t>
      </w:r>
      <w:r w:rsidRPr="00D42E57">
        <w:rPr>
          <w:color w:val="auto"/>
          <w:sz w:val="20"/>
        </w:rPr>
        <w:t xml:space="preserve">= 1, 2,…, </w:t>
      </w:r>
      <w:r w:rsidRPr="00D42E57">
        <w:rPr>
          <w:i/>
          <w:color w:val="auto"/>
          <w:sz w:val="20"/>
        </w:rPr>
        <w:t>n</w:t>
      </w:r>
      <w:r w:rsidRPr="00D42E57">
        <w:rPr>
          <w:color w:val="auto"/>
          <w:sz w:val="20"/>
        </w:rPr>
        <w:t>)</w:t>
      </w:r>
      <w:r w:rsidRPr="00D42E57">
        <w:rPr>
          <w:snapToGrid w:val="0"/>
          <w:color w:val="auto"/>
          <w:sz w:val="20"/>
          <w:lang w:eastAsia="zh-CN" w:bidi="en-US"/>
        </w:rPr>
        <w:t xml:space="preserve"> be a collection of </w:t>
      </w:r>
      <w:r w:rsidRPr="00D42E57">
        <w:rPr>
          <w:i/>
          <w:iCs/>
          <w:snapToGrid w:val="0"/>
          <w:color w:val="auto"/>
          <w:sz w:val="20"/>
          <w:lang w:eastAsia="zh-CN" w:bidi="en-US"/>
        </w:rPr>
        <w:t>q</w:t>
      </w:r>
      <w:r w:rsidRPr="00D42E57">
        <w:rPr>
          <w:color w:val="auto"/>
          <w:sz w:val="20"/>
        </w:rPr>
        <w:t>ROFNs</w:t>
      </w:r>
      <w:r w:rsidRPr="00D42E57">
        <w:rPr>
          <w:snapToGrid w:val="0"/>
          <w:color w:val="auto"/>
          <w:sz w:val="20"/>
          <w:lang w:eastAsia="zh-CN" w:bidi="en-US"/>
        </w:rPr>
        <w:t xml:space="preserve"> </w:t>
      </w:r>
      <w:r w:rsidRPr="00D42E57">
        <w:rPr>
          <w:color w:val="auto"/>
          <w:sz w:val="20"/>
        </w:rPr>
        <w:t>(</w:t>
      </w:r>
      <w:r w:rsidRPr="00D42E57">
        <w:rPr>
          <w:i/>
          <w:color w:val="auto"/>
          <w:sz w:val="20"/>
        </w:rPr>
        <w:t xml:space="preserve">q </w:t>
      </w:r>
      <w:r w:rsidRPr="00D42E57">
        <w:rPr>
          <w:color w:val="auto"/>
          <w:sz w:val="20"/>
        </w:rPr>
        <w:t xml:space="preserve">= 1, 2, …), </w:t>
      </w:r>
      <w:r w:rsidRPr="00D42E57">
        <w:rPr>
          <w:snapToGrid w:val="0"/>
          <w:color w:val="auto"/>
          <w:sz w:val="20"/>
          <w:lang w:eastAsia="zh-CN" w:bidi="en-US"/>
        </w:rPr>
        <w:t>and let a and b be two r</w:t>
      </w:r>
      <w:r w:rsidRPr="00D42E57">
        <w:rPr>
          <w:snapToGrid w:val="0"/>
          <w:color w:val="000000" w:themeColor="text1"/>
          <w:sz w:val="20"/>
          <w:lang w:eastAsia="zh-CN" w:bidi="en-US"/>
        </w:rPr>
        <w:t>eal numbers such that</w:t>
      </w:r>
      <w:r w:rsidRPr="00D42E57">
        <w:rPr>
          <w:i/>
          <w:color w:val="000000" w:themeColor="text1"/>
          <w:sz w:val="20"/>
        </w:rPr>
        <w:t xml:space="preserve"> a, b </w:t>
      </w:r>
      <w:r w:rsidRPr="00D42E57">
        <w:rPr>
          <w:color w:val="000000" w:themeColor="text1"/>
          <w:sz w:val="20"/>
        </w:rPr>
        <w:t xml:space="preserve">≥ </w:t>
      </w:r>
      <w:r w:rsidRPr="00D42E57">
        <w:rPr>
          <w:i/>
          <w:color w:val="000000" w:themeColor="text1"/>
          <w:sz w:val="20"/>
        </w:rPr>
        <w:t xml:space="preserve">0 </w:t>
      </w:r>
      <w:r w:rsidRPr="00D42E57">
        <w:rPr>
          <w:snapToGrid w:val="0"/>
          <w:color w:val="000000" w:themeColor="text1"/>
          <w:sz w:val="20"/>
          <w:lang w:eastAsia="zh-CN" w:bidi="en-US"/>
        </w:rPr>
        <w:t xml:space="preserve">but </w:t>
      </w:r>
      <w:r w:rsidRPr="00D42E57">
        <w:rPr>
          <w:i/>
          <w:snapToGrid w:val="0"/>
          <w:color w:val="auto"/>
          <w:sz w:val="20"/>
          <w:lang w:eastAsia="zh-CN" w:bidi="en-US"/>
        </w:rPr>
        <w:t>a</w:t>
      </w:r>
      <w:r w:rsidRPr="00D42E57">
        <w:rPr>
          <w:snapToGrid w:val="0"/>
          <w:color w:val="auto"/>
          <w:sz w:val="20"/>
          <w:lang w:eastAsia="zh-CN" w:bidi="en-US"/>
        </w:rPr>
        <w:t xml:space="preserve"> and </w:t>
      </w:r>
      <w:r w:rsidRPr="00D42E57">
        <w:rPr>
          <w:i/>
          <w:snapToGrid w:val="0"/>
          <w:color w:val="auto"/>
          <w:sz w:val="20"/>
          <w:lang w:eastAsia="zh-CN" w:bidi="en-US"/>
        </w:rPr>
        <w:t>b</w:t>
      </w:r>
      <w:r w:rsidRPr="00D42E57">
        <w:rPr>
          <w:snapToGrid w:val="0"/>
          <w:color w:val="auto"/>
          <w:sz w:val="20"/>
          <w:lang w:eastAsia="zh-CN" w:bidi="en-US"/>
        </w:rPr>
        <w:t xml:space="preserve"> are not zero simultaneously</w:t>
      </w:r>
      <w:r w:rsidRPr="00D42E57">
        <w:rPr>
          <w:snapToGrid w:val="0"/>
          <w:color w:val="000000" w:themeColor="text1"/>
          <w:sz w:val="20"/>
          <w:lang w:eastAsia="zh-CN" w:bidi="en-US"/>
        </w:rPr>
        <w:t>. If Θ</w:t>
      </w:r>
      <w:r w:rsidRPr="00D42E57">
        <w:rPr>
          <w:i/>
          <w:snapToGrid w:val="0"/>
          <w:color w:val="000000" w:themeColor="text1"/>
          <w:sz w:val="20"/>
          <w:vertAlign w:val="subscript"/>
          <w:lang w:eastAsia="zh-CN" w:bidi="en-US"/>
        </w:rPr>
        <w:t>S</w:t>
      </w:r>
      <w:r w:rsidRPr="00D42E57">
        <w:rPr>
          <w:snapToGrid w:val="0"/>
          <w:color w:val="000000" w:themeColor="text1"/>
          <w:sz w:val="20"/>
          <w:lang w:eastAsia="zh-CN" w:bidi="en-US"/>
        </w:rPr>
        <w:t xml:space="preserve"> = (max(</w:t>
      </w:r>
      <w:r w:rsidRPr="00D42E57">
        <w:rPr>
          <w:i/>
          <w:snapToGrid w:val="0"/>
          <w:color w:val="000000" w:themeColor="text1"/>
          <w:sz w:val="20"/>
          <w:lang w:eastAsia="zh-CN" w:bidi="en-US"/>
        </w:rPr>
        <w:t>μ</w:t>
      </w:r>
      <w:r w:rsidRPr="00D42E57">
        <w:rPr>
          <w:i/>
          <w:snapToGrid w:val="0"/>
          <w:color w:val="000000" w:themeColor="text1"/>
          <w:sz w:val="20"/>
          <w:vertAlign w:val="subscript"/>
          <w:lang w:eastAsia="zh-CN" w:bidi="en-US"/>
        </w:rPr>
        <w:t>i</w:t>
      </w:r>
      <w:r w:rsidRPr="00D42E57">
        <w:rPr>
          <w:snapToGrid w:val="0"/>
          <w:color w:val="000000" w:themeColor="text1"/>
          <w:sz w:val="20"/>
          <w:lang w:eastAsia="zh-CN" w:bidi="en-US"/>
        </w:rPr>
        <w:t>), min(</w:t>
      </w:r>
      <w:r w:rsidRPr="00D42E57">
        <w:rPr>
          <w:rFonts w:eastAsiaTheme="minorEastAsia"/>
          <w:i/>
          <w:snapToGrid w:val="0"/>
          <w:color w:val="000000" w:themeColor="text1"/>
          <w:sz w:val="20"/>
          <w:lang w:eastAsia="zh-CN" w:bidi="en-US"/>
        </w:rPr>
        <w:t>v</w:t>
      </w:r>
      <w:r w:rsidRPr="00D42E57">
        <w:rPr>
          <w:i/>
          <w:snapToGrid w:val="0"/>
          <w:color w:val="000000" w:themeColor="text1"/>
          <w:sz w:val="20"/>
          <w:vertAlign w:val="subscript"/>
          <w:lang w:eastAsia="zh-CN" w:bidi="en-US"/>
        </w:rPr>
        <w:t>i</w:t>
      </w:r>
      <w:r w:rsidRPr="00D42E57">
        <w:rPr>
          <w:snapToGrid w:val="0"/>
          <w:color w:val="000000" w:themeColor="text1"/>
          <w:sz w:val="20"/>
          <w:lang w:eastAsia="zh-CN" w:bidi="en-US"/>
        </w:rPr>
        <w:t>))</w:t>
      </w:r>
      <w:r w:rsidRPr="00D42E57">
        <w:rPr>
          <w:color w:val="000000" w:themeColor="text1"/>
          <w:sz w:val="20"/>
        </w:rPr>
        <w:t xml:space="preserve"> </w:t>
      </w:r>
      <w:r w:rsidRPr="00D42E57">
        <w:rPr>
          <w:snapToGrid w:val="0"/>
          <w:color w:val="000000" w:themeColor="text1"/>
          <w:sz w:val="20"/>
          <w:lang w:eastAsia="zh-CN" w:bidi="en-US"/>
        </w:rPr>
        <w:t>and Θ</w:t>
      </w:r>
      <w:r w:rsidRPr="00D42E57">
        <w:rPr>
          <w:i/>
          <w:snapToGrid w:val="0"/>
          <w:color w:val="000000" w:themeColor="text1"/>
          <w:sz w:val="20"/>
          <w:vertAlign w:val="subscript"/>
          <w:lang w:eastAsia="zh-CN" w:bidi="en-US"/>
        </w:rPr>
        <w:t>I</w:t>
      </w:r>
      <w:r w:rsidRPr="00D42E57">
        <w:rPr>
          <w:snapToGrid w:val="0"/>
          <w:color w:val="000000" w:themeColor="text1"/>
          <w:sz w:val="20"/>
          <w:lang w:eastAsia="zh-CN" w:bidi="en-US"/>
        </w:rPr>
        <w:t xml:space="preserve"> = (min(</w:t>
      </w:r>
      <w:r w:rsidRPr="00D42E57">
        <w:rPr>
          <w:i/>
          <w:snapToGrid w:val="0"/>
          <w:color w:val="000000" w:themeColor="text1"/>
          <w:sz w:val="20"/>
          <w:lang w:eastAsia="zh-CN" w:bidi="en-US"/>
        </w:rPr>
        <w:t>μ</w:t>
      </w:r>
      <w:r w:rsidRPr="00D42E57">
        <w:rPr>
          <w:i/>
          <w:snapToGrid w:val="0"/>
          <w:color w:val="000000" w:themeColor="text1"/>
          <w:sz w:val="20"/>
          <w:vertAlign w:val="subscript"/>
          <w:lang w:eastAsia="zh-CN" w:bidi="en-US"/>
        </w:rPr>
        <w:t>i</w:t>
      </w:r>
      <w:r w:rsidRPr="00D42E57">
        <w:rPr>
          <w:snapToGrid w:val="0"/>
          <w:color w:val="000000" w:themeColor="text1"/>
          <w:sz w:val="20"/>
          <w:lang w:eastAsia="zh-CN" w:bidi="en-US"/>
        </w:rPr>
        <w:t>), max(</w:t>
      </w:r>
      <w:r w:rsidRPr="00D42E57">
        <w:rPr>
          <w:rFonts w:eastAsiaTheme="minorEastAsia"/>
          <w:i/>
          <w:snapToGrid w:val="0"/>
          <w:color w:val="000000" w:themeColor="text1"/>
          <w:sz w:val="20"/>
          <w:lang w:eastAsia="zh-CN" w:bidi="en-US"/>
        </w:rPr>
        <w:t>v</w:t>
      </w:r>
      <w:r w:rsidRPr="00D42E57">
        <w:rPr>
          <w:i/>
          <w:snapToGrid w:val="0"/>
          <w:color w:val="000000" w:themeColor="text1"/>
          <w:sz w:val="20"/>
          <w:vertAlign w:val="subscript"/>
          <w:lang w:eastAsia="zh-CN" w:bidi="en-US"/>
        </w:rPr>
        <w:t>i</w:t>
      </w:r>
      <w:r w:rsidRPr="00D42E57">
        <w:rPr>
          <w:snapToGrid w:val="0"/>
          <w:color w:val="000000" w:themeColor="text1"/>
          <w:sz w:val="20"/>
          <w:lang w:eastAsia="zh-CN" w:bidi="en-US"/>
        </w:rPr>
        <w:t>)), then</w:t>
      </w:r>
      <w:r w:rsidR="009824D3" w:rsidRPr="00D42E57">
        <w:rPr>
          <w:snapToGrid w:val="0"/>
          <w:color w:val="000000" w:themeColor="text1"/>
          <w:sz w:val="20"/>
          <w:lang w:eastAsia="zh-CN" w:bidi="en-US"/>
        </w:rPr>
        <w:t xml:space="preserve"> </w:t>
      </w:r>
    </w:p>
    <w:p w14:paraId="6C0F581F" w14:textId="77F200F2" w:rsidR="00F43B2F" w:rsidRPr="00D42E57" w:rsidRDefault="00B67496" w:rsidP="00F43B2F">
      <w:pPr>
        <w:widowControl w:val="0"/>
        <w:adjustRightInd w:val="0"/>
        <w:snapToGrid w:val="0"/>
        <w:spacing w:before="120" w:after="120" w:line="480" w:lineRule="auto"/>
        <w:ind w:firstLine="210"/>
        <w:jc w:val="right"/>
        <w:rPr>
          <w:snapToGrid w:val="0"/>
          <w:color w:val="000000" w:themeColor="text1"/>
          <w:sz w:val="20"/>
          <w:lang w:eastAsia="zh-CN" w:bidi="en-US"/>
        </w:rPr>
      </w:pPr>
      <w:del w:id="110" w:author="Gaohong" w:date="2019-09-04T20:52:00Z">
        <w:r w:rsidDel="0059438A">
          <w:rPr>
            <w:position w:val="-10"/>
          </w:rPr>
          <w:pict w14:anchorId="38A3178C">
            <v:shape id="_x0000_i1098" type="#_x0000_t75" alt="" style="width:173.45pt;height:14.4pt;mso-width-percent:0;mso-height-percent:0;mso-width-percent:0;mso-height-percent:0">
              <v:imagedata r:id="rId151" o:title=""/>
            </v:shape>
          </w:pict>
        </w:r>
      </w:del>
      <w:ins w:id="111" w:author="Gaohong" w:date="2019-09-04T20:52:00Z">
        <w:r w:rsidR="0059438A">
          <w:rPr>
            <w:position w:val="-10"/>
          </w:rPr>
          <w:object w:dxaOrig="3420" w:dyaOrig="315" w14:anchorId="255CE60B">
            <v:shape id="_x0000_i1376" type="#_x0000_t75" style="width:172.8pt;height:14.4pt" o:ole="">
              <v:imagedata r:id="rId151" o:title=""/>
            </v:shape>
            <o:OLEObject Type="Embed" ProgID="Equation.DSMT4" ShapeID="_x0000_i1376" DrawAspect="Content" ObjectID="_1629138115" r:id="rId152"/>
          </w:object>
        </w:r>
      </w:ins>
      <w:r w:rsidR="00F43B2F" w:rsidRPr="00D42E57">
        <w:rPr>
          <w:snapToGrid w:val="0"/>
          <w:color w:val="000000" w:themeColor="text1"/>
          <w:sz w:val="20"/>
          <w:lang w:eastAsia="zh-CN" w:bidi="en-US"/>
        </w:rPr>
        <w:t xml:space="preserve">                        (30)</w:t>
      </w:r>
    </w:p>
    <w:p w14:paraId="23B483B1" w14:textId="0F467EE4" w:rsidR="00F43B2F" w:rsidRPr="00D42E57" w:rsidRDefault="00F43B2F" w:rsidP="00F43B2F">
      <w:pPr>
        <w:widowControl w:val="0"/>
        <w:adjustRightInd w:val="0"/>
        <w:snapToGrid w:val="0"/>
        <w:spacing w:line="480" w:lineRule="auto"/>
        <w:rPr>
          <w:color w:val="000000" w:themeColor="text1"/>
          <w:sz w:val="20"/>
          <w:lang w:eastAsia="zh-CN"/>
        </w:rPr>
      </w:pPr>
      <w:r w:rsidRPr="00D42E57">
        <w:rPr>
          <w:b/>
          <w:color w:val="000000" w:themeColor="text1"/>
          <w:sz w:val="20"/>
          <w:lang w:eastAsia="zh-CN"/>
        </w:rPr>
        <w:t>Proof.</w:t>
      </w:r>
      <w:r w:rsidR="009824D3" w:rsidRPr="00D42E57">
        <w:rPr>
          <w:color w:val="000000" w:themeColor="text1"/>
          <w:sz w:val="20"/>
          <w:lang w:eastAsia="zh-CN"/>
        </w:rPr>
        <w:t xml:space="preserve"> </w:t>
      </w:r>
    </w:p>
    <w:p w14:paraId="5F2CDC77" w14:textId="691C2E97" w:rsidR="00F43B2F" w:rsidRPr="00D42E57" w:rsidRDefault="00F43B2F" w:rsidP="00F43B2F">
      <w:pPr>
        <w:widowControl w:val="0"/>
        <w:adjustRightInd w:val="0"/>
        <w:snapToGrid w:val="0"/>
        <w:spacing w:line="480" w:lineRule="auto"/>
        <w:ind w:firstLine="210"/>
        <w:rPr>
          <w:b/>
          <w:color w:val="000000" w:themeColor="text1"/>
          <w:sz w:val="20"/>
        </w:rPr>
      </w:pPr>
      <w:r w:rsidRPr="00D42E57">
        <w:rPr>
          <w:color w:val="000000" w:themeColor="text1"/>
          <w:sz w:val="20"/>
          <w:lang w:eastAsia="zh-CN"/>
        </w:rPr>
        <w:t xml:space="preserve">From Theorem 2, </w:t>
      </w:r>
      <w:r w:rsidRPr="00D42E57">
        <w:rPr>
          <w:rFonts w:eastAsiaTheme="minorEastAsia"/>
          <w:color w:val="000000" w:themeColor="text1"/>
          <w:sz w:val="20"/>
          <w:lang w:eastAsia="zh-CN"/>
        </w:rPr>
        <w:t>we have</w:t>
      </w:r>
      <w:r w:rsidRPr="00D42E57">
        <w:rPr>
          <w:color w:val="000000" w:themeColor="text1"/>
          <w:sz w:val="20"/>
          <w:lang w:eastAsia="zh-CN"/>
        </w:rPr>
        <w:t>:</w:t>
      </w:r>
    </w:p>
    <w:p w14:paraId="57129FCA" w14:textId="1091F3EA" w:rsidR="00F43B2F" w:rsidRPr="00D42E57" w:rsidRDefault="00B67496" w:rsidP="00F43B2F">
      <w:pPr>
        <w:widowControl w:val="0"/>
        <w:adjustRightInd w:val="0"/>
        <w:snapToGrid w:val="0"/>
        <w:spacing w:line="480" w:lineRule="auto"/>
        <w:ind w:firstLineChars="100" w:firstLine="240"/>
        <w:rPr>
          <w:color w:val="000000" w:themeColor="text1"/>
          <w:sz w:val="20"/>
        </w:rPr>
      </w:pPr>
      <w:del w:id="112" w:author="Gaohong" w:date="2019-09-04T20:52:00Z">
        <w:r w:rsidDel="0059438A">
          <w:rPr>
            <w:position w:val="-10"/>
          </w:rPr>
          <w:pict w14:anchorId="0F7A8A72">
            <v:shape id="_x0000_i1099" type="#_x0000_t75" alt="" style="width:302.4pt;height:14.4pt;mso-width-percent:0;mso-height-percent:0;mso-width-percent:0;mso-height-percent:0">
              <v:imagedata r:id="rId153" o:title=""/>
            </v:shape>
          </w:pict>
        </w:r>
      </w:del>
      <w:ins w:id="113" w:author="Gaohong" w:date="2019-09-04T20:52:00Z">
        <w:r w:rsidR="0059438A">
          <w:rPr>
            <w:position w:val="-10"/>
          </w:rPr>
          <w:object w:dxaOrig="6075" w:dyaOrig="315" w14:anchorId="29327A7E">
            <v:shape id="_x0000_i1378" type="#_x0000_t75" style="width:302.4pt;height:14.4pt" o:ole="">
              <v:imagedata r:id="rId153" o:title=""/>
            </v:shape>
            <o:OLEObject Type="Embed" ProgID="Equation.DSMT4" ShapeID="_x0000_i1378" DrawAspect="Content" ObjectID="_1629138116" r:id="rId154"/>
          </w:object>
        </w:r>
      </w:ins>
    </w:p>
    <w:p w14:paraId="0088EB11" w14:textId="79344333" w:rsidR="00F43B2F" w:rsidRPr="00D42E57" w:rsidRDefault="00F43B2F" w:rsidP="00F43B2F">
      <w:pPr>
        <w:widowControl w:val="0"/>
        <w:adjustRightInd w:val="0"/>
        <w:snapToGrid w:val="0"/>
        <w:spacing w:line="480" w:lineRule="auto"/>
        <w:ind w:firstLine="210"/>
        <w:rPr>
          <w:b/>
          <w:color w:val="000000" w:themeColor="text1"/>
          <w:sz w:val="20"/>
        </w:rPr>
      </w:pPr>
      <w:r w:rsidRPr="00D42E57">
        <w:rPr>
          <w:color w:val="000000" w:themeColor="text1"/>
          <w:sz w:val="20"/>
          <w:lang w:eastAsia="zh-CN"/>
        </w:rPr>
        <w:t xml:space="preserve">From Theorem 3, </w:t>
      </w:r>
      <w:r w:rsidRPr="00D42E57">
        <w:rPr>
          <w:rFonts w:eastAsiaTheme="minorEastAsia"/>
          <w:color w:val="000000" w:themeColor="text1"/>
          <w:sz w:val="20"/>
          <w:lang w:eastAsia="zh-CN"/>
        </w:rPr>
        <w:t>we have</w:t>
      </w:r>
      <w:r w:rsidRPr="00D42E57">
        <w:rPr>
          <w:color w:val="000000" w:themeColor="text1"/>
          <w:sz w:val="20"/>
          <w:lang w:eastAsia="zh-CN"/>
        </w:rPr>
        <w:t>:</w:t>
      </w:r>
    </w:p>
    <w:p w14:paraId="1FAEA71F" w14:textId="3FF798B0" w:rsidR="00F43B2F" w:rsidRPr="00D42E57" w:rsidRDefault="00B67496" w:rsidP="00F43B2F">
      <w:pPr>
        <w:widowControl w:val="0"/>
        <w:adjustRightInd w:val="0"/>
        <w:snapToGrid w:val="0"/>
        <w:spacing w:line="480" w:lineRule="auto"/>
        <w:ind w:firstLineChars="100" w:firstLine="240"/>
        <w:rPr>
          <w:color w:val="000000" w:themeColor="text1"/>
          <w:sz w:val="20"/>
        </w:rPr>
      </w:pPr>
      <w:del w:id="114" w:author="Gaohong" w:date="2019-09-04T20:52:00Z">
        <w:r w:rsidDel="0059438A">
          <w:rPr>
            <w:position w:val="-10"/>
          </w:rPr>
          <w:pict w14:anchorId="0DE11003">
            <v:shape id="_x0000_i1100" type="#_x0000_t75" alt="" style="width:402.55pt;height:14.4pt;mso-width-percent:0;mso-height-percent:0;mso-width-percent:0;mso-height-percent:0">
              <v:imagedata r:id="rId155" o:title=""/>
            </v:shape>
          </w:pict>
        </w:r>
      </w:del>
      <w:ins w:id="115" w:author="Gaohong" w:date="2019-09-04T20:52:00Z">
        <w:r w:rsidR="0059438A">
          <w:rPr>
            <w:position w:val="-10"/>
          </w:rPr>
          <w:object w:dxaOrig="7995" w:dyaOrig="315" w14:anchorId="00E08269">
            <v:shape id="_x0000_i1380" type="#_x0000_t75" style="width:403.2pt;height:14.4pt" o:ole="">
              <v:imagedata r:id="rId155" o:title=""/>
            </v:shape>
            <o:OLEObject Type="Embed" ProgID="Equation.DSMT4" ShapeID="_x0000_i1380" DrawAspect="Content" ObjectID="_1629138117" r:id="rId156"/>
          </w:object>
        </w:r>
      </w:ins>
    </w:p>
    <w:p w14:paraId="0A4E0FBB" w14:textId="3077C24F" w:rsidR="00F43B2F" w:rsidRPr="00D42E57" w:rsidRDefault="00F43B2F" w:rsidP="00F43B2F">
      <w:pPr>
        <w:widowControl w:val="0"/>
        <w:adjustRightInd w:val="0"/>
        <w:snapToGrid w:val="0"/>
        <w:spacing w:line="480" w:lineRule="auto"/>
        <w:ind w:firstLine="210"/>
        <w:rPr>
          <w:color w:val="000000" w:themeColor="text1"/>
          <w:sz w:val="20"/>
          <w:lang w:eastAsia="zh-CN"/>
        </w:rPr>
      </w:pPr>
      <w:r w:rsidRPr="00D42E57">
        <w:rPr>
          <w:color w:val="000000" w:themeColor="text1"/>
          <w:sz w:val="20"/>
          <w:lang w:eastAsia="zh-CN"/>
        </w:rPr>
        <w:t xml:space="preserve">Therefore, </w:t>
      </w:r>
      <w:r w:rsidRPr="00D42E57">
        <w:rPr>
          <w:rFonts w:eastAsiaTheme="minorEastAsia"/>
          <w:color w:val="000000" w:themeColor="text1"/>
          <w:sz w:val="20"/>
          <w:lang w:eastAsia="zh-CN"/>
        </w:rPr>
        <w:t>it follows that</w:t>
      </w:r>
      <w:r w:rsidRPr="00D42E57">
        <w:rPr>
          <w:color w:val="000000" w:themeColor="text1"/>
          <w:sz w:val="20"/>
          <w:lang w:eastAsia="zh-CN"/>
        </w:rPr>
        <w:t xml:space="preserve"> </w:t>
      </w:r>
      <w:del w:id="116" w:author="Gaohong" w:date="2019-09-04T20:53:00Z">
        <w:r w:rsidR="00B67496" w:rsidDel="0059438A">
          <w:rPr>
            <w:position w:val="-10"/>
          </w:rPr>
          <w:pict w14:anchorId="2DA03283">
            <v:shape id="_x0000_i1101" type="#_x0000_t75" alt="" style="width:173.45pt;height:14.4pt;mso-width-percent:0;mso-height-percent:0;mso-width-percent:0;mso-height-percent:0">
              <v:imagedata r:id="rId157" o:title=""/>
            </v:shape>
          </w:pict>
        </w:r>
      </w:del>
      <w:ins w:id="117" w:author="Gaohong" w:date="2019-09-04T20:53:00Z">
        <w:r w:rsidR="0059438A">
          <w:rPr>
            <w:position w:val="-10"/>
          </w:rPr>
          <w:object w:dxaOrig="3420" w:dyaOrig="315" w14:anchorId="11C0E757">
            <v:shape id="_x0000_i1382" type="#_x0000_t75" style="width:172.8pt;height:14.4pt" o:ole="">
              <v:imagedata r:id="rId157" o:title=""/>
            </v:shape>
            <o:OLEObject Type="Embed" ProgID="Equation.DSMT4" ShapeID="_x0000_i1382" DrawAspect="Content" ObjectID="_1629138118" r:id="rId158"/>
          </w:object>
        </w:r>
      </w:ins>
    </w:p>
    <w:p w14:paraId="6FBE3224" w14:textId="78B94BC7" w:rsidR="00F43B2F" w:rsidRPr="00D42E57" w:rsidRDefault="00F43B2F" w:rsidP="00F43B2F">
      <w:pPr>
        <w:widowControl w:val="0"/>
        <w:adjustRightInd w:val="0"/>
        <w:snapToGrid w:val="0"/>
        <w:spacing w:line="480" w:lineRule="auto"/>
        <w:ind w:firstLine="210"/>
        <w:rPr>
          <w:color w:val="auto"/>
          <w:sz w:val="20"/>
          <w:lang w:eastAsia="zh-CN"/>
        </w:rPr>
      </w:pPr>
      <w:r w:rsidRPr="00D42E57">
        <w:rPr>
          <w:snapToGrid w:val="0"/>
          <w:color w:val="auto"/>
          <w:sz w:val="20"/>
          <w:lang w:eastAsia="zh-CN" w:bidi="en-US"/>
        </w:rPr>
        <w:t>which completes</w:t>
      </w:r>
      <w:r w:rsidRPr="00D42E57">
        <w:rPr>
          <w:color w:val="auto"/>
          <w:sz w:val="20"/>
          <w:lang w:eastAsia="zh-CN"/>
        </w:rPr>
        <w:t xml:space="preserve"> the proof of Theorem 4. </w:t>
      </w:r>
      <w:r w:rsidR="00B67496">
        <w:rPr>
          <w:color w:val="auto"/>
          <w:position w:val="-4"/>
        </w:rPr>
        <w:pict w14:anchorId="63306F0C">
          <v:shape id="_x0000_i1102" type="#_x0000_t75" alt="" style="width:6.9pt;height:6.9pt;mso-width-percent:0;mso-height-percent:0;mso-width-percent:0;mso-height-percent:0">
            <v:imagedata r:id="rId159" o:title=""/>
          </v:shape>
        </w:pict>
      </w:r>
      <w:r w:rsidR="009824D3" w:rsidRPr="00D42E57">
        <w:rPr>
          <w:color w:val="auto"/>
          <w:sz w:val="20"/>
          <w:lang w:eastAsia="zh-CN"/>
        </w:rPr>
        <w:t xml:space="preserve"> </w:t>
      </w:r>
    </w:p>
    <w:p w14:paraId="6E966FEC" w14:textId="3C805DB3" w:rsidR="00F43B2F" w:rsidRPr="00D42E57" w:rsidRDefault="00F43B2F" w:rsidP="00F43B2F">
      <w:pPr>
        <w:widowControl w:val="0"/>
        <w:adjustRightInd w:val="0"/>
        <w:snapToGrid w:val="0"/>
        <w:spacing w:line="480" w:lineRule="auto"/>
        <w:ind w:firstLine="210"/>
        <w:rPr>
          <w:color w:val="auto"/>
          <w:sz w:val="20"/>
        </w:rPr>
      </w:pPr>
      <w:r w:rsidRPr="00D42E57">
        <w:rPr>
          <w:color w:val="auto"/>
          <w:sz w:val="20"/>
        </w:rPr>
        <w:t xml:space="preserve">The following are some special cases of the proposed </w:t>
      </w:r>
      <w:r w:rsidRPr="00D42E57">
        <w:rPr>
          <w:i/>
          <w:iCs/>
          <w:color w:val="auto"/>
          <w:sz w:val="20"/>
        </w:rPr>
        <w:t>q</w:t>
      </w:r>
      <w:r w:rsidRPr="00D42E57">
        <w:rPr>
          <w:color w:val="auto"/>
          <w:sz w:val="20"/>
        </w:rPr>
        <w:t>ROFDPHM operator:</w:t>
      </w:r>
    </w:p>
    <w:p w14:paraId="1C509511" w14:textId="77777777" w:rsidR="00F43B2F" w:rsidRPr="00D42E57" w:rsidRDefault="00F43B2F" w:rsidP="00F43B2F">
      <w:pPr>
        <w:pStyle w:val="ae"/>
        <w:widowControl w:val="0"/>
        <w:numPr>
          <w:ilvl w:val="0"/>
          <w:numId w:val="16"/>
        </w:numPr>
        <w:adjustRightInd w:val="0"/>
        <w:snapToGrid w:val="0"/>
        <w:spacing w:line="480" w:lineRule="auto"/>
        <w:ind w:firstLineChars="0"/>
        <w:rPr>
          <w:rFonts w:eastAsiaTheme="minorEastAsia"/>
          <w:i/>
          <w:iCs/>
          <w:color w:val="auto"/>
          <w:sz w:val="20"/>
          <w:lang w:eastAsia="zh-CN"/>
        </w:rPr>
      </w:pPr>
      <w:r w:rsidRPr="00D42E57">
        <w:rPr>
          <w:rFonts w:eastAsiaTheme="minorEastAsia"/>
          <w:color w:val="auto"/>
          <w:sz w:val="20"/>
          <w:lang w:eastAsia="zh-CN"/>
        </w:rPr>
        <w:t xml:space="preserve">Special cases with respect to parameters </w:t>
      </w:r>
      <w:r w:rsidRPr="00D42E57">
        <w:rPr>
          <w:rFonts w:eastAsiaTheme="minorEastAsia"/>
          <w:i/>
          <w:iCs/>
          <w:color w:val="auto"/>
          <w:sz w:val="20"/>
          <w:lang w:eastAsia="zh-CN"/>
        </w:rPr>
        <w:t>a</w:t>
      </w:r>
      <w:r w:rsidRPr="00D42E57">
        <w:rPr>
          <w:rFonts w:eastAsiaTheme="minorEastAsia"/>
          <w:color w:val="auto"/>
          <w:sz w:val="20"/>
          <w:lang w:eastAsia="zh-CN"/>
        </w:rPr>
        <w:t xml:space="preserve"> and </w:t>
      </w:r>
      <w:r w:rsidRPr="00D42E57">
        <w:rPr>
          <w:rFonts w:eastAsiaTheme="minorEastAsia"/>
          <w:i/>
          <w:iCs/>
          <w:color w:val="auto"/>
          <w:sz w:val="20"/>
          <w:lang w:eastAsia="zh-CN"/>
        </w:rPr>
        <w:t>b.</w:t>
      </w:r>
    </w:p>
    <w:p w14:paraId="5A73690B" w14:textId="23978108" w:rsidR="00F43B2F" w:rsidRPr="00D42E57" w:rsidRDefault="00F43B2F" w:rsidP="00F43B2F">
      <w:pPr>
        <w:pStyle w:val="ae"/>
        <w:widowControl w:val="0"/>
        <w:numPr>
          <w:ilvl w:val="0"/>
          <w:numId w:val="17"/>
        </w:numPr>
        <w:adjustRightInd w:val="0"/>
        <w:snapToGrid w:val="0"/>
        <w:spacing w:line="480" w:lineRule="auto"/>
        <w:ind w:firstLineChars="0"/>
        <w:rPr>
          <w:rFonts w:eastAsiaTheme="minorEastAsia"/>
          <w:color w:val="auto"/>
          <w:sz w:val="20"/>
          <w:lang w:eastAsia="zh-CN"/>
        </w:rPr>
      </w:pPr>
      <w:r w:rsidRPr="00D42E57">
        <w:rPr>
          <w:rFonts w:eastAsiaTheme="minorEastAsia"/>
          <w:color w:val="auto"/>
          <w:sz w:val="20"/>
          <w:lang w:eastAsia="zh-CN"/>
        </w:rPr>
        <w:t xml:space="preserve">When </w:t>
      </w:r>
      <w:r w:rsidRPr="00D42E57">
        <w:rPr>
          <w:rFonts w:eastAsiaTheme="minorEastAsia"/>
          <w:i/>
          <w:iCs/>
          <w:color w:val="auto"/>
          <w:sz w:val="20"/>
          <w:lang w:eastAsia="zh-CN"/>
        </w:rPr>
        <w:t>b</w:t>
      </w:r>
      <w:r w:rsidRPr="00D42E57">
        <w:rPr>
          <w:rFonts w:ascii="Cambria Math" w:eastAsiaTheme="minorEastAsia" w:hAnsi="Cambria Math"/>
          <w:color w:val="auto"/>
          <w:sz w:val="20"/>
          <w:lang w:eastAsia="zh-CN"/>
        </w:rPr>
        <w:t>→</w:t>
      </w:r>
      <w:r w:rsidRPr="00D42E57">
        <w:rPr>
          <w:rFonts w:eastAsiaTheme="minorEastAsia"/>
          <w:color w:val="auto"/>
          <w:sz w:val="20"/>
          <w:lang w:eastAsia="zh-CN"/>
        </w:rPr>
        <w:t>0, Equation (27) reduces to</w:t>
      </w:r>
    </w:p>
    <w:p w14:paraId="1891A9DC" w14:textId="77777777" w:rsidR="00F43B2F" w:rsidRPr="00D42E57" w:rsidRDefault="006E15F3" w:rsidP="00F43B2F">
      <w:pPr>
        <w:pStyle w:val="ae"/>
        <w:widowControl w:val="0"/>
        <w:adjustRightInd w:val="0"/>
        <w:snapToGrid w:val="0"/>
        <w:spacing w:line="480" w:lineRule="auto"/>
        <w:ind w:left="570" w:firstLineChars="0" w:firstLine="0"/>
        <w:jc w:val="right"/>
        <w:rPr>
          <w:color w:val="auto"/>
          <w:sz w:val="20"/>
        </w:rPr>
      </w:pPr>
      <w:r w:rsidRPr="008276BF">
        <w:rPr>
          <w:color w:val="auto"/>
          <w:position w:val="-84"/>
          <w:highlight w:val="green"/>
        </w:rPr>
        <w:object w:dxaOrig="7767" w:dyaOrig="1725" w14:anchorId="4C50B644">
          <v:shape id="_x0000_i1103" type="#_x0000_t75" alt="" style="width:388.15pt;height:86.4pt;mso-width-percent:0;mso-height-percent:0;mso-width-percent:0;mso-height-percent:0" o:ole="">
            <v:imagedata r:id="rId160" o:title=""/>
          </v:shape>
          <o:OLEObject Type="Embed" ProgID="Equation.DSMT4" ShapeID="_x0000_i1103" DrawAspect="Content" ObjectID="_1629138119" r:id="rId161"/>
        </w:object>
      </w:r>
      <w:r w:rsidR="00F43B2F" w:rsidRPr="00D42E57">
        <w:rPr>
          <w:color w:val="auto"/>
          <w:sz w:val="20"/>
        </w:rPr>
        <w:t>(31)</w:t>
      </w:r>
    </w:p>
    <w:p w14:paraId="272E0EC0" w14:textId="77777777" w:rsidR="00F43B2F" w:rsidRPr="00D42E57" w:rsidRDefault="00F43B2F" w:rsidP="00F43B2F">
      <w:pPr>
        <w:widowControl w:val="0"/>
        <w:adjustRightInd w:val="0"/>
        <w:snapToGrid w:val="0"/>
        <w:spacing w:line="480" w:lineRule="auto"/>
        <w:rPr>
          <w:color w:val="auto"/>
          <w:sz w:val="20"/>
        </w:rPr>
      </w:pPr>
      <w:r w:rsidRPr="00D42E57">
        <w:rPr>
          <w:rFonts w:eastAsiaTheme="minorEastAsia"/>
          <w:color w:val="auto"/>
          <w:sz w:val="20"/>
          <w:lang w:eastAsia="zh-CN"/>
        </w:rPr>
        <w:lastRenderedPageBreak/>
        <w:t xml:space="preserve">which is a </w:t>
      </w:r>
      <w:r w:rsidRPr="00D42E57">
        <w:rPr>
          <w:rFonts w:eastAsiaTheme="minorEastAsia"/>
          <w:i/>
          <w:iCs/>
          <w:color w:val="auto"/>
          <w:sz w:val="20"/>
          <w:lang w:eastAsia="zh-CN"/>
        </w:rPr>
        <w:t>q</w:t>
      </w:r>
      <w:r w:rsidRPr="00D42E57">
        <w:rPr>
          <w:rFonts w:eastAsiaTheme="minorEastAsia"/>
          <w:color w:val="auto"/>
          <w:sz w:val="20"/>
          <w:lang w:eastAsia="zh-CN"/>
        </w:rPr>
        <w:t>-rung orthopair fuzzy</w:t>
      </w:r>
      <w:r w:rsidRPr="00D42E57">
        <w:rPr>
          <w:color w:val="auto"/>
          <w:sz w:val="20"/>
        </w:rPr>
        <w:t xml:space="preserve"> Dombi</w:t>
      </w:r>
      <w:r w:rsidRPr="00D42E57">
        <w:rPr>
          <w:color w:val="auto"/>
        </w:rPr>
        <w:t xml:space="preserve"> </w:t>
      </w:r>
      <w:r w:rsidRPr="00D42E57">
        <w:rPr>
          <w:color w:val="auto"/>
          <w:sz w:val="20"/>
        </w:rPr>
        <w:t>partitioned heavy averaging operator.</w:t>
      </w:r>
    </w:p>
    <w:p w14:paraId="2CF8AD93" w14:textId="77777777" w:rsidR="00F43B2F" w:rsidRPr="00D42E57" w:rsidRDefault="00F43B2F" w:rsidP="00F43B2F">
      <w:pPr>
        <w:pStyle w:val="ae"/>
        <w:widowControl w:val="0"/>
        <w:numPr>
          <w:ilvl w:val="0"/>
          <w:numId w:val="17"/>
        </w:numPr>
        <w:adjustRightInd w:val="0"/>
        <w:snapToGrid w:val="0"/>
        <w:spacing w:line="480" w:lineRule="auto"/>
        <w:ind w:firstLineChars="0"/>
        <w:rPr>
          <w:rFonts w:eastAsiaTheme="minorEastAsia"/>
          <w:color w:val="auto"/>
          <w:sz w:val="20"/>
          <w:lang w:eastAsia="zh-CN"/>
        </w:rPr>
      </w:pPr>
      <w:r w:rsidRPr="00D42E57">
        <w:rPr>
          <w:rFonts w:eastAsiaTheme="minorEastAsia"/>
          <w:color w:val="auto"/>
          <w:sz w:val="20"/>
          <w:lang w:eastAsia="zh-CN"/>
        </w:rPr>
        <w:t xml:space="preserve">When </w:t>
      </w:r>
      <w:r w:rsidRPr="00D42E57">
        <w:rPr>
          <w:rFonts w:eastAsiaTheme="minorEastAsia"/>
          <w:i/>
          <w:iCs/>
          <w:color w:val="auto"/>
          <w:sz w:val="20"/>
          <w:lang w:eastAsia="zh-CN"/>
        </w:rPr>
        <w:t>b</w:t>
      </w:r>
      <w:r w:rsidRPr="00D42E57">
        <w:rPr>
          <w:rFonts w:ascii="Cambria Math" w:eastAsiaTheme="minorEastAsia" w:hAnsi="Cambria Math"/>
          <w:color w:val="auto"/>
          <w:sz w:val="20"/>
          <w:lang w:eastAsia="zh-CN"/>
        </w:rPr>
        <w:t>→</w:t>
      </w:r>
      <w:r w:rsidRPr="00D42E57">
        <w:rPr>
          <w:rFonts w:eastAsiaTheme="minorEastAsia"/>
          <w:color w:val="auto"/>
          <w:sz w:val="20"/>
          <w:lang w:eastAsia="zh-CN"/>
        </w:rPr>
        <w:t xml:space="preserve">0 and all the </w:t>
      </w:r>
      <w:r w:rsidRPr="00D42E57">
        <w:rPr>
          <w:rFonts w:eastAsiaTheme="minorEastAsia"/>
          <w:i/>
          <w:iCs/>
          <w:color w:val="auto"/>
          <w:sz w:val="20"/>
          <w:lang w:eastAsia="zh-CN"/>
        </w:rPr>
        <w:t>q</w:t>
      </w:r>
      <w:r w:rsidRPr="00D42E57">
        <w:rPr>
          <w:rFonts w:eastAsiaTheme="minorEastAsia"/>
          <w:color w:val="auto"/>
          <w:sz w:val="20"/>
          <w:lang w:eastAsia="zh-CN"/>
        </w:rPr>
        <w:t>ROFNs are partitioned into one sort (</w:t>
      </w:r>
      <w:r w:rsidRPr="00D42E57">
        <w:rPr>
          <w:rFonts w:eastAsiaTheme="minorEastAsia"/>
          <w:i/>
          <w:iCs/>
          <w:color w:val="auto"/>
          <w:sz w:val="20"/>
          <w:lang w:eastAsia="zh-CN"/>
        </w:rPr>
        <w:t>d</w:t>
      </w:r>
      <w:r w:rsidRPr="00D42E57">
        <w:rPr>
          <w:rFonts w:eastAsiaTheme="minorEastAsia"/>
          <w:color w:val="auto"/>
          <w:sz w:val="20"/>
          <w:lang w:eastAsia="zh-CN"/>
        </w:rPr>
        <w:t>=1), then Equation (27) reduces to</w:t>
      </w:r>
    </w:p>
    <w:p w14:paraId="5B27A15D" w14:textId="6C1028B4" w:rsidR="00F43B2F" w:rsidRPr="00D42E57" w:rsidRDefault="00B67496" w:rsidP="00F43B2F">
      <w:pPr>
        <w:pStyle w:val="ae"/>
        <w:widowControl w:val="0"/>
        <w:adjustRightInd w:val="0"/>
        <w:snapToGrid w:val="0"/>
        <w:spacing w:line="480" w:lineRule="auto"/>
        <w:ind w:left="930" w:firstLineChars="0" w:firstLine="0"/>
        <w:jc w:val="right"/>
        <w:rPr>
          <w:color w:val="auto"/>
          <w:sz w:val="20"/>
        </w:rPr>
      </w:pPr>
      <w:del w:id="118" w:author="Gaohong" w:date="2019-09-04T20:53:00Z">
        <w:r w:rsidDel="0059438A">
          <w:rPr>
            <w:color w:val="auto"/>
            <w:position w:val="-80"/>
          </w:rPr>
          <w:pict w14:anchorId="622DE113">
            <v:shape id="_x0000_i1104" type="#_x0000_t75" alt="" style="width:330.55pt;height:86.4pt;mso-width-percent:0;mso-height-percent:0;mso-width-percent:0;mso-height-percent:0">
              <v:imagedata r:id="rId162" o:title=""/>
            </v:shape>
          </w:pict>
        </w:r>
      </w:del>
      <w:r w:rsidR="00F43B2F" w:rsidRPr="00D42E57">
        <w:rPr>
          <w:color w:val="auto"/>
        </w:rPr>
        <w:t xml:space="preserve"> </w:t>
      </w:r>
      <w:ins w:id="119" w:author="Gaohong" w:date="2019-09-04T20:53:00Z">
        <w:r w:rsidR="0059438A" w:rsidRPr="001C3B7B">
          <w:rPr>
            <w:color w:val="auto"/>
            <w:position w:val="-80"/>
          </w:rPr>
          <w:object w:dxaOrig="6900" w:dyaOrig="1700" w14:anchorId="59D8C526">
            <v:shape id="_x0000_i1384" type="#_x0000_t75" style="width:330.55pt;height:86.4pt" o:ole="">
              <v:imagedata r:id="rId162" o:title=""/>
            </v:shape>
            <o:OLEObject Type="Embed" ProgID="Equation.DSMT4" ShapeID="_x0000_i1384" DrawAspect="Content" ObjectID="_1629138120" r:id="rId163"/>
          </w:object>
        </w:r>
      </w:ins>
      <w:r w:rsidR="00F43B2F" w:rsidRPr="00D42E57">
        <w:rPr>
          <w:color w:val="auto"/>
        </w:rPr>
        <w:t xml:space="preserve">        </w:t>
      </w:r>
      <w:r w:rsidR="00F43B2F" w:rsidRPr="00D42E57">
        <w:rPr>
          <w:color w:val="auto"/>
          <w:sz w:val="20"/>
        </w:rPr>
        <w:t>(32)</w:t>
      </w:r>
    </w:p>
    <w:p w14:paraId="1A665922" w14:textId="77777777" w:rsidR="00F43B2F" w:rsidRPr="00D42E57" w:rsidRDefault="00F43B2F" w:rsidP="00F43B2F">
      <w:pPr>
        <w:widowControl w:val="0"/>
        <w:adjustRightInd w:val="0"/>
        <w:snapToGrid w:val="0"/>
        <w:spacing w:line="480" w:lineRule="auto"/>
        <w:rPr>
          <w:color w:val="auto"/>
          <w:sz w:val="20"/>
        </w:rPr>
      </w:pPr>
      <w:r w:rsidRPr="00D42E57">
        <w:rPr>
          <w:rFonts w:eastAsiaTheme="minorEastAsia"/>
          <w:color w:val="auto"/>
          <w:sz w:val="20"/>
          <w:lang w:eastAsia="zh-CN"/>
        </w:rPr>
        <w:t xml:space="preserve">which is a </w:t>
      </w:r>
      <w:r w:rsidRPr="00D42E57">
        <w:rPr>
          <w:rFonts w:eastAsiaTheme="minorEastAsia"/>
          <w:i/>
          <w:iCs/>
          <w:color w:val="auto"/>
          <w:sz w:val="20"/>
          <w:lang w:eastAsia="zh-CN"/>
        </w:rPr>
        <w:t>q</w:t>
      </w:r>
      <w:r w:rsidRPr="00D42E57">
        <w:rPr>
          <w:rFonts w:eastAsiaTheme="minorEastAsia"/>
          <w:color w:val="auto"/>
          <w:sz w:val="20"/>
          <w:lang w:eastAsia="zh-CN"/>
        </w:rPr>
        <w:t>-rung orthopair fuzzy</w:t>
      </w:r>
      <w:r w:rsidRPr="00D42E57">
        <w:rPr>
          <w:color w:val="auto"/>
        </w:rPr>
        <w:t xml:space="preserve"> </w:t>
      </w:r>
      <w:r w:rsidRPr="00D42E57">
        <w:rPr>
          <w:color w:val="auto"/>
          <w:sz w:val="20"/>
        </w:rPr>
        <w:t>Dombi heavy averaging operator.</w:t>
      </w:r>
    </w:p>
    <w:p w14:paraId="637639DA" w14:textId="77777777" w:rsidR="00F43B2F" w:rsidRPr="00D42E57" w:rsidRDefault="00F43B2F" w:rsidP="00F43B2F">
      <w:pPr>
        <w:pStyle w:val="ae"/>
        <w:widowControl w:val="0"/>
        <w:numPr>
          <w:ilvl w:val="0"/>
          <w:numId w:val="17"/>
        </w:numPr>
        <w:adjustRightInd w:val="0"/>
        <w:snapToGrid w:val="0"/>
        <w:spacing w:line="480" w:lineRule="auto"/>
        <w:ind w:firstLineChars="0"/>
        <w:rPr>
          <w:rFonts w:eastAsiaTheme="minorEastAsia"/>
          <w:color w:val="auto"/>
          <w:sz w:val="20"/>
          <w:lang w:eastAsia="zh-CN"/>
        </w:rPr>
      </w:pPr>
      <w:r w:rsidRPr="00D42E57">
        <w:rPr>
          <w:rFonts w:eastAsiaTheme="minorEastAsia"/>
          <w:color w:val="auto"/>
          <w:sz w:val="20"/>
          <w:lang w:eastAsia="zh-CN"/>
        </w:rPr>
        <w:t xml:space="preserve">When </w:t>
      </w:r>
      <w:r w:rsidRPr="00D42E57">
        <w:rPr>
          <w:rFonts w:eastAsiaTheme="minorEastAsia"/>
          <w:i/>
          <w:iCs/>
          <w:color w:val="auto"/>
          <w:sz w:val="20"/>
          <w:lang w:eastAsia="zh-CN"/>
        </w:rPr>
        <w:t>b</w:t>
      </w:r>
      <w:r w:rsidRPr="00D42E57">
        <w:rPr>
          <w:rFonts w:ascii="Cambria Math" w:eastAsiaTheme="minorEastAsia" w:hAnsi="Cambria Math"/>
          <w:color w:val="auto"/>
          <w:sz w:val="20"/>
          <w:lang w:eastAsia="zh-CN"/>
        </w:rPr>
        <w:t>→</w:t>
      </w:r>
      <w:r w:rsidRPr="00D42E57">
        <w:rPr>
          <w:rFonts w:eastAsiaTheme="minorEastAsia"/>
          <w:color w:val="auto"/>
          <w:sz w:val="20"/>
          <w:lang w:eastAsia="zh-CN"/>
        </w:rPr>
        <w:t xml:space="preserve">0 and all the </w:t>
      </w:r>
      <w:r w:rsidRPr="00D42E57">
        <w:rPr>
          <w:rFonts w:eastAsiaTheme="minorEastAsia"/>
          <w:i/>
          <w:iCs/>
          <w:color w:val="auto"/>
          <w:sz w:val="20"/>
          <w:lang w:eastAsia="zh-CN"/>
        </w:rPr>
        <w:t>q</w:t>
      </w:r>
      <w:r w:rsidRPr="00D42E57">
        <w:rPr>
          <w:rFonts w:eastAsiaTheme="minorEastAsia"/>
          <w:color w:val="auto"/>
          <w:sz w:val="20"/>
          <w:lang w:eastAsia="zh-CN"/>
        </w:rPr>
        <w:t>ROFNs are partitioned into n sorts (</w:t>
      </w:r>
      <w:r w:rsidRPr="00D42E57">
        <w:rPr>
          <w:rFonts w:eastAsiaTheme="minorEastAsia"/>
          <w:i/>
          <w:iCs/>
          <w:color w:val="auto"/>
          <w:sz w:val="20"/>
          <w:lang w:eastAsia="zh-CN"/>
        </w:rPr>
        <w:t>d</w:t>
      </w:r>
      <w:r w:rsidRPr="00D42E57">
        <w:rPr>
          <w:rFonts w:eastAsiaTheme="minorEastAsia"/>
          <w:color w:val="auto"/>
          <w:sz w:val="20"/>
          <w:lang w:eastAsia="zh-CN"/>
        </w:rPr>
        <w:t>=n), then Equation (27) reduces to</w:t>
      </w:r>
    </w:p>
    <w:p w14:paraId="49964B7E" w14:textId="0702668C" w:rsidR="00F43B2F" w:rsidRPr="00D42E57" w:rsidRDefault="00B67496" w:rsidP="00F43B2F">
      <w:pPr>
        <w:pStyle w:val="ae"/>
        <w:widowControl w:val="0"/>
        <w:adjustRightInd w:val="0"/>
        <w:snapToGrid w:val="0"/>
        <w:spacing w:line="480" w:lineRule="auto"/>
        <w:ind w:left="930" w:firstLineChars="0" w:firstLine="0"/>
        <w:jc w:val="right"/>
        <w:rPr>
          <w:color w:val="auto"/>
          <w:sz w:val="20"/>
        </w:rPr>
      </w:pPr>
      <w:del w:id="120" w:author="Gaohong" w:date="2019-09-04T20:53:00Z">
        <w:r w:rsidDel="0059438A">
          <w:rPr>
            <w:color w:val="auto"/>
            <w:position w:val="-80"/>
          </w:rPr>
          <w:pict w14:anchorId="736651CA">
            <v:shape id="_x0000_i1105" type="#_x0000_t75" alt="" style="width:275.5pt;height:86.4pt;mso-width-percent:0;mso-height-percent:0;mso-width-percent:0;mso-height-percent:0">
              <v:imagedata r:id="rId164" o:title=""/>
            </v:shape>
          </w:pict>
        </w:r>
      </w:del>
      <w:ins w:id="121" w:author="Gaohong" w:date="2019-09-04T20:53:00Z">
        <w:r w:rsidR="0059438A" w:rsidRPr="001C3B7B">
          <w:rPr>
            <w:color w:val="auto"/>
            <w:position w:val="-80"/>
          </w:rPr>
          <w:object w:dxaOrig="5620" w:dyaOrig="1700" w14:anchorId="227BEB66">
            <v:shape id="_x0000_i1386" type="#_x0000_t75" style="width:274.25pt;height:86.4pt" o:ole="">
              <v:imagedata r:id="rId164" o:title=""/>
            </v:shape>
            <o:OLEObject Type="Embed" ProgID="Equation.DSMT4" ShapeID="_x0000_i1386" DrawAspect="Content" ObjectID="_1629138121" r:id="rId165"/>
          </w:object>
        </w:r>
      </w:ins>
      <w:r w:rsidR="00F43B2F" w:rsidRPr="00D42E57">
        <w:rPr>
          <w:color w:val="auto"/>
        </w:rPr>
        <w:t xml:space="preserve">                </w:t>
      </w:r>
      <w:r w:rsidR="00F43B2F" w:rsidRPr="00D42E57">
        <w:rPr>
          <w:color w:val="auto"/>
          <w:sz w:val="20"/>
        </w:rPr>
        <w:t>(33)</w:t>
      </w:r>
    </w:p>
    <w:p w14:paraId="25DAFECF" w14:textId="77777777" w:rsidR="00F43B2F" w:rsidRPr="00D42E57" w:rsidRDefault="00F43B2F" w:rsidP="00F43B2F">
      <w:pPr>
        <w:widowControl w:val="0"/>
        <w:adjustRightInd w:val="0"/>
        <w:snapToGrid w:val="0"/>
        <w:spacing w:line="480" w:lineRule="auto"/>
        <w:rPr>
          <w:color w:val="auto"/>
          <w:sz w:val="20"/>
        </w:rPr>
      </w:pPr>
      <w:r w:rsidRPr="00D42E57">
        <w:rPr>
          <w:rFonts w:eastAsiaTheme="minorEastAsia"/>
          <w:color w:val="auto"/>
          <w:sz w:val="20"/>
          <w:lang w:eastAsia="zh-CN"/>
        </w:rPr>
        <w:t xml:space="preserve">which is a </w:t>
      </w:r>
      <w:r w:rsidRPr="00D42E57">
        <w:rPr>
          <w:rFonts w:eastAsiaTheme="minorEastAsia"/>
          <w:i/>
          <w:iCs/>
          <w:color w:val="auto"/>
          <w:sz w:val="20"/>
          <w:lang w:eastAsia="zh-CN"/>
        </w:rPr>
        <w:t>q</w:t>
      </w:r>
      <w:r w:rsidRPr="00D42E57">
        <w:rPr>
          <w:rFonts w:eastAsiaTheme="minorEastAsia"/>
          <w:color w:val="auto"/>
          <w:sz w:val="20"/>
          <w:lang w:eastAsia="zh-CN"/>
        </w:rPr>
        <w:t>-rung orthopair fuzzy</w:t>
      </w:r>
      <w:r w:rsidRPr="00D42E57">
        <w:rPr>
          <w:color w:val="auto"/>
        </w:rPr>
        <w:t xml:space="preserve"> </w:t>
      </w:r>
      <w:r w:rsidRPr="00D42E57">
        <w:rPr>
          <w:color w:val="auto"/>
          <w:sz w:val="20"/>
        </w:rPr>
        <w:t>Dombi generalized averaging operator.</w:t>
      </w:r>
    </w:p>
    <w:p w14:paraId="5D6E2377" w14:textId="77777777" w:rsidR="00F43B2F" w:rsidRPr="00D42E57" w:rsidRDefault="00F43B2F" w:rsidP="00F43B2F">
      <w:pPr>
        <w:pStyle w:val="ae"/>
        <w:widowControl w:val="0"/>
        <w:numPr>
          <w:ilvl w:val="0"/>
          <w:numId w:val="17"/>
        </w:numPr>
        <w:adjustRightInd w:val="0"/>
        <w:snapToGrid w:val="0"/>
        <w:spacing w:line="480" w:lineRule="auto"/>
        <w:ind w:firstLineChars="0"/>
        <w:rPr>
          <w:rFonts w:eastAsiaTheme="minorEastAsia"/>
          <w:color w:val="auto"/>
          <w:sz w:val="20"/>
          <w:lang w:eastAsia="zh-CN"/>
        </w:rPr>
      </w:pPr>
      <w:r w:rsidRPr="00D42E57">
        <w:rPr>
          <w:rFonts w:eastAsiaTheme="minorEastAsia"/>
          <w:color w:val="auto"/>
          <w:sz w:val="20"/>
          <w:lang w:eastAsia="zh-CN"/>
        </w:rPr>
        <w:t xml:space="preserve">When </w:t>
      </w:r>
      <w:r w:rsidRPr="00D42E57">
        <w:rPr>
          <w:rFonts w:eastAsiaTheme="minorEastAsia"/>
          <w:i/>
          <w:iCs/>
          <w:color w:val="auto"/>
          <w:sz w:val="20"/>
          <w:lang w:eastAsia="zh-CN"/>
        </w:rPr>
        <w:t>a</w:t>
      </w:r>
      <w:r w:rsidRPr="00D42E57">
        <w:rPr>
          <w:rFonts w:ascii="Cambria Math" w:eastAsiaTheme="minorEastAsia" w:hAnsi="Cambria Math"/>
          <w:color w:val="auto"/>
          <w:sz w:val="20"/>
          <w:lang w:eastAsia="zh-CN"/>
        </w:rPr>
        <w:t>→0</w:t>
      </w:r>
      <w:r w:rsidRPr="00D42E57">
        <w:rPr>
          <w:rFonts w:eastAsiaTheme="minorEastAsia"/>
          <w:color w:val="auto"/>
          <w:sz w:val="20"/>
          <w:lang w:eastAsia="zh-CN"/>
        </w:rPr>
        <w:t>, then Equation (27) reduces to</w:t>
      </w:r>
    </w:p>
    <w:p w14:paraId="65536505" w14:textId="51FFC689" w:rsidR="00F43B2F" w:rsidRPr="00D42E57" w:rsidRDefault="00B67496" w:rsidP="00F43B2F">
      <w:pPr>
        <w:pStyle w:val="ae"/>
        <w:widowControl w:val="0"/>
        <w:adjustRightInd w:val="0"/>
        <w:snapToGrid w:val="0"/>
        <w:spacing w:line="480" w:lineRule="auto"/>
        <w:ind w:left="570" w:firstLineChars="0" w:firstLine="0"/>
        <w:jc w:val="right"/>
        <w:rPr>
          <w:color w:val="auto"/>
          <w:sz w:val="20"/>
        </w:rPr>
      </w:pPr>
      <w:del w:id="122" w:author="Gaohong" w:date="2019-09-04T20:53:00Z">
        <w:r w:rsidDel="0059438A">
          <w:rPr>
            <w:color w:val="auto"/>
            <w:position w:val="-84"/>
          </w:rPr>
          <w:pict w14:anchorId="7763AA92">
            <v:shape id="_x0000_i1106" type="#_x0000_t75" alt="" style="width:366.9pt;height:86.4pt;mso-width-percent:0;mso-height-percent:0;mso-width-percent:0;mso-height-percent:0">
              <v:imagedata r:id="rId166" o:title=""/>
            </v:shape>
          </w:pict>
        </w:r>
      </w:del>
      <w:ins w:id="123" w:author="Gaohong" w:date="2019-09-04T20:53:00Z">
        <w:r w:rsidR="0059438A" w:rsidRPr="001C3B7B">
          <w:rPr>
            <w:color w:val="auto"/>
            <w:position w:val="-84"/>
          </w:rPr>
          <w:object w:dxaOrig="7300" w:dyaOrig="1780" w14:anchorId="247C5CC5">
            <v:shape id="_x0000_i1388" type="#_x0000_t75" style="width:366.9pt;height:86.4pt" o:ole="">
              <v:imagedata r:id="rId166" o:title=""/>
            </v:shape>
            <o:OLEObject Type="Embed" ProgID="Equation.DSMT4" ShapeID="_x0000_i1388" DrawAspect="Content" ObjectID="_1629138122" r:id="rId167"/>
          </w:object>
        </w:r>
      </w:ins>
      <w:r w:rsidR="00F43B2F" w:rsidRPr="00D42E57">
        <w:rPr>
          <w:color w:val="auto"/>
        </w:rPr>
        <w:t xml:space="preserve">     </w:t>
      </w:r>
      <w:r w:rsidR="00F43B2F" w:rsidRPr="00D42E57">
        <w:rPr>
          <w:color w:val="auto"/>
          <w:sz w:val="20"/>
        </w:rPr>
        <w:t>(34)</w:t>
      </w:r>
    </w:p>
    <w:p w14:paraId="4B575405" w14:textId="77777777" w:rsidR="00F43B2F" w:rsidRPr="00D42E57" w:rsidRDefault="00F43B2F" w:rsidP="00F43B2F">
      <w:pPr>
        <w:widowControl w:val="0"/>
        <w:adjustRightInd w:val="0"/>
        <w:snapToGrid w:val="0"/>
        <w:spacing w:line="480" w:lineRule="auto"/>
        <w:rPr>
          <w:color w:val="auto"/>
          <w:sz w:val="20"/>
        </w:rPr>
      </w:pPr>
      <w:r w:rsidRPr="00D42E57">
        <w:rPr>
          <w:rFonts w:eastAsiaTheme="minorEastAsia"/>
          <w:color w:val="auto"/>
          <w:sz w:val="20"/>
          <w:lang w:eastAsia="zh-CN"/>
        </w:rPr>
        <w:lastRenderedPageBreak/>
        <w:t xml:space="preserve">which is a </w:t>
      </w:r>
      <w:r w:rsidRPr="00D42E57">
        <w:rPr>
          <w:rFonts w:eastAsiaTheme="minorEastAsia"/>
          <w:i/>
          <w:iCs/>
          <w:color w:val="auto"/>
          <w:sz w:val="20"/>
          <w:lang w:eastAsia="zh-CN"/>
        </w:rPr>
        <w:t>q</w:t>
      </w:r>
      <w:r w:rsidRPr="00D42E57">
        <w:rPr>
          <w:rFonts w:eastAsiaTheme="minorEastAsia"/>
          <w:color w:val="auto"/>
          <w:sz w:val="20"/>
          <w:lang w:eastAsia="zh-CN"/>
        </w:rPr>
        <w:t>-rung orthopair fuzzy</w:t>
      </w:r>
      <w:r w:rsidRPr="00D42E57">
        <w:rPr>
          <w:color w:val="auto"/>
          <w:sz w:val="20"/>
        </w:rPr>
        <w:t xml:space="preserve"> Dombi</w:t>
      </w:r>
      <w:r w:rsidRPr="00D42E57">
        <w:rPr>
          <w:color w:val="auto"/>
        </w:rPr>
        <w:t xml:space="preserve"> </w:t>
      </w:r>
      <w:r w:rsidRPr="00D42E57">
        <w:rPr>
          <w:color w:val="auto"/>
          <w:sz w:val="20"/>
        </w:rPr>
        <w:t>partitioned heavy averaging operator.</w:t>
      </w:r>
    </w:p>
    <w:p w14:paraId="703F3089" w14:textId="77777777" w:rsidR="00F43B2F" w:rsidRPr="00D42E57" w:rsidRDefault="00F43B2F" w:rsidP="00F43B2F">
      <w:pPr>
        <w:pStyle w:val="ae"/>
        <w:widowControl w:val="0"/>
        <w:numPr>
          <w:ilvl w:val="0"/>
          <w:numId w:val="17"/>
        </w:numPr>
        <w:adjustRightInd w:val="0"/>
        <w:snapToGrid w:val="0"/>
        <w:spacing w:line="480" w:lineRule="auto"/>
        <w:ind w:firstLineChars="0"/>
        <w:rPr>
          <w:rFonts w:eastAsiaTheme="minorEastAsia"/>
          <w:color w:val="auto"/>
          <w:sz w:val="20"/>
          <w:lang w:eastAsia="zh-CN"/>
        </w:rPr>
      </w:pPr>
      <w:r w:rsidRPr="00D42E57">
        <w:rPr>
          <w:rFonts w:eastAsiaTheme="minorEastAsia"/>
          <w:color w:val="auto"/>
          <w:sz w:val="20"/>
          <w:lang w:eastAsia="zh-CN"/>
        </w:rPr>
        <w:t xml:space="preserve">When </w:t>
      </w:r>
      <w:r w:rsidRPr="00D42E57">
        <w:rPr>
          <w:rFonts w:eastAsiaTheme="minorEastAsia"/>
          <w:i/>
          <w:iCs/>
          <w:color w:val="auto"/>
          <w:sz w:val="20"/>
          <w:lang w:eastAsia="zh-CN"/>
        </w:rPr>
        <w:t>a</w:t>
      </w:r>
      <w:r w:rsidRPr="00D42E57">
        <w:rPr>
          <w:rFonts w:eastAsiaTheme="minorEastAsia"/>
          <w:color w:val="auto"/>
          <w:sz w:val="20"/>
          <w:lang w:eastAsia="zh-CN"/>
        </w:rPr>
        <w:t xml:space="preserve"> </w:t>
      </w:r>
      <w:r w:rsidRPr="00D42E57">
        <w:rPr>
          <w:rFonts w:ascii="Cambria Math" w:eastAsiaTheme="minorEastAsia" w:hAnsi="Cambria Math"/>
          <w:color w:val="auto"/>
          <w:sz w:val="20"/>
          <w:lang w:eastAsia="zh-CN"/>
        </w:rPr>
        <w:t xml:space="preserve">= </w:t>
      </w:r>
      <w:r w:rsidRPr="00D42E57">
        <w:rPr>
          <w:rFonts w:eastAsiaTheme="minorEastAsia"/>
          <w:i/>
          <w:iCs/>
          <w:color w:val="auto"/>
          <w:sz w:val="20"/>
          <w:lang w:eastAsia="zh-CN"/>
        </w:rPr>
        <w:t>b=</w:t>
      </w:r>
      <w:r w:rsidRPr="00D42E57">
        <w:rPr>
          <w:rFonts w:eastAsiaTheme="minorEastAsia"/>
          <w:color w:val="auto"/>
          <w:sz w:val="20"/>
          <w:lang w:eastAsia="zh-CN"/>
        </w:rPr>
        <w:t>1, then Equation (27) reduces to</w:t>
      </w:r>
    </w:p>
    <w:p w14:paraId="4335E71D" w14:textId="77777777" w:rsidR="00F43B2F" w:rsidRPr="00D42E57" w:rsidRDefault="006E15F3" w:rsidP="00F43B2F">
      <w:pPr>
        <w:pStyle w:val="ae"/>
        <w:widowControl w:val="0"/>
        <w:adjustRightInd w:val="0"/>
        <w:snapToGrid w:val="0"/>
        <w:spacing w:line="480" w:lineRule="auto"/>
        <w:ind w:left="570" w:firstLineChars="0" w:firstLine="0"/>
        <w:rPr>
          <w:color w:val="auto"/>
          <w:sz w:val="20"/>
        </w:rPr>
      </w:pPr>
      <w:r w:rsidRPr="008276BF">
        <w:rPr>
          <w:color w:val="auto"/>
          <w:position w:val="-84"/>
          <w:highlight w:val="green"/>
        </w:rPr>
        <w:object w:dxaOrig="7916" w:dyaOrig="1725" w14:anchorId="0ACD6FA9">
          <v:shape id="_x0000_i1107" type="#_x0000_t75" alt="" style="width:396.3pt;height:86.4pt;mso-width-percent:0;mso-height-percent:0;mso-width-percent:0;mso-height-percent:0" o:ole="">
            <v:imagedata r:id="rId168" o:title=""/>
          </v:shape>
          <o:OLEObject Type="Embed" ProgID="Equation.DSMT4" ShapeID="_x0000_i1107" DrawAspect="Content" ObjectID="_1629138123" r:id="rId169"/>
        </w:object>
      </w:r>
      <w:r w:rsidR="00F43B2F" w:rsidRPr="00D42E57">
        <w:rPr>
          <w:color w:val="auto"/>
          <w:sz w:val="20"/>
        </w:rPr>
        <w:t>(35)</w:t>
      </w:r>
    </w:p>
    <w:p w14:paraId="05F01A62" w14:textId="063DE40E" w:rsidR="00F43B2F" w:rsidRPr="00D42E57" w:rsidRDefault="00F43B2F" w:rsidP="00F43B2F">
      <w:pPr>
        <w:widowControl w:val="0"/>
        <w:adjustRightInd w:val="0"/>
        <w:snapToGrid w:val="0"/>
        <w:spacing w:before="120" w:after="120" w:line="480" w:lineRule="auto"/>
        <w:rPr>
          <w:rFonts w:eastAsiaTheme="minorEastAsia"/>
          <w:snapToGrid w:val="0"/>
          <w:color w:val="auto"/>
          <w:sz w:val="20"/>
          <w:lang w:eastAsia="zh-CN" w:bidi="en-US"/>
        </w:rPr>
      </w:pPr>
      <w:r w:rsidRPr="00D42E57">
        <w:rPr>
          <w:rFonts w:eastAsiaTheme="minorEastAsia"/>
          <w:color w:val="auto"/>
          <w:sz w:val="20"/>
          <w:lang w:eastAsia="zh-CN"/>
        </w:rPr>
        <w:t xml:space="preserve">which is a </w:t>
      </w:r>
      <w:r w:rsidRPr="00D42E57">
        <w:rPr>
          <w:rFonts w:eastAsiaTheme="minorEastAsia"/>
          <w:i/>
          <w:iCs/>
          <w:color w:val="auto"/>
          <w:sz w:val="20"/>
          <w:lang w:eastAsia="zh-CN"/>
        </w:rPr>
        <w:t>q</w:t>
      </w:r>
      <w:r w:rsidRPr="00D42E57">
        <w:rPr>
          <w:rFonts w:eastAsiaTheme="minorEastAsia"/>
          <w:color w:val="auto"/>
          <w:sz w:val="20"/>
          <w:lang w:eastAsia="zh-CN"/>
        </w:rPr>
        <w:t xml:space="preserve">-rung orthopair fuzzy </w:t>
      </w:r>
      <w:r w:rsidRPr="00D42E57">
        <w:rPr>
          <w:color w:val="auto"/>
          <w:sz w:val="20"/>
        </w:rPr>
        <w:t>partitioned line HM operator.</w:t>
      </w:r>
    </w:p>
    <w:p w14:paraId="6730C2B8" w14:textId="77777777" w:rsidR="00F43B2F" w:rsidRPr="00D42E57" w:rsidRDefault="00F43B2F" w:rsidP="00F43B2F">
      <w:pPr>
        <w:pStyle w:val="ae"/>
        <w:widowControl w:val="0"/>
        <w:numPr>
          <w:ilvl w:val="0"/>
          <w:numId w:val="16"/>
        </w:numPr>
        <w:adjustRightInd w:val="0"/>
        <w:snapToGrid w:val="0"/>
        <w:spacing w:line="480" w:lineRule="auto"/>
        <w:ind w:firstLineChars="0"/>
        <w:rPr>
          <w:rFonts w:eastAsiaTheme="minorEastAsia"/>
          <w:color w:val="auto"/>
          <w:sz w:val="20"/>
          <w:lang w:eastAsia="zh-CN"/>
        </w:rPr>
      </w:pPr>
      <w:r w:rsidRPr="00D42E57">
        <w:rPr>
          <w:rFonts w:eastAsiaTheme="minorEastAsia"/>
          <w:color w:val="auto"/>
          <w:sz w:val="20"/>
          <w:lang w:eastAsia="zh-CN"/>
        </w:rPr>
        <w:t xml:space="preserve">Some special cases with respect to parameter </w:t>
      </w:r>
      <w:r w:rsidRPr="00D42E57">
        <w:rPr>
          <w:rFonts w:eastAsiaTheme="minorEastAsia"/>
          <w:i/>
          <w:iCs/>
          <w:color w:val="auto"/>
          <w:sz w:val="20"/>
          <w:lang w:eastAsia="zh-CN"/>
        </w:rPr>
        <w:t>q</w:t>
      </w:r>
      <w:r w:rsidRPr="00D42E57">
        <w:rPr>
          <w:rFonts w:eastAsiaTheme="minorEastAsia"/>
          <w:color w:val="auto"/>
          <w:sz w:val="20"/>
          <w:lang w:eastAsia="zh-CN"/>
        </w:rPr>
        <w:t>.</w:t>
      </w:r>
    </w:p>
    <w:p w14:paraId="54AAF19F" w14:textId="0F629FE4" w:rsidR="00F43B2F" w:rsidRPr="00D42E57" w:rsidRDefault="00F43B2F" w:rsidP="00F43B2F">
      <w:pPr>
        <w:pStyle w:val="ae"/>
        <w:widowControl w:val="0"/>
        <w:numPr>
          <w:ilvl w:val="0"/>
          <w:numId w:val="18"/>
        </w:numPr>
        <w:adjustRightInd w:val="0"/>
        <w:snapToGrid w:val="0"/>
        <w:spacing w:line="480" w:lineRule="auto"/>
        <w:ind w:firstLineChars="0"/>
        <w:rPr>
          <w:rFonts w:eastAsiaTheme="minorEastAsia"/>
          <w:color w:val="auto"/>
          <w:sz w:val="20"/>
          <w:lang w:eastAsia="zh-CN"/>
        </w:rPr>
      </w:pPr>
      <w:r w:rsidRPr="00D42E57">
        <w:rPr>
          <w:rFonts w:eastAsiaTheme="minorEastAsia"/>
          <w:color w:val="auto"/>
          <w:sz w:val="20"/>
          <w:lang w:eastAsia="zh-CN"/>
        </w:rPr>
        <w:t xml:space="preserve">When </w:t>
      </w:r>
      <w:r w:rsidRPr="00D42E57">
        <w:rPr>
          <w:rFonts w:eastAsiaTheme="minorEastAsia"/>
          <w:i/>
          <w:iCs/>
          <w:color w:val="auto"/>
          <w:sz w:val="20"/>
          <w:lang w:eastAsia="zh-CN"/>
        </w:rPr>
        <w:t>q</w:t>
      </w:r>
      <w:r w:rsidRPr="00D42E57">
        <w:rPr>
          <w:rFonts w:eastAsiaTheme="minorEastAsia"/>
          <w:color w:val="auto"/>
          <w:sz w:val="20"/>
          <w:lang w:eastAsia="zh-CN"/>
        </w:rPr>
        <w:t xml:space="preserve">=1, the </w:t>
      </w:r>
      <w:r w:rsidRPr="00D42E57">
        <w:rPr>
          <w:rFonts w:eastAsiaTheme="minorEastAsia"/>
          <w:i/>
          <w:iCs/>
          <w:color w:val="auto"/>
          <w:sz w:val="20"/>
          <w:lang w:eastAsia="zh-CN"/>
        </w:rPr>
        <w:t>q</w:t>
      </w:r>
      <w:r w:rsidRPr="00D42E57">
        <w:rPr>
          <w:rFonts w:eastAsiaTheme="minorEastAsia"/>
          <w:color w:val="auto"/>
          <w:sz w:val="20"/>
          <w:lang w:eastAsia="zh-CN"/>
        </w:rPr>
        <w:t xml:space="preserve">ROFDPHM operator reduces to </w:t>
      </w:r>
      <w:bookmarkStart w:id="124" w:name="OLE_LINK29"/>
      <w:bookmarkStart w:id="125" w:name="OLE_LINK30"/>
      <w:r w:rsidRPr="00D42E57">
        <w:rPr>
          <w:rFonts w:eastAsia="等线"/>
          <w:color w:val="auto"/>
          <w:sz w:val="20"/>
          <w:lang w:eastAsia="zh-CN"/>
        </w:rPr>
        <w:t>an intuitionistic</w:t>
      </w:r>
      <w:r w:rsidRPr="00D42E57">
        <w:rPr>
          <w:rFonts w:eastAsiaTheme="minorEastAsia"/>
          <w:color w:val="auto"/>
          <w:sz w:val="20"/>
          <w:lang w:eastAsia="zh-CN"/>
        </w:rPr>
        <w:t xml:space="preserve"> fuzzy Dombi PHM</w:t>
      </w:r>
      <w:bookmarkEnd w:id="124"/>
      <w:bookmarkEnd w:id="125"/>
      <w:r w:rsidRPr="00D42E57">
        <w:rPr>
          <w:rFonts w:eastAsiaTheme="minorEastAsia"/>
          <w:color w:val="auto"/>
          <w:sz w:val="20"/>
          <w:lang w:eastAsia="zh-CN"/>
        </w:rPr>
        <w:t xml:space="preserve"> (IFDPHM) operator:</w:t>
      </w:r>
    </w:p>
    <w:p w14:paraId="3D04465D" w14:textId="77777777" w:rsidR="00F43B2F" w:rsidRPr="00D42E57" w:rsidRDefault="006E15F3" w:rsidP="00F43B2F">
      <w:pPr>
        <w:widowControl w:val="0"/>
        <w:adjustRightInd w:val="0"/>
        <w:snapToGrid w:val="0"/>
        <w:spacing w:before="120" w:after="120" w:line="480" w:lineRule="auto"/>
        <w:jc w:val="right"/>
        <w:rPr>
          <w:snapToGrid w:val="0"/>
          <w:color w:val="000000" w:themeColor="text1"/>
          <w:sz w:val="20"/>
          <w:lang w:eastAsia="zh-CN" w:bidi="en-US"/>
        </w:rPr>
      </w:pPr>
      <w:r w:rsidRPr="008276BF">
        <w:rPr>
          <w:color w:val="auto"/>
          <w:position w:val="-72"/>
          <w:highlight w:val="green"/>
        </w:rPr>
        <w:object w:dxaOrig="8067" w:dyaOrig="1575" w14:anchorId="14668E95">
          <v:shape id="_x0000_i1108" type="#_x0000_t75" alt="" style="width:403.2pt;height:78.9pt;mso-width-percent:0;mso-height-percent:0;mso-width-percent:0;mso-height-percent:0" o:ole="">
            <v:imagedata r:id="rId170" o:title=""/>
          </v:shape>
          <o:OLEObject Type="Embed" ProgID="Equation.DSMT4" ShapeID="_x0000_i1108" DrawAspect="Content" ObjectID="_1629138124" r:id="rId171"/>
        </w:object>
      </w:r>
      <w:r w:rsidR="00F43B2F" w:rsidRPr="00D42E57">
        <w:rPr>
          <w:snapToGrid w:val="0"/>
          <w:color w:val="000000" w:themeColor="text1"/>
          <w:sz w:val="20"/>
          <w:lang w:eastAsia="zh-CN" w:bidi="en-US"/>
        </w:rPr>
        <w:t>(36)</w:t>
      </w:r>
    </w:p>
    <w:p w14:paraId="680C4350" w14:textId="77777777" w:rsidR="00F43B2F" w:rsidRPr="00D42E57" w:rsidRDefault="00F43B2F" w:rsidP="00F43B2F">
      <w:pPr>
        <w:widowControl w:val="0"/>
        <w:adjustRightInd w:val="0"/>
        <w:snapToGrid w:val="0"/>
        <w:spacing w:before="120" w:after="120" w:line="480" w:lineRule="auto"/>
        <w:rPr>
          <w:rFonts w:eastAsiaTheme="minorEastAsia"/>
          <w:snapToGrid w:val="0"/>
          <w:color w:val="000000" w:themeColor="text1"/>
          <w:sz w:val="20"/>
          <w:lang w:eastAsia="zh-CN" w:bidi="en-US"/>
        </w:rPr>
      </w:pPr>
      <w:r w:rsidRPr="00D42E57">
        <w:rPr>
          <w:rFonts w:hint="eastAsia"/>
          <w:snapToGrid w:val="0"/>
          <w:color w:val="000000" w:themeColor="text1"/>
          <w:sz w:val="20"/>
          <w:lang w:eastAsia="zh-CN" w:bidi="en-US"/>
        </w:rPr>
        <w:t>w</w:t>
      </w:r>
      <w:r w:rsidRPr="00D42E57">
        <w:rPr>
          <w:snapToGrid w:val="0"/>
          <w:color w:val="000000" w:themeColor="text1"/>
          <w:sz w:val="20"/>
          <w:lang w:eastAsia="zh-CN" w:bidi="en-US"/>
        </w:rPr>
        <w:t>here</w:t>
      </w:r>
      <w:r w:rsidRPr="00D42E57">
        <w:rPr>
          <w:rFonts w:hint="eastAsia"/>
          <w:snapToGrid w:val="0"/>
          <w:color w:val="000000" w:themeColor="text1"/>
          <w:sz w:val="20"/>
          <w:lang w:eastAsia="zh-CN" w:bidi="en-US"/>
        </w:rPr>
        <w:t xml:space="preserve"> </w:t>
      </w:r>
      <w:r w:rsidR="006E15F3" w:rsidRPr="008276BF">
        <w:rPr>
          <w:position w:val="-30"/>
          <w:highlight w:val="green"/>
        </w:rPr>
        <w:object w:dxaOrig="6495" w:dyaOrig="720" w14:anchorId="599EB9D2">
          <v:shape id="_x0000_i1109" type="#_x0000_t75" alt="" style="width:324.95pt;height:36.3pt;mso-width-percent:0;mso-height-percent:0;mso-width-percent:0;mso-height-percent:0" o:ole="">
            <v:imagedata r:id="rId172" o:title=""/>
          </v:shape>
          <o:OLEObject Type="Embed" ProgID="Equation.DSMT4" ShapeID="_x0000_i1109" DrawAspect="Content" ObjectID="_1629138125" r:id="rId173"/>
        </w:object>
      </w:r>
      <w:r w:rsidRPr="00D42E57">
        <w:rPr>
          <w:snapToGrid w:val="0"/>
          <w:color w:val="000000" w:themeColor="text1"/>
          <w:sz w:val="20"/>
          <w:lang w:eastAsia="zh-CN" w:bidi="en-US"/>
        </w:rPr>
        <w:t>.</w:t>
      </w:r>
    </w:p>
    <w:p w14:paraId="397F329F" w14:textId="559CA726" w:rsidR="00F43B2F" w:rsidRPr="00D42E57" w:rsidRDefault="00F43B2F" w:rsidP="00F43B2F">
      <w:pPr>
        <w:pStyle w:val="ae"/>
        <w:widowControl w:val="0"/>
        <w:numPr>
          <w:ilvl w:val="0"/>
          <w:numId w:val="18"/>
        </w:numPr>
        <w:adjustRightInd w:val="0"/>
        <w:snapToGrid w:val="0"/>
        <w:spacing w:line="480" w:lineRule="auto"/>
        <w:ind w:firstLineChars="0"/>
        <w:rPr>
          <w:rFonts w:eastAsiaTheme="minorEastAsia"/>
          <w:color w:val="FF0000"/>
          <w:sz w:val="20"/>
          <w:lang w:eastAsia="zh-CN"/>
        </w:rPr>
      </w:pPr>
      <w:r w:rsidRPr="00D42E57">
        <w:rPr>
          <w:rFonts w:eastAsiaTheme="minorEastAsia"/>
          <w:color w:val="auto"/>
          <w:sz w:val="20"/>
          <w:lang w:eastAsia="zh-CN"/>
        </w:rPr>
        <w:t xml:space="preserve">When </w:t>
      </w:r>
      <w:r w:rsidRPr="00D42E57">
        <w:rPr>
          <w:rFonts w:eastAsiaTheme="minorEastAsia"/>
          <w:i/>
          <w:iCs/>
          <w:color w:val="auto"/>
          <w:sz w:val="20"/>
          <w:lang w:eastAsia="zh-CN"/>
        </w:rPr>
        <w:t>q</w:t>
      </w:r>
      <w:r w:rsidRPr="00D42E57">
        <w:rPr>
          <w:rFonts w:eastAsiaTheme="minorEastAsia"/>
          <w:color w:val="auto"/>
          <w:sz w:val="20"/>
          <w:lang w:eastAsia="zh-CN"/>
        </w:rPr>
        <w:t>=2, the operator reduces to a Pythagorean fuzzy Dombi PHM (PFDPHM) operator:</w:t>
      </w:r>
    </w:p>
    <w:p w14:paraId="5FC5E071" w14:textId="77777777" w:rsidR="00F43B2F" w:rsidRPr="00D42E57" w:rsidRDefault="006E15F3" w:rsidP="00F43B2F">
      <w:pPr>
        <w:widowControl w:val="0"/>
        <w:adjustRightInd w:val="0"/>
        <w:snapToGrid w:val="0"/>
        <w:spacing w:before="120" w:after="120" w:line="480" w:lineRule="auto"/>
        <w:jc w:val="right"/>
        <w:rPr>
          <w:snapToGrid w:val="0"/>
          <w:color w:val="000000" w:themeColor="text1"/>
          <w:sz w:val="20"/>
          <w:lang w:eastAsia="zh-CN" w:bidi="en-US"/>
        </w:rPr>
      </w:pPr>
      <w:r w:rsidRPr="008276BF">
        <w:rPr>
          <w:position w:val="-84"/>
          <w:highlight w:val="green"/>
        </w:rPr>
        <w:object w:dxaOrig="8235" w:dyaOrig="1725" w14:anchorId="24043236">
          <v:shape id="_x0000_i1110" type="#_x0000_t75" alt="" style="width:412.6pt;height:86.4pt;mso-width-percent:0;mso-height-percent:0;mso-width-percent:0;mso-height-percent:0" o:ole="">
            <v:imagedata r:id="rId174" o:title=""/>
          </v:shape>
          <o:OLEObject Type="Embed" ProgID="Equation.DSMT4" ShapeID="_x0000_i1110" DrawAspect="Content" ObjectID="_1629138126" r:id="rId175"/>
        </w:object>
      </w:r>
      <w:r w:rsidR="00F43B2F" w:rsidRPr="00D42E57">
        <w:rPr>
          <w:snapToGrid w:val="0"/>
          <w:color w:val="000000" w:themeColor="text1"/>
          <w:sz w:val="20"/>
          <w:lang w:eastAsia="zh-CN" w:bidi="en-US"/>
        </w:rPr>
        <w:t>(37)</w:t>
      </w:r>
    </w:p>
    <w:p w14:paraId="4540315B" w14:textId="77777777" w:rsidR="00F43B2F" w:rsidRPr="00D42E57" w:rsidRDefault="00F43B2F" w:rsidP="00F43B2F">
      <w:pPr>
        <w:pStyle w:val="ae"/>
        <w:widowControl w:val="0"/>
        <w:adjustRightInd w:val="0"/>
        <w:snapToGrid w:val="0"/>
        <w:spacing w:line="480" w:lineRule="auto"/>
        <w:ind w:firstLineChars="0" w:firstLine="0"/>
        <w:rPr>
          <w:rFonts w:eastAsiaTheme="minorEastAsia"/>
          <w:color w:val="FF0000"/>
          <w:sz w:val="20"/>
          <w:lang w:eastAsia="zh-CN"/>
        </w:rPr>
      </w:pPr>
      <w:r w:rsidRPr="00D42E57">
        <w:rPr>
          <w:rFonts w:hint="eastAsia"/>
          <w:snapToGrid w:val="0"/>
          <w:color w:val="000000" w:themeColor="text1"/>
          <w:sz w:val="20"/>
          <w:lang w:eastAsia="zh-CN" w:bidi="en-US"/>
        </w:rPr>
        <w:t>w</w:t>
      </w:r>
      <w:r w:rsidRPr="00D42E57">
        <w:rPr>
          <w:snapToGrid w:val="0"/>
          <w:color w:val="000000" w:themeColor="text1"/>
          <w:sz w:val="20"/>
          <w:lang w:eastAsia="zh-CN" w:bidi="en-US"/>
        </w:rPr>
        <w:t>here</w:t>
      </w:r>
      <w:r w:rsidRPr="00D42E57">
        <w:rPr>
          <w:rFonts w:hint="eastAsia"/>
          <w:snapToGrid w:val="0"/>
          <w:color w:val="000000" w:themeColor="text1"/>
          <w:sz w:val="20"/>
          <w:lang w:eastAsia="zh-CN" w:bidi="en-US"/>
        </w:rPr>
        <w:t xml:space="preserve"> </w:t>
      </w:r>
      <w:r w:rsidR="006E15F3" w:rsidRPr="008276BF">
        <w:rPr>
          <w:position w:val="-30"/>
          <w:highlight w:val="green"/>
        </w:rPr>
        <w:object w:dxaOrig="6495" w:dyaOrig="720" w14:anchorId="380093DB">
          <v:shape id="_x0000_i1111" type="#_x0000_t75" alt="" style="width:324.95pt;height:36.3pt;mso-width-percent:0;mso-height-percent:0;mso-width-percent:0;mso-height-percent:0" o:ole="">
            <v:imagedata r:id="rId176" o:title=""/>
          </v:shape>
          <o:OLEObject Type="Embed" ProgID="Equation.DSMT4" ShapeID="_x0000_i1111" DrawAspect="Content" ObjectID="_1629138127" r:id="rId177"/>
        </w:object>
      </w:r>
      <w:r w:rsidRPr="00D42E57">
        <w:rPr>
          <w:sz w:val="20"/>
        </w:rPr>
        <w:t>.</w:t>
      </w:r>
    </w:p>
    <w:p w14:paraId="4AB255E3" w14:textId="77777777" w:rsidR="00F43B2F" w:rsidRPr="00D42E57" w:rsidRDefault="00F43B2F" w:rsidP="00F43B2F">
      <w:pPr>
        <w:pStyle w:val="MDPI22heading2"/>
        <w:spacing w:line="480" w:lineRule="auto"/>
        <w:rPr>
          <w:rFonts w:ascii="Times New Roman" w:hAnsi="Times New Roman"/>
          <w:b/>
          <w:i w:val="0"/>
          <w:color w:val="000000" w:themeColor="text1"/>
          <w:sz w:val="32"/>
          <w:szCs w:val="32"/>
        </w:rPr>
      </w:pPr>
      <w:r w:rsidRPr="00D42E57">
        <w:rPr>
          <w:rFonts w:ascii="Times New Roman" w:hAnsi="Times New Roman"/>
          <w:b/>
          <w:i w:val="0"/>
          <w:color w:val="000000" w:themeColor="text1"/>
          <w:sz w:val="32"/>
          <w:szCs w:val="32"/>
        </w:rPr>
        <w:t>3.</w:t>
      </w:r>
      <w:r w:rsidRPr="00D42E57">
        <w:rPr>
          <w:rFonts w:ascii="Times New Roman" w:eastAsiaTheme="minorEastAsia" w:hAnsi="Times New Roman"/>
          <w:b/>
          <w:i w:val="0"/>
          <w:color w:val="000000" w:themeColor="text1"/>
          <w:sz w:val="32"/>
          <w:szCs w:val="32"/>
        </w:rPr>
        <w:t>2</w:t>
      </w:r>
      <w:r w:rsidRPr="00D42E57">
        <w:rPr>
          <w:rFonts w:ascii="Times New Roman" w:hAnsi="Times New Roman"/>
          <w:b/>
          <w:i w:val="0"/>
          <w:color w:val="000000" w:themeColor="text1"/>
          <w:sz w:val="32"/>
          <w:szCs w:val="32"/>
        </w:rPr>
        <w:t xml:space="preserve"> </w:t>
      </w:r>
      <w:r w:rsidRPr="00D42E57">
        <w:rPr>
          <w:rFonts w:ascii="Times New Roman" w:hAnsi="Times New Roman"/>
          <w:b/>
          <w:iCs/>
          <w:color w:val="000000" w:themeColor="text1"/>
          <w:sz w:val="32"/>
          <w:szCs w:val="32"/>
        </w:rPr>
        <w:t>q</w:t>
      </w:r>
      <w:r w:rsidRPr="00D42E57">
        <w:rPr>
          <w:rFonts w:ascii="Times New Roman" w:hAnsi="Times New Roman"/>
          <w:b/>
          <w:i w:val="0"/>
          <w:color w:val="000000" w:themeColor="text1"/>
          <w:sz w:val="32"/>
          <w:szCs w:val="32"/>
        </w:rPr>
        <w:t>-Rung orthopair fuzzy Dombi weighted partitioned Heronian mean operators</w:t>
      </w:r>
    </w:p>
    <w:p w14:paraId="3695B989" w14:textId="1C84D5F6" w:rsidR="00F43B2F" w:rsidRPr="00D42E57" w:rsidRDefault="00F43B2F" w:rsidP="00F43B2F">
      <w:pPr>
        <w:widowControl w:val="0"/>
        <w:adjustRightInd w:val="0"/>
        <w:snapToGrid w:val="0"/>
        <w:spacing w:before="120" w:after="120" w:line="480" w:lineRule="auto"/>
        <w:rPr>
          <w:snapToGrid w:val="0"/>
          <w:color w:val="auto"/>
          <w:sz w:val="20"/>
          <w:lang w:eastAsia="zh-CN" w:bidi="en-US"/>
        </w:rPr>
      </w:pPr>
      <w:r w:rsidRPr="00D42E57">
        <w:rPr>
          <w:snapToGrid w:val="0"/>
          <w:color w:val="000000" w:themeColor="text1"/>
          <w:sz w:val="20"/>
          <w:lang w:eastAsia="zh-CN" w:bidi="en-US"/>
        </w:rPr>
        <w:t xml:space="preserve">The </w:t>
      </w:r>
      <w:r w:rsidRPr="00D42E57">
        <w:rPr>
          <w:i/>
          <w:snapToGrid w:val="0"/>
          <w:color w:val="000000" w:themeColor="text1"/>
          <w:sz w:val="20"/>
          <w:lang w:eastAsia="zh-CN" w:bidi="en-US"/>
        </w:rPr>
        <w:t>q</w:t>
      </w:r>
      <w:r w:rsidRPr="00D42E57">
        <w:rPr>
          <w:snapToGrid w:val="0"/>
          <w:color w:val="000000" w:themeColor="text1"/>
          <w:sz w:val="20"/>
          <w:lang w:eastAsia="zh-CN" w:bidi="en-US"/>
        </w:rPr>
        <w:t xml:space="preserve">ROFDPHM operator has </w:t>
      </w:r>
      <w:r w:rsidR="00020A73">
        <w:rPr>
          <w:snapToGrid w:val="0"/>
          <w:color w:val="000000" w:themeColor="text1"/>
          <w:sz w:val="20"/>
          <w:lang w:eastAsia="zh-CN" w:bidi="en-US"/>
        </w:rPr>
        <w:t xml:space="preserve">the </w:t>
      </w:r>
      <w:r w:rsidR="009824D3" w:rsidRPr="00D42E57">
        <w:rPr>
          <w:snapToGrid w:val="0"/>
          <w:color w:val="000000" w:themeColor="text1"/>
          <w:sz w:val="20"/>
          <w:lang w:eastAsia="zh-CN" w:bidi="en-US"/>
        </w:rPr>
        <w:t xml:space="preserve">advantages </w:t>
      </w:r>
      <w:r w:rsidR="00020A73">
        <w:rPr>
          <w:snapToGrid w:val="0"/>
          <w:color w:val="000000" w:themeColor="text1"/>
          <w:sz w:val="20"/>
          <w:lang w:eastAsia="zh-CN" w:bidi="en-US"/>
        </w:rPr>
        <w:t>of</w:t>
      </w:r>
      <w:r w:rsidR="00020A73" w:rsidRPr="00D42E57">
        <w:rPr>
          <w:snapToGrid w:val="0"/>
          <w:color w:val="000000" w:themeColor="text1"/>
          <w:sz w:val="20"/>
          <w:lang w:eastAsia="zh-CN" w:bidi="en-US"/>
        </w:rPr>
        <w:t xml:space="preserve"> </w:t>
      </w:r>
      <w:r w:rsidRPr="00D42E57">
        <w:rPr>
          <w:snapToGrid w:val="0"/>
          <w:color w:val="000000" w:themeColor="text1"/>
          <w:sz w:val="20"/>
          <w:lang w:eastAsia="zh-CN" w:bidi="en-US"/>
        </w:rPr>
        <w:t xml:space="preserve">offering flexibility in describing fuzzy information, generating versatile operational rules for aggregating fuzzy information, and reflecting the interrelationships </w:t>
      </w:r>
      <w:r w:rsidRPr="00D42E57">
        <w:rPr>
          <w:snapToGrid w:val="0"/>
          <w:color w:val="000000" w:themeColor="text1"/>
          <w:sz w:val="20"/>
          <w:lang w:eastAsia="zh-CN" w:bidi="en-US"/>
        </w:rPr>
        <w:lastRenderedPageBreak/>
        <w:t>among diffe</w:t>
      </w:r>
      <w:r w:rsidRPr="00D42E57">
        <w:rPr>
          <w:snapToGrid w:val="0"/>
          <w:color w:val="auto"/>
          <w:sz w:val="20"/>
          <w:lang w:eastAsia="zh-CN" w:bidi="en-US"/>
        </w:rPr>
        <w:t xml:space="preserve">rent attributes. </w:t>
      </w:r>
      <w:r w:rsidRPr="00D42E57">
        <w:rPr>
          <w:color w:val="auto"/>
          <w:sz w:val="20"/>
          <w:lang w:eastAsia="zh-CN" w:bidi="en-US"/>
        </w:rPr>
        <w:t>However,</w:t>
      </w:r>
      <w:r w:rsidRPr="00D42E57">
        <w:rPr>
          <w:snapToGrid w:val="0"/>
          <w:color w:val="auto"/>
          <w:sz w:val="20"/>
          <w:lang w:eastAsia="zh-CN" w:bidi="en-US"/>
        </w:rPr>
        <w:t xml:space="preserve"> it does not consider the relative importance of attributes. To address this issue, weights are introduced</w:t>
      </w:r>
      <w:r w:rsidRPr="00D42E57">
        <w:rPr>
          <w:color w:val="auto"/>
          <w:sz w:val="20"/>
          <w:lang w:eastAsia="zh-CN" w:bidi="en-US"/>
        </w:rPr>
        <w:t>,</w:t>
      </w:r>
      <w:r w:rsidRPr="00D42E57">
        <w:rPr>
          <w:snapToGrid w:val="0"/>
          <w:color w:val="auto"/>
          <w:sz w:val="20"/>
          <w:lang w:eastAsia="zh-CN" w:bidi="en-US"/>
        </w:rPr>
        <w:t xml:space="preserve"> and a weighted </w:t>
      </w:r>
      <w:r w:rsidRPr="00D42E57">
        <w:rPr>
          <w:i/>
          <w:snapToGrid w:val="0"/>
          <w:color w:val="auto"/>
          <w:sz w:val="20"/>
          <w:lang w:eastAsia="zh-CN" w:bidi="en-US"/>
        </w:rPr>
        <w:t>q</w:t>
      </w:r>
      <w:r w:rsidRPr="00D42E57">
        <w:rPr>
          <w:snapToGrid w:val="0"/>
          <w:color w:val="auto"/>
          <w:sz w:val="20"/>
          <w:lang w:eastAsia="zh-CN" w:bidi="en-US"/>
        </w:rPr>
        <w:t xml:space="preserve">ROFDPHM operator is presented. The formal definition of this operator is as </w:t>
      </w:r>
      <w:r w:rsidRPr="00D42E57">
        <w:rPr>
          <w:color w:val="auto"/>
          <w:sz w:val="20"/>
          <w:lang w:eastAsia="zh-CN" w:bidi="en-US"/>
        </w:rPr>
        <w:t>follows</w:t>
      </w:r>
      <w:r w:rsidRPr="00D42E57">
        <w:rPr>
          <w:snapToGrid w:val="0"/>
          <w:color w:val="auto"/>
          <w:sz w:val="20"/>
          <w:lang w:eastAsia="zh-CN" w:bidi="en-US"/>
        </w:rPr>
        <w:t>:</w:t>
      </w:r>
    </w:p>
    <w:p w14:paraId="28FB8EF8" w14:textId="6C408945" w:rsidR="00F43B2F" w:rsidRPr="00D42E57" w:rsidRDefault="00F43B2F" w:rsidP="00F43B2F">
      <w:pPr>
        <w:widowControl w:val="0"/>
        <w:adjustRightInd w:val="0"/>
        <w:snapToGrid w:val="0"/>
        <w:spacing w:before="120" w:after="120" w:line="480" w:lineRule="auto"/>
        <w:ind w:firstLine="210"/>
        <w:jc w:val="left"/>
        <w:rPr>
          <w:snapToGrid w:val="0"/>
          <w:color w:val="auto"/>
          <w:sz w:val="20"/>
          <w:lang w:eastAsia="zh-CN" w:bidi="en-US"/>
        </w:rPr>
      </w:pPr>
      <w:r w:rsidRPr="00D42E57">
        <w:rPr>
          <w:b/>
          <w:snapToGrid w:val="0"/>
          <w:color w:val="auto"/>
          <w:sz w:val="20"/>
          <w:lang w:eastAsia="zh-CN" w:bidi="en-US"/>
        </w:rPr>
        <w:t>Definition 12</w:t>
      </w:r>
      <w:r w:rsidRPr="00D42E57">
        <w:rPr>
          <w:snapToGrid w:val="0"/>
          <w:color w:val="auto"/>
          <w:sz w:val="20"/>
          <w:lang w:eastAsia="zh-CN" w:bidi="en-US"/>
        </w:rPr>
        <w:t>. Let {Θ</w:t>
      </w:r>
      <w:r w:rsidRPr="00D42E57">
        <w:rPr>
          <w:snapToGrid w:val="0"/>
          <w:color w:val="auto"/>
          <w:sz w:val="20"/>
          <w:vertAlign w:val="subscript"/>
          <w:lang w:eastAsia="zh-CN" w:bidi="en-US"/>
        </w:rPr>
        <w:t>1</w:t>
      </w:r>
      <w:r w:rsidRPr="00D42E57">
        <w:rPr>
          <w:snapToGrid w:val="0"/>
          <w:color w:val="auto"/>
          <w:sz w:val="20"/>
          <w:lang w:eastAsia="zh-CN" w:bidi="en-US"/>
        </w:rPr>
        <w:t>, Θ</w:t>
      </w:r>
      <w:r w:rsidRPr="00D42E57">
        <w:rPr>
          <w:snapToGrid w:val="0"/>
          <w:color w:val="auto"/>
          <w:sz w:val="20"/>
          <w:vertAlign w:val="subscript"/>
          <w:lang w:eastAsia="zh-CN" w:bidi="en-US"/>
        </w:rPr>
        <w:t>2</w:t>
      </w:r>
      <w:r w:rsidRPr="00D42E57">
        <w:rPr>
          <w:snapToGrid w:val="0"/>
          <w:color w:val="auto"/>
          <w:sz w:val="20"/>
          <w:lang w:eastAsia="zh-CN" w:bidi="en-US"/>
        </w:rPr>
        <w:t xml:space="preserve">, </w:t>
      </w:r>
      <w:r w:rsidR="009824D3" w:rsidRPr="00D42E57">
        <w:rPr>
          <w:snapToGrid w:val="0"/>
          <w:color w:val="auto"/>
          <w:sz w:val="20"/>
          <w:lang w:eastAsia="zh-CN" w:bidi="en-US"/>
        </w:rPr>
        <w:t>… ,</w:t>
      </w:r>
      <w:r w:rsidRPr="00D42E57">
        <w:rPr>
          <w:snapToGrid w:val="0"/>
          <w:color w:val="auto"/>
          <w:sz w:val="20"/>
          <w:lang w:eastAsia="zh-CN" w:bidi="en-US"/>
        </w:rPr>
        <w:t xml:space="preserve"> Θ</w:t>
      </w:r>
      <w:r w:rsidRPr="00D42E57">
        <w:rPr>
          <w:i/>
          <w:snapToGrid w:val="0"/>
          <w:color w:val="auto"/>
          <w:sz w:val="20"/>
          <w:vertAlign w:val="subscript"/>
          <w:lang w:eastAsia="zh-CN" w:bidi="en-US"/>
        </w:rPr>
        <w:t>n</w:t>
      </w:r>
      <w:r w:rsidRPr="00D42E57">
        <w:rPr>
          <w:snapToGrid w:val="0"/>
          <w:color w:val="auto"/>
          <w:sz w:val="20"/>
          <w:lang w:eastAsia="zh-CN" w:bidi="en-US"/>
        </w:rPr>
        <w:t>} (where Θ</w:t>
      </w:r>
      <w:r w:rsidRPr="00D42E57">
        <w:rPr>
          <w:i/>
          <w:snapToGrid w:val="0"/>
          <w:color w:val="auto"/>
          <w:sz w:val="20"/>
          <w:vertAlign w:val="subscript"/>
          <w:lang w:eastAsia="zh-CN" w:bidi="en-US"/>
        </w:rPr>
        <w:t>i</w:t>
      </w:r>
      <w:r w:rsidRPr="00D42E57">
        <w:rPr>
          <w:snapToGrid w:val="0"/>
          <w:color w:val="auto"/>
          <w:sz w:val="20"/>
          <w:lang w:eastAsia="zh-CN" w:bidi="en-US"/>
        </w:rPr>
        <w:t xml:space="preserve"> = (</w:t>
      </w:r>
      <w:r w:rsidRPr="00D42E57">
        <w:rPr>
          <w:i/>
          <w:snapToGrid w:val="0"/>
          <w:color w:val="auto"/>
          <w:sz w:val="20"/>
          <w:lang w:eastAsia="zh-CN" w:bidi="en-US"/>
        </w:rPr>
        <w:t>μ</w:t>
      </w:r>
      <w:r w:rsidRPr="00D42E57">
        <w:rPr>
          <w:i/>
          <w:snapToGrid w:val="0"/>
          <w:color w:val="auto"/>
          <w:sz w:val="20"/>
          <w:vertAlign w:val="subscript"/>
          <w:lang w:eastAsia="zh-CN" w:bidi="en-US"/>
        </w:rPr>
        <w:t>i</w:t>
      </w:r>
      <w:r w:rsidR="009824D3" w:rsidRPr="00D42E57">
        <w:rPr>
          <w:i/>
          <w:snapToGrid w:val="0"/>
          <w:color w:val="auto"/>
          <w:sz w:val="20"/>
          <w:vertAlign w:val="subscript"/>
          <w:lang w:eastAsia="zh-CN" w:bidi="en-US"/>
        </w:rPr>
        <w:t xml:space="preserve"> </w:t>
      </w:r>
      <w:r w:rsidRPr="00D42E57">
        <w:rPr>
          <w:i/>
          <w:snapToGrid w:val="0"/>
          <w:color w:val="auto"/>
          <w:sz w:val="20"/>
          <w:lang w:eastAsia="zh-CN" w:bidi="en-US"/>
        </w:rPr>
        <w:t>,</w:t>
      </w:r>
      <w:r w:rsidRPr="00D42E57">
        <w:rPr>
          <w:i/>
          <w:snapToGrid w:val="0"/>
          <w:color w:val="auto"/>
          <w:sz w:val="20"/>
          <w:vertAlign w:val="subscript"/>
          <w:lang w:eastAsia="zh-CN" w:bidi="en-US"/>
        </w:rPr>
        <w:t xml:space="preserve"> </w:t>
      </w:r>
      <w:r w:rsidRPr="00D42E57">
        <w:rPr>
          <w:rFonts w:eastAsiaTheme="minorEastAsia"/>
          <w:i/>
          <w:snapToGrid w:val="0"/>
          <w:color w:val="auto"/>
          <w:sz w:val="20"/>
          <w:lang w:eastAsia="zh-CN" w:bidi="en-US"/>
        </w:rPr>
        <w:t>v</w:t>
      </w:r>
      <w:r w:rsidRPr="00D42E57">
        <w:rPr>
          <w:i/>
          <w:snapToGrid w:val="0"/>
          <w:color w:val="auto"/>
          <w:sz w:val="20"/>
          <w:vertAlign w:val="subscript"/>
          <w:lang w:eastAsia="zh-CN" w:bidi="en-US"/>
        </w:rPr>
        <w:t>i</w:t>
      </w:r>
      <w:r w:rsidR="009824D3" w:rsidRPr="00D42E57">
        <w:rPr>
          <w:i/>
          <w:snapToGrid w:val="0"/>
          <w:color w:val="auto"/>
          <w:sz w:val="20"/>
          <w:vertAlign w:val="subscript"/>
          <w:lang w:eastAsia="zh-CN" w:bidi="en-US"/>
        </w:rPr>
        <w:t xml:space="preserve"> </w:t>
      </w:r>
      <w:r w:rsidR="009824D3" w:rsidRPr="00D42E57">
        <w:rPr>
          <w:snapToGrid w:val="0"/>
          <w:color w:val="auto"/>
          <w:sz w:val="20"/>
          <w:lang w:eastAsia="zh-CN" w:bidi="en-US"/>
        </w:rPr>
        <w:t>)</w:t>
      </w:r>
      <w:r w:rsidRPr="00D42E57">
        <w:rPr>
          <w:color w:val="auto"/>
          <w:sz w:val="20"/>
        </w:rPr>
        <w:t xml:space="preserve"> (</w:t>
      </w:r>
      <w:r w:rsidRPr="00D42E57">
        <w:rPr>
          <w:i/>
          <w:color w:val="auto"/>
          <w:sz w:val="20"/>
        </w:rPr>
        <w:t xml:space="preserve">i </w:t>
      </w:r>
      <w:r w:rsidRPr="00D42E57">
        <w:rPr>
          <w:color w:val="auto"/>
          <w:sz w:val="20"/>
        </w:rPr>
        <w:t xml:space="preserve">= 1, 2, </w:t>
      </w:r>
      <w:r w:rsidR="009824D3" w:rsidRPr="00D42E57">
        <w:rPr>
          <w:color w:val="auto"/>
          <w:sz w:val="20"/>
        </w:rPr>
        <w:t>… ,</w:t>
      </w:r>
      <w:r w:rsidRPr="00D42E57">
        <w:rPr>
          <w:color w:val="auto"/>
          <w:sz w:val="20"/>
        </w:rPr>
        <w:t xml:space="preserve"> </w:t>
      </w:r>
      <w:r w:rsidRPr="00D42E57">
        <w:rPr>
          <w:i/>
          <w:color w:val="auto"/>
          <w:sz w:val="20"/>
        </w:rPr>
        <w:t>n</w:t>
      </w:r>
      <w:r w:rsidRPr="00D42E57">
        <w:rPr>
          <w:color w:val="auto"/>
          <w:sz w:val="20"/>
        </w:rPr>
        <w:t>)</w:t>
      </w:r>
      <w:r w:rsidRPr="00D42E57">
        <w:rPr>
          <w:snapToGrid w:val="0"/>
          <w:color w:val="auto"/>
          <w:sz w:val="20"/>
          <w:lang w:eastAsia="zh-CN" w:bidi="en-US"/>
        </w:rPr>
        <w:t xml:space="preserve"> be a collection of </w:t>
      </w:r>
      <w:r w:rsidRPr="00D42E57">
        <w:rPr>
          <w:i/>
          <w:iCs/>
          <w:color w:val="auto"/>
          <w:sz w:val="20"/>
        </w:rPr>
        <w:t>q</w:t>
      </w:r>
      <w:r w:rsidRPr="00D42E57">
        <w:rPr>
          <w:color w:val="auto"/>
          <w:sz w:val="20"/>
        </w:rPr>
        <w:t>ROFNs (</w:t>
      </w:r>
      <w:r w:rsidRPr="00D42E57">
        <w:rPr>
          <w:i/>
          <w:color w:val="auto"/>
          <w:sz w:val="20"/>
        </w:rPr>
        <w:t xml:space="preserve">q </w:t>
      </w:r>
      <w:r w:rsidRPr="00D42E57">
        <w:rPr>
          <w:color w:val="auto"/>
          <w:sz w:val="20"/>
        </w:rPr>
        <w:t xml:space="preserve">= 1, 2, …) </w:t>
      </w:r>
      <w:r w:rsidRPr="00D42E57">
        <w:rPr>
          <w:snapToGrid w:val="0"/>
          <w:color w:val="auto"/>
          <w:sz w:val="20"/>
          <w:lang w:eastAsia="zh-CN" w:bidi="en-US"/>
        </w:rPr>
        <w:t xml:space="preserve">that is partitioned into </w:t>
      </w:r>
      <w:r w:rsidRPr="00D42E57">
        <w:rPr>
          <w:i/>
          <w:snapToGrid w:val="0"/>
          <w:color w:val="auto"/>
          <w:sz w:val="20"/>
          <w:lang w:eastAsia="zh-CN" w:bidi="en-US"/>
        </w:rPr>
        <w:t>d</w:t>
      </w:r>
      <w:r w:rsidRPr="00D42E57">
        <w:rPr>
          <w:snapToGrid w:val="0"/>
          <w:color w:val="auto"/>
          <w:sz w:val="20"/>
          <w:lang w:eastAsia="zh-CN" w:bidi="en-US"/>
        </w:rPr>
        <w:t xml:space="preserve"> distinct sorts </w:t>
      </w:r>
      <w:r w:rsidRPr="00D42E57">
        <w:rPr>
          <w:i/>
          <w:snapToGrid w:val="0"/>
          <w:color w:val="auto"/>
          <w:sz w:val="20"/>
          <w:lang w:eastAsia="zh-CN" w:bidi="en-US"/>
        </w:rPr>
        <w:t>P</w:t>
      </w:r>
      <w:r w:rsidRPr="00D42E57">
        <w:rPr>
          <w:i/>
          <w:snapToGrid w:val="0"/>
          <w:color w:val="auto"/>
          <w:sz w:val="20"/>
          <w:vertAlign w:val="subscript"/>
          <w:lang w:eastAsia="zh-CN" w:bidi="en-US"/>
        </w:rPr>
        <w:t>1</w:t>
      </w:r>
      <w:r w:rsidRPr="00D42E57">
        <w:rPr>
          <w:i/>
          <w:snapToGrid w:val="0"/>
          <w:color w:val="auto"/>
          <w:sz w:val="20"/>
          <w:lang w:eastAsia="zh-CN" w:bidi="en-US"/>
        </w:rPr>
        <w:t>,P</w:t>
      </w:r>
      <w:r w:rsidRPr="00D42E57">
        <w:rPr>
          <w:i/>
          <w:snapToGrid w:val="0"/>
          <w:color w:val="auto"/>
          <w:sz w:val="20"/>
          <w:vertAlign w:val="subscript"/>
          <w:lang w:eastAsia="zh-CN" w:bidi="en-US"/>
        </w:rPr>
        <w:t>2</w:t>
      </w:r>
      <w:r w:rsidRPr="00D42E57">
        <w:rPr>
          <w:i/>
          <w:snapToGrid w:val="0"/>
          <w:color w:val="auto"/>
          <w:sz w:val="20"/>
          <w:lang w:eastAsia="zh-CN" w:bidi="en-US"/>
        </w:rPr>
        <w:t>,…,P</w:t>
      </w:r>
      <w:r w:rsidRPr="00D42E57">
        <w:rPr>
          <w:i/>
          <w:snapToGrid w:val="0"/>
          <w:color w:val="auto"/>
          <w:sz w:val="20"/>
          <w:vertAlign w:val="subscript"/>
          <w:lang w:eastAsia="zh-CN" w:bidi="en-US"/>
        </w:rPr>
        <w:t>d</w:t>
      </w:r>
      <w:r w:rsidRPr="00D42E57">
        <w:rPr>
          <w:snapToGrid w:val="0"/>
          <w:color w:val="auto"/>
          <w:sz w:val="20"/>
          <w:lang w:eastAsia="zh-CN" w:bidi="en-US"/>
        </w:rPr>
        <w:t>, where</w:t>
      </w:r>
      <w:r w:rsidRPr="00D42E57">
        <w:rPr>
          <w:i/>
          <w:snapToGrid w:val="0"/>
          <w:color w:val="auto"/>
          <w:sz w:val="20"/>
          <w:lang w:eastAsia="zh-CN" w:bidi="en-US"/>
        </w:rPr>
        <w:t xml:space="preserve"> P</w:t>
      </w:r>
      <w:r w:rsidRPr="00D42E57">
        <w:rPr>
          <w:i/>
          <w:snapToGrid w:val="0"/>
          <w:color w:val="auto"/>
          <w:sz w:val="20"/>
          <w:vertAlign w:val="subscript"/>
          <w:lang w:eastAsia="zh-CN" w:bidi="en-US"/>
        </w:rPr>
        <w:t xml:space="preserve">h </w:t>
      </w:r>
      <w:r w:rsidRPr="00D42E57">
        <w:rPr>
          <w:snapToGrid w:val="0"/>
          <w:color w:val="auto"/>
          <w:sz w:val="20"/>
          <w:lang w:eastAsia="zh-CN" w:bidi="en-US"/>
        </w:rPr>
        <w:t>= { Θ</w:t>
      </w:r>
      <w:r w:rsidRPr="00D42E57">
        <w:rPr>
          <w:i/>
          <w:color w:val="auto"/>
          <w:sz w:val="20"/>
          <w:vertAlign w:val="subscript"/>
        </w:rPr>
        <w:t>h1</w:t>
      </w:r>
      <w:r w:rsidRPr="00D42E57">
        <w:rPr>
          <w:snapToGrid w:val="0"/>
          <w:color w:val="auto"/>
          <w:sz w:val="20"/>
          <w:lang w:eastAsia="zh-CN" w:bidi="en-US"/>
        </w:rPr>
        <w:t>, Θ</w:t>
      </w:r>
      <w:r w:rsidRPr="00D42E57">
        <w:rPr>
          <w:i/>
          <w:color w:val="auto"/>
          <w:sz w:val="20"/>
          <w:vertAlign w:val="subscript"/>
        </w:rPr>
        <w:t>h2</w:t>
      </w:r>
      <w:r w:rsidRPr="00D42E57">
        <w:rPr>
          <w:snapToGrid w:val="0"/>
          <w:color w:val="auto"/>
          <w:sz w:val="20"/>
          <w:lang w:eastAsia="zh-CN" w:bidi="en-US"/>
        </w:rPr>
        <w:t>,…, Θ</w:t>
      </w:r>
      <w:r w:rsidRPr="00D42E57">
        <w:rPr>
          <w:i/>
          <w:color w:val="auto"/>
          <w:sz w:val="20"/>
          <w:vertAlign w:val="subscript"/>
        </w:rPr>
        <w:t>h|</w:t>
      </w:r>
      <w:r w:rsidRPr="00D42E57">
        <w:rPr>
          <w:i/>
          <w:snapToGrid w:val="0"/>
          <w:color w:val="auto"/>
          <w:sz w:val="20"/>
          <w:vertAlign w:val="subscript"/>
          <w:lang w:eastAsia="zh-CN" w:bidi="en-US"/>
        </w:rPr>
        <w:t>Ph</w:t>
      </w:r>
      <w:r w:rsidRPr="00D42E57">
        <w:rPr>
          <w:i/>
          <w:color w:val="auto"/>
          <w:sz w:val="20"/>
          <w:vertAlign w:val="subscript"/>
        </w:rPr>
        <w:t xml:space="preserve">| </w:t>
      </w:r>
      <w:r w:rsidRPr="00D42E57">
        <w:rPr>
          <w:snapToGrid w:val="0"/>
          <w:color w:val="auto"/>
          <w:sz w:val="20"/>
          <w:lang w:eastAsia="zh-CN" w:bidi="en-US"/>
        </w:rPr>
        <w:t>} (</w:t>
      </w:r>
      <w:r w:rsidR="009824D3" w:rsidRPr="00D42E57">
        <w:rPr>
          <w:snapToGrid w:val="0"/>
          <w:color w:val="auto"/>
          <w:sz w:val="20"/>
          <w:lang w:eastAsia="zh-CN" w:bidi="en-US"/>
        </w:rPr>
        <w:t xml:space="preserve"> </w:t>
      </w:r>
      <w:r w:rsidRPr="00D42E57">
        <w:rPr>
          <w:i/>
          <w:snapToGrid w:val="0"/>
          <w:color w:val="auto"/>
          <w:sz w:val="20"/>
          <w:lang w:eastAsia="zh-CN" w:bidi="en-US"/>
        </w:rPr>
        <w:t xml:space="preserve">h </w:t>
      </w:r>
      <w:r w:rsidRPr="00D42E57">
        <w:rPr>
          <w:snapToGrid w:val="0"/>
          <w:color w:val="auto"/>
          <w:sz w:val="20"/>
          <w:lang w:eastAsia="zh-CN" w:bidi="en-US"/>
        </w:rPr>
        <w:t xml:space="preserve">= 1, 2, </w:t>
      </w:r>
      <w:r w:rsidR="009824D3" w:rsidRPr="00D42E57">
        <w:rPr>
          <w:snapToGrid w:val="0"/>
          <w:color w:val="auto"/>
          <w:sz w:val="20"/>
          <w:lang w:eastAsia="zh-CN" w:bidi="en-US"/>
        </w:rPr>
        <w:t>… ,</w:t>
      </w:r>
      <w:r w:rsidRPr="00D42E57">
        <w:rPr>
          <w:i/>
          <w:snapToGrid w:val="0"/>
          <w:color w:val="auto"/>
          <w:sz w:val="20"/>
          <w:lang w:eastAsia="zh-CN" w:bidi="en-US"/>
        </w:rPr>
        <w:t>d</w:t>
      </w:r>
      <w:r w:rsidRPr="00D42E57">
        <w:rPr>
          <w:snapToGrid w:val="0"/>
          <w:color w:val="auto"/>
          <w:sz w:val="20"/>
          <w:lang w:eastAsia="zh-CN" w:bidi="en-US"/>
        </w:rPr>
        <w:t>) and |</w:t>
      </w:r>
      <w:r w:rsidRPr="00D42E57">
        <w:rPr>
          <w:i/>
          <w:snapToGrid w:val="0"/>
          <w:color w:val="auto"/>
          <w:sz w:val="20"/>
          <w:lang w:eastAsia="zh-CN" w:bidi="en-US"/>
        </w:rPr>
        <w:t>P</w:t>
      </w:r>
      <w:r w:rsidRPr="00D42E57">
        <w:rPr>
          <w:snapToGrid w:val="0"/>
          <w:color w:val="auto"/>
          <w:sz w:val="20"/>
          <w:vertAlign w:val="subscript"/>
          <w:lang w:eastAsia="zh-CN" w:bidi="en-US"/>
        </w:rPr>
        <w:t>1</w:t>
      </w:r>
      <w:r w:rsidRPr="00D42E57">
        <w:rPr>
          <w:snapToGrid w:val="0"/>
          <w:color w:val="auto"/>
          <w:sz w:val="20"/>
          <w:lang w:eastAsia="zh-CN" w:bidi="en-US"/>
        </w:rPr>
        <w:t>|+|</w:t>
      </w:r>
      <w:r w:rsidRPr="00D42E57">
        <w:rPr>
          <w:i/>
          <w:snapToGrid w:val="0"/>
          <w:color w:val="auto"/>
          <w:sz w:val="20"/>
          <w:lang w:eastAsia="zh-CN" w:bidi="en-US"/>
        </w:rPr>
        <w:t>P</w:t>
      </w:r>
      <w:r w:rsidRPr="00D42E57">
        <w:rPr>
          <w:snapToGrid w:val="0"/>
          <w:color w:val="auto"/>
          <w:sz w:val="20"/>
          <w:vertAlign w:val="subscript"/>
          <w:lang w:eastAsia="zh-CN" w:bidi="en-US"/>
        </w:rPr>
        <w:t>2</w:t>
      </w:r>
      <w:r w:rsidRPr="00D42E57">
        <w:rPr>
          <w:snapToGrid w:val="0"/>
          <w:color w:val="auto"/>
          <w:sz w:val="20"/>
          <w:lang w:eastAsia="zh-CN" w:bidi="en-US"/>
        </w:rPr>
        <w:t>|+…+|</w:t>
      </w:r>
      <w:r w:rsidRPr="00D42E57">
        <w:rPr>
          <w:i/>
          <w:snapToGrid w:val="0"/>
          <w:color w:val="auto"/>
          <w:sz w:val="20"/>
          <w:lang w:eastAsia="zh-CN" w:bidi="en-US"/>
        </w:rPr>
        <w:t>P</w:t>
      </w:r>
      <w:r w:rsidRPr="00D42E57">
        <w:rPr>
          <w:i/>
          <w:snapToGrid w:val="0"/>
          <w:color w:val="auto"/>
          <w:sz w:val="20"/>
          <w:vertAlign w:val="subscript"/>
          <w:lang w:eastAsia="zh-CN" w:bidi="en-US"/>
        </w:rPr>
        <w:t>d</w:t>
      </w:r>
      <w:r w:rsidRPr="00D42E57">
        <w:rPr>
          <w:snapToGrid w:val="0"/>
          <w:color w:val="auto"/>
          <w:sz w:val="20"/>
          <w:lang w:eastAsia="zh-CN" w:bidi="en-US"/>
        </w:rPr>
        <w:t>|=</w:t>
      </w:r>
      <w:r w:rsidRPr="00D42E57">
        <w:rPr>
          <w:i/>
          <w:snapToGrid w:val="0"/>
          <w:color w:val="auto"/>
          <w:sz w:val="20"/>
          <w:lang w:eastAsia="zh-CN" w:bidi="en-US"/>
        </w:rPr>
        <w:t xml:space="preserve"> n</w:t>
      </w:r>
      <w:r w:rsidRPr="00D42E57">
        <w:rPr>
          <w:color w:val="auto"/>
          <w:sz w:val="20"/>
        </w:rPr>
        <w:t xml:space="preserve">, and let </w:t>
      </w:r>
      <w:r w:rsidRPr="00D42E57">
        <w:rPr>
          <w:i/>
          <w:snapToGrid w:val="0"/>
          <w:color w:val="auto"/>
          <w:sz w:val="20"/>
          <w:lang w:eastAsia="zh-CN" w:bidi="en-US"/>
        </w:rPr>
        <w:t>w</w:t>
      </w:r>
      <w:r w:rsidRPr="00D42E57">
        <w:rPr>
          <w:i/>
          <w:snapToGrid w:val="0"/>
          <w:color w:val="auto"/>
          <w:sz w:val="20"/>
          <w:vertAlign w:val="subscript"/>
          <w:lang w:eastAsia="zh-CN" w:bidi="en-US"/>
        </w:rPr>
        <w:t>i</w:t>
      </w:r>
      <w:r w:rsidRPr="00D42E57">
        <w:rPr>
          <w:color w:val="auto"/>
        </w:rPr>
        <w:t xml:space="preserve"> </w:t>
      </w:r>
      <w:r w:rsidRPr="00D42E57">
        <w:rPr>
          <w:snapToGrid w:val="0"/>
          <w:color w:val="auto"/>
          <w:sz w:val="20"/>
          <w:lang w:eastAsia="zh-CN" w:bidi="en-US"/>
        </w:rPr>
        <w:t>denote the weight of Θ</w:t>
      </w:r>
      <w:r w:rsidRPr="00D42E57">
        <w:rPr>
          <w:i/>
          <w:snapToGrid w:val="0"/>
          <w:color w:val="auto"/>
          <w:sz w:val="20"/>
          <w:vertAlign w:val="subscript"/>
          <w:lang w:eastAsia="zh-CN" w:bidi="en-US"/>
        </w:rPr>
        <w:t>i</w:t>
      </w:r>
      <w:r w:rsidRPr="00D42E57">
        <w:rPr>
          <w:iCs/>
          <w:snapToGrid w:val="0"/>
          <w:color w:val="auto"/>
          <w:sz w:val="20"/>
          <w:lang w:eastAsia="zh-CN" w:bidi="en-US"/>
        </w:rPr>
        <w:t>,</w:t>
      </w:r>
      <w:r w:rsidRPr="00D42E57">
        <w:rPr>
          <w:snapToGrid w:val="0"/>
          <w:color w:val="auto"/>
          <w:sz w:val="20"/>
          <w:lang w:eastAsia="zh-CN" w:bidi="en-US"/>
        </w:rPr>
        <w:t xml:space="preserve"> where </w:t>
      </w:r>
      <w:r w:rsidRPr="00D42E57">
        <w:rPr>
          <w:i/>
          <w:snapToGrid w:val="0"/>
          <w:color w:val="auto"/>
          <w:sz w:val="20"/>
          <w:lang w:eastAsia="zh-CN" w:bidi="en-US"/>
        </w:rPr>
        <w:t>w</w:t>
      </w:r>
      <w:r w:rsidRPr="00D42E57">
        <w:rPr>
          <w:i/>
          <w:snapToGrid w:val="0"/>
          <w:color w:val="auto"/>
          <w:sz w:val="20"/>
          <w:vertAlign w:val="subscript"/>
          <w:lang w:eastAsia="zh-CN" w:bidi="en-US"/>
        </w:rPr>
        <w:t>i</w:t>
      </w:r>
      <w:r w:rsidRPr="00D42E57">
        <w:rPr>
          <w:color w:val="auto"/>
        </w:rPr>
        <w:t xml:space="preserve"> </w:t>
      </w:r>
      <w:r w:rsidRPr="00D42E57">
        <w:rPr>
          <w:rFonts w:ascii="宋体" w:eastAsia="宋体" w:hAnsi="宋体" w:cs="宋体" w:hint="eastAsia"/>
          <w:color w:val="auto"/>
          <w:sz w:val="20"/>
        </w:rPr>
        <w:t>∈</w:t>
      </w:r>
      <w:r w:rsidRPr="00D42E57">
        <w:rPr>
          <w:color w:val="auto"/>
          <w:sz w:val="20"/>
        </w:rPr>
        <w:t xml:space="preserve"> [0, 1]</w:t>
      </w:r>
      <w:r w:rsidRPr="00D42E57">
        <w:rPr>
          <w:snapToGrid w:val="0"/>
          <w:color w:val="auto"/>
          <w:sz w:val="20"/>
          <w:lang w:eastAsia="zh-CN" w:bidi="en-US"/>
        </w:rPr>
        <w:t xml:space="preserve"> and </w:t>
      </w:r>
      <w:r w:rsidRPr="00D42E57">
        <w:rPr>
          <w:i/>
          <w:snapToGrid w:val="0"/>
          <w:color w:val="auto"/>
          <w:sz w:val="20"/>
          <w:lang w:eastAsia="zh-CN" w:bidi="en-US"/>
        </w:rPr>
        <w:t>w</w:t>
      </w:r>
      <w:r w:rsidRPr="00D42E57">
        <w:rPr>
          <w:snapToGrid w:val="0"/>
          <w:color w:val="auto"/>
          <w:sz w:val="20"/>
          <w:vertAlign w:val="subscript"/>
          <w:lang w:eastAsia="zh-CN" w:bidi="en-US"/>
        </w:rPr>
        <w:t xml:space="preserve">1 </w:t>
      </w:r>
      <w:r w:rsidRPr="00D42E57">
        <w:rPr>
          <w:snapToGrid w:val="0"/>
          <w:color w:val="auto"/>
          <w:sz w:val="20"/>
          <w:lang w:eastAsia="zh-CN" w:bidi="en-US"/>
        </w:rPr>
        <w:t xml:space="preserve">+ </w:t>
      </w:r>
      <w:r w:rsidRPr="00D42E57">
        <w:rPr>
          <w:i/>
          <w:snapToGrid w:val="0"/>
          <w:color w:val="auto"/>
          <w:sz w:val="20"/>
          <w:lang w:eastAsia="zh-CN" w:bidi="en-US"/>
        </w:rPr>
        <w:t>w</w:t>
      </w:r>
      <w:r w:rsidRPr="00D42E57">
        <w:rPr>
          <w:snapToGrid w:val="0"/>
          <w:color w:val="auto"/>
          <w:sz w:val="20"/>
          <w:vertAlign w:val="subscript"/>
          <w:lang w:eastAsia="zh-CN" w:bidi="en-US"/>
        </w:rPr>
        <w:t xml:space="preserve">2 </w:t>
      </w:r>
      <w:r w:rsidRPr="00D42E57">
        <w:rPr>
          <w:snapToGrid w:val="0"/>
          <w:color w:val="auto"/>
          <w:sz w:val="20"/>
          <w:lang w:eastAsia="zh-CN" w:bidi="en-US"/>
        </w:rPr>
        <w:t xml:space="preserve">+ … + </w:t>
      </w:r>
      <w:r w:rsidRPr="00D42E57">
        <w:rPr>
          <w:i/>
          <w:snapToGrid w:val="0"/>
          <w:color w:val="auto"/>
          <w:sz w:val="20"/>
          <w:lang w:eastAsia="zh-CN" w:bidi="en-US"/>
        </w:rPr>
        <w:t>w</w:t>
      </w:r>
      <w:r w:rsidRPr="00D42E57">
        <w:rPr>
          <w:i/>
          <w:snapToGrid w:val="0"/>
          <w:color w:val="auto"/>
          <w:sz w:val="20"/>
          <w:vertAlign w:val="subscript"/>
          <w:lang w:eastAsia="zh-CN" w:bidi="en-US"/>
        </w:rPr>
        <w:t xml:space="preserve">n </w:t>
      </w:r>
      <w:r w:rsidRPr="00D42E57">
        <w:rPr>
          <w:snapToGrid w:val="0"/>
          <w:color w:val="auto"/>
          <w:sz w:val="20"/>
          <w:lang w:eastAsia="zh-CN" w:bidi="en-US"/>
        </w:rPr>
        <w:t>= 1. For any</w:t>
      </w:r>
      <w:r w:rsidRPr="00D42E57">
        <w:rPr>
          <w:i/>
          <w:color w:val="auto"/>
          <w:sz w:val="20"/>
        </w:rPr>
        <w:t xml:space="preserve"> </w:t>
      </w:r>
      <w:r w:rsidRPr="00D42E57">
        <w:rPr>
          <w:snapToGrid w:val="0"/>
          <w:color w:val="auto"/>
          <w:sz w:val="20"/>
          <w:lang w:eastAsia="zh-CN" w:bidi="en-US"/>
        </w:rPr>
        <w:t xml:space="preserve">two real numbers </w:t>
      </w:r>
      <w:r w:rsidRPr="00D42E57">
        <w:rPr>
          <w:i/>
          <w:color w:val="auto"/>
          <w:sz w:val="20"/>
        </w:rPr>
        <w:t xml:space="preserve">a </w:t>
      </w:r>
      <w:r w:rsidRPr="00D42E57">
        <w:rPr>
          <w:snapToGrid w:val="0"/>
          <w:color w:val="auto"/>
          <w:sz w:val="20"/>
          <w:lang w:eastAsia="zh-CN" w:bidi="en-US"/>
        </w:rPr>
        <w:t xml:space="preserve">and </w:t>
      </w:r>
      <w:r w:rsidRPr="00D42E57">
        <w:rPr>
          <w:i/>
          <w:color w:val="auto"/>
          <w:sz w:val="20"/>
        </w:rPr>
        <w:t>b</w:t>
      </w:r>
      <w:r w:rsidRPr="00D42E57">
        <w:rPr>
          <w:snapToGrid w:val="0"/>
          <w:color w:val="auto"/>
          <w:sz w:val="20"/>
          <w:lang w:eastAsia="zh-CN" w:bidi="en-US"/>
        </w:rPr>
        <w:t xml:space="preserve"> such that </w:t>
      </w:r>
      <w:r w:rsidRPr="00D42E57">
        <w:rPr>
          <w:i/>
          <w:color w:val="auto"/>
          <w:sz w:val="20"/>
        </w:rPr>
        <w:t xml:space="preserve">a, b </w:t>
      </w:r>
      <w:r w:rsidRPr="00D42E57">
        <w:rPr>
          <w:color w:val="auto"/>
          <w:sz w:val="20"/>
        </w:rPr>
        <w:t xml:space="preserve">≥ </w:t>
      </w:r>
      <w:r w:rsidRPr="00D42E57">
        <w:rPr>
          <w:i/>
          <w:color w:val="auto"/>
          <w:sz w:val="20"/>
        </w:rPr>
        <w:t xml:space="preserve">0 </w:t>
      </w:r>
      <w:r w:rsidRPr="00D42E57">
        <w:rPr>
          <w:snapToGrid w:val="0"/>
          <w:color w:val="auto"/>
          <w:sz w:val="20"/>
          <w:lang w:eastAsia="zh-CN" w:bidi="en-US"/>
        </w:rPr>
        <w:t xml:space="preserve">but </w:t>
      </w:r>
      <w:r w:rsidRPr="00D42E57">
        <w:rPr>
          <w:i/>
          <w:snapToGrid w:val="0"/>
          <w:color w:val="auto"/>
          <w:sz w:val="20"/>
          <w:lang w:eastAsia="zh-CN" w:bidi="en-US"/>
        </w:rPr>
        <w:t>a</w:t>
      </w:r>
      <w:r w:rsidRPr="00D42E57">
        <w:rPr>
          <w:snapToGrid w:val="0"/>
          <w:color w:val="auto"/>
          <w:sz w:val="20"/>
          <w:lang w:eastAsia="zh-CN" w:bidi="en-US"/>
        </w:rPr>
        <w:t xml:space="preserve"> and </w:t>
      </w:r>
      <w:r w:rsidRPr="00D42E57">
        <w:rPr>
          <w:i/>
          <w:snapToGrid w:val="0"/>
          <w:color w:val="auto"/>
          <w:sz w:val="20"/>
          <w:lang w:eastAsia="zh-CN" w:bidi="en-US"/>
        </w:rPr>
        <w:t>b</w:t>
      </w:r>
      <w:r w:rsidRPr="00D42E57">
        <w:rPr>
          <w:snapToGrid w:val="0"/>
          <w:color w:val="auto"/>
          <w:sz w:val="20"/>
          <w:lang w:eastAsia="zh-CN" w:bidi="en-US"/>
        </w:rPr>
        <w:t xml:space="preserve"> are not zero simultaneously, the </w:t>
      </w:r>
      <w:r w:rsidRPr="00D42E57">
        <w:rPr>
          <w:i/>
          <w:snapToGrid w:val="0"/>
          <w:color w:val="auto"/>
          <w:sz w:val="20"/>
          <w:lang w:eastAsia="zh-CN" w:bidi="en-US"/>
        </w:rPr>
        <w:t>q</w:t>
      </w:r>
      <w:r w:rsidRPr="00D42E57">
        <w:rPr>
          <w:snapToGrid w:val="0"/>
          <w:color w:val="auto"/>
          <w:sz w:val="20"/>
          <w:lang w:eastAsia="zh-CN" w:bidi="en-US"/>
        </w:rPr>
        <w:t>-rung orthopair fuzzy Dombi weighted partitioned Heronian mean (</w:t>
      </w:r>
      <w:r w:rsidRPr="00D42E57">
        <w:rPr>
          <w:i/>
          <w:snapToGrid w:val="0"/>
          <w:color w:val="auto"/>
          <w:sz w:val="20"/>
          <w:lang w:eastAsia="zh-CN" w:bidi="en-US"/>
        </w:rPr>
        <w:t>q</w:t>
      </w:r>
      <w:r w:rsidRPr="00D42E57">
        <w:rPr>
          <w:snapToGrid w:val="0"/>
          <w:color w:val="auto"/>
          <w:sz w:val="20"/>
          <w:lang w:eastAsia="zh-CN" w:bidi="en-US"/>
        </w:rPr>
        <w:t xml:space="preserve">ROFDWPHM) operator is defined as </w:t>
      </w:r>
      <w:r w:rsidRPr="00D42E57">
        <w:rPr>
          <w:color w:val="auto"/>
          <w:sz w:val="20"/>
          <w:lang w:eastAsia="zh-CN" w:bidi="en-US"/>
        </w:rPr>
        <w:t>follows</w:t>
      </w:r>
      <w:r w:rsidRPr="00D42E57">
        <w:rPr>
          <w:snapToGrid w:val="0"/>
          <w:color w:val="auto"/>
          <w:sz w:val="20"/>
          <w:lang w:eastAsia="zh-CN" w:bidi="en-US"/>
        </w:rPr>
        <w:t>:</w:t>
      </w:r>
    </w:p>
    <w:p w14:paraId="55A87D89" w14:textId="101FC55B" w:rsidR="00F43B2F" w:rsidRPr="00D42E57" w:rsidRDefault="00B67496" w:rsidP="00F43B2F">
      <w:pPr>
        <w:widowControl w:val="0"/>
        <w:adjustRightInd w:val="0"/>
        <w:snapToGrid w:val="0"/>
        <w:spacing w:before="120" w:after="120" w:line="480" w:lineRule="auto"/>
        <w:ind w:firstLine="210"/>
        <w:jc w:val="right"/>
        <w:rPr>
          <w:snapToGrid w:val="0"/>
          <w:color w:val="auto"/>
          <w:sz w:val="20"/>
          <w:lang w:eastAsia="zh-CN" w:bidi="en-US"/>
        </w:rPr>
      </w:pPr>
      <w:del w:id="126" w:author="Gaohong" w:date="2019-09-04T20:54:00Z">
        <w:r w:rsidDel="0059438A">
          <w:rPr>
            <w:color w:val="auto"/>
            <w:position w:val="-30"/>
          </w:rPr>
          <w:pict w14:anchorId="089D04D8">
            <v:shape id="_x0000_i1112" type="#_x0000_t75" alt="" style="width:353.1pt;height:44.45pt;mso-width-percent:0;mso-height-percent:0;mso-width-percent:0;mso-height-percent:0">
              <v:imagedata r:id="rId178" o:title=""/>
            </v:shape>
          </w:pict>
        </w:r>
      </w:del>
      <w:ins w:id="127" w:author="Gaohong" w:date="2019-09-04T20:54:00Z">
        <w:r w:rsidR="0059438A" w:rsidRPr="001C3B7B">
          <w:rPr>
            <w:color w:val="auto"/>
            <w:position w:val="-30"/>
          </w:rPr>
          <w:object w:dxaOrig="7080" w:dyaOrig="825" w14:anchorId="71DB963E">
            <v:shape id="_x0000_i1390" type="#_x0000_t75" style="width:353.1pt;height:43.85pt" o:ole="">
              <v:imagedata r:id="rId178" o:title=""/>
            </v:shape>
            <o:OLEObject Type="Embed" ProgID="Equation.DSMT4" ShapeID="_x0000_i1390" DrawAspect="Content" ObjectID="_1629138128" r:id="rId179"/>
          </w:object>
        </w:r>
      </w:ins>
      <w:r w:rsidR="00F43B2F" w:rsidRPr="00D42E57">
        <w:rPr>
          <w:color w:val="auto"/>
        </w:rPr>
        <w:t xml:space="preserve">    </w:t>
      </w:r>
      <w:r w:rsidR="00F43B2F" w:rsidRPr="00D42E57">
        <w:rPr>
          <w:snapToGrid w:val="0"/>
          <w:color w:val="auto"/>
          <w:sz w:val="20"/>
          <w:lang w:eastAsia="zh-CN" w:bidi="en-US"/>
        </w:rPr>
        <w:t xml:space="preserve"> (38)</w:t>
      </w:r>
    </w:p>
    <w:p w14:paraId="3BE4C883" w14:textId="787D0171" w:rsidR="00F43B2F" w:rsidRPr="00D42E57" w:rsidRDefault="00F43B2F" w:rsidP="00F43B2F">
      <w:pPr>
        <w:widowControl w:val="0"/>
        <w:adjustRightInd w:val="0"/>
        <w:snapToGrid w:val="0"/>
        <w:spacing w:before="120" w:after="120" w:line="480" w:lineRule="auto"/>
        <w:ind w:firstLine="210"/>
        <w:rPr>
          <w:snapToGrid w:val="0"/>
          <w:color w:val="000000" w:themeColor="text1"/>
          <w:sz w:val="20"/>
          <w:lang w:eastAsia="zh-CN" w:bidi="en-US"/>
        </w:rPr>
      </w:pPr>
      <w:r w:rsidRPr="00D42E57">
        <w:rPr>
          <w:b/>
          <w:snapToGrid w:val="0"/>
          <w:color w:val="auto"/>
          <w:sz w:val="20"/>
          <w:lang w:eastAsia="zh-CN" w:bidi="en-US"/>
        </w:rPr>
        <w:t>Theorem 5.</w:t>
      </w:r>
      <w:r w:rsidRPr="00D42E57">
        <w:rPr>
          <w:color w:val="auto"/>
          <w:sz w:val="20"/>
          <w:lang w:eastAsia="zh-CN" w:bidi="en-US"/>
        </w:rPr>
        <w:t xml:space="preserve"> </w:t>
      </w:r>
      <w:r w:rsidRPr="00D42E57">
        <w:rPr>
          <w:snapToGrid w:val="0"/>
          <w:color w:val="auto"/>
          <w:sz w:val="20"/>
          <w:lang w:eastAsia="zh-CN" w:bidi="en-US"/>
        </w:rPr>
        <w:t>Let {Θ</w:t>
      </w:r>
      <w:r w:rsidRPr="00D42E57">
        <w:rPr>
          <w:snapToGrid w:val="0"/>
          <w:color w:val="auto"/>
          <w:sz w:val="20"/>
          <w:vertAlign w:val="subscript"/>
          <w:lang w:eastAsia="zh-CN" w:bidi="en-US"/>
        </w:rPr>
        <w:t>1</w:t>
      </w:r>
      <w:r w:rsidRPr="00D42E57">
        <w:rPr>
          <w:snapToGrid w:val="0"/>
          <w:color w:val="auto"/>
          <w:sz w:val="20"/>
          <w:lang w:eastAsia="zh-CN" w:bidi="en-US"/>
        </w:rPr>
        <w:t>, Θ</w:t>
      </w:r>
      <w:r w:rsidRPr="00D42E57">
        <w:rPr>
          <w:snapToGrid w:val="0"/>
          <w:color w:val="auto"/>
          <w:sz w:val="20"/>
          <w:vertAlign w:val="subscript"/>
          <w:lang w:eastAsia="zh-CN" w:bidi="en-US"/>
        </w:rPr>
        <w:t>2</w:t>
      </w:r>
      <w:r w:rsidRPr="00D42E57">
        <w:rPr>
          <w:snapToGrid w:val="0"/>
          <w:color w:val="auto"/>
          <w:sz w:val="20"/>
          <w:lang w:eastAsia="zh-CN" w:bidi="en-US"/>
        </w:rPr>
        <w:t xml:space="preserve">, </w:t>
      </w:r>
      <w:r w:rsidR="009824D3" w:rsidRPr="00D42E57">
        <w:rPr>
          <w:snapToGrid w:val="0"/>
          <w:color w:val="auto"/>
          <w:sz w:val="20"/>
          <w:lang w:eastAsia="zh-CN" w:bidi="en-US"/>
        </w:rPr>
        <w:t>… ,</w:t>
      </w:r>
      <w:r w:rsidRPr="00D42E57">
        <w:rPr>
          <w:snapToGrid w:val="0"/>
          <w:color w:val="auto"/>
          <w:sz w:val="20"/>
          <w:lang w:eastAsia="zh-CN" w:bidi="en-US"/>
        </w:rPr>
        <w:t xml:space="preserve"> Θ</w:t>
      </w:r>
      <w:r w:rsidRPr="00D42E57">
        <w:rPr>
          <w:i/>
          <w:snapToGrid w:val="0"/>
          <w:color w:val="auto"/>
          <w:sz w:val="20"/>
          <w:vertAlign w:val="subscript"/>
          <w:lang w:eastAsia="zh-CN" w:bidi="en-US"/>
        </w:rPr>
        <w:t>n</w:t>
      </w:r>
      <w:r w:rsidRPr="00D42E57">
        <w:rPr>
          <w:snapToGrid w:val="0"/>
          <w:color w:val="auto"/>
          <w:sz w:val="20"/>
          <w:lang w:eastAsia="zh-CN" w:bidi="en-US"/>
        </w:rPr>
        <w:t>} (where Θ</w:t>
      </w:r>
      <w:r w:rsidRPr="00D42E57">
        <w:rPr>
          <w:i/>
          <w:snapToGrid w:val="0"/>
          <w:color w:val="auto"/>
          <w:sz w:val="20"/>
          <w:vertAlign w:val="subscript"/>
          <w:lang w:eastAsia="zh-CN" w:bidi="en-US"/>
        </w:rPr>
        <w:t>i</w:t>
      </w:r>
      <w:r w:rsidRPr="00D42E57">
        <w:rPr>
          <w:snapToGrid w:val="0"/>
          <w:color w:val="auto"/>
          <w:sz w:val="20"/>
          <w:lang w:eastAsia="zh-CN" w:bidi="en-US"/>
        </w:rPr>
        <w:t xml:space="preserve"> = (</w:t>
      </w:r>
      <w:r w:rsidRPr="00D42E57">
        <w:rPr>
          <w:i/>
          <w:snapToGrid w:val="0"/>
          <w:color w:val="auto"/>
          <w:sz w:val="20"/>
          <w:lang w:eastAsia="zh-CN" w:bidi="en-US"/>
        </w:rPr>
        <w:t>μ</w:t>
      </w:r>
      <w:r w:rsidRPr="00D42E57">
        <w:rPr>
          <w:i/>
          <w:snapToGrid w:val="0"/>
          <w:color w:val="auto"/>
          <w:sz w:val="20"/>
          <w:vertAlign w:val="subscript"/>
          <w:lang w:eastAsia="zh-CN" w:bidi="en-US"/>
        </w:rPr>
        <w:t>i</w:t>
      </w:r>
      <w:r w:rsidR="009824D3" w:rsidRPr="00D42E57">
        <w:rPr>
          <w:i/>
          <w:snapToGrid w:val="0"/>
          <w:color w:val="auto"/>
          <w:sz w:val="20"/>
          <w:vertAlign w:val="subscript"/>
          <w:lang w:eastAsia="zh-CN" w:bidi="en-US"/>
        </w:rPr>
        <w:t xml:space="preserve"> </w:t>
      </w:r>
      <w:r w:rsidRPr="00D42E57">
        <w:rPr>
          <w:i/>
          <w:snapToGrid w:val="0"/>
          <w:color w:val="auto"/>
          <w:sz w:val="20"/>
          <w:lang w:eastAsia="zh-CN" w:bidi="en-US"/>
        </w:rPr>
        <w:t>,</w:t>
      </w:r>
      <w:r w:rsidRPr="00D42E57">
        <w:rPr>
          <w:i/>
          <w:snapToGrid w:val="0"/>
          <w:color w:val="auto"/>
          <w:sz w:val="20"/>
          <w:vertAlign w:val="subscript"/>
          <w:lang w:eastAsia="zh-CN" w:bidi="en-US"/>
        </w:rPr>
        <w:t xml:space="preserve"> </w:t>
      </w:r>
      <w:r w:rsidRPr="00D42E57">
        <w:rPr>
          <w:rFonts w:eastAsiaTheme="minorEastAsia"/>
          <w:i/>
          <w:snapToGrid w:val="0"/>
          <w:color w:val="auto"/>
          <w:sz w:val="20"/>
          <w:lang w:eastAsia="zh-CN" w:bidi="en-US"/>
        </w:rPr>
        <w:t>v</w:t>
      </w:r>
      <w:r w:rsidRPr="00D42E57">
        <w:rPr>
          <w:i/>
          <w:snapToGrid w:val="0"/>
          <w:color w:val="auto"/>
          <w:sz w:val="20"/>
          <w:vertAlign w:val="subscript"/>
          <w:lang w:eastAsia="zh-CN" w:bidi="en-US"/>
        </w:rPr>
        <w:t>i</w:t>
      </w:r>
      <w:r w:rsidR="009824D3" w:rsidRPr="00D42E57">
        <w:rPr>
          <w:i/>
          <w:snapToGrid w:val="0"/>
          <w:color w:val="auto"/>
          <w:sz w:val="20"/>
          <w:vertAlign w:val="subscript"/>
          <w:lang w:eastAsia="zh-CN" w:bidi="en-US"/>
        </w:rPr>
        <w:t xml:space="preserve"> </w:t>
      </w:r>
      <w:r w:rsidR="009824D3" w:rsidRPr="00D42E57">
        <w:rPr>
          <w:snapToGrid w:val="0"/>
          <w:color w:val="auto"/>
          <w:sz w:val="20"/>
          <w:lang w:eastAsia="zh-CN" w:bidi="en-US"/>
        </w:rPr>
        <w:t>)</w:t>
      </w:r>
      <w:r w:rsidRPr="00D42E57">
        <w:rPr>
          <w:color w:val="auto"/>
          <w:sz w:val="20"/>
        </w:rPr>
        <w:t xml:space="preserve"> (</w:t>
      </w:r>
      <w:r w:rsidRPr="00D42E57">
        <w:rPr>
          <w:i/>
          <w:color w:val="auto"/>
          <w:sz w:val="20"/>
        </w:rPr>
        <w:t xml:space="preserve">i </w:t>
      </w:r>
      <w:r w:rsidRPr="00D42E57">
        <w:rPr>
          <w:color w:val="auto"/>
          <w:sz w:val="20"/>
        </w:rPr>
        <w:t xml:space="preserve">= 1, 2, </w:t>
      </w:r>
      <w:r w:rsidR="009824D3" w:rsidRPr="00D42E57">
        <w:rPr>
          <w:color w:val="auto"/>
          <w:sz w:val="20"/>
        </w:rPr>
        <w:t>… ,</w:t>
      </w:r>
      <w:r w:rsidRPr="00D42E57">
        <w:rPr>
          <w:color w:val="auto"/>
          <w:sz w:val="20"/>
        </w:rPr>
        <w:t xml:space="preserve"> </w:t>
      </w:r>
      <w:r w:rsidRPr="00D42E57">
        <w:rPr>
          <w:i/>
          <w:color w:val="auto"/>
          <w:sz w:val="20"/>
        </w:rPr>
        <w:t>n</w:t>
      </w:r>
      <w:r w:rsidRPr="00D42E57">
        <w:rPr>
          <w:color w:val="auto"/>
          <w:sz w:val="20"/>
        </w:rPr>
        <w:t>)</w:t>
      </w:r>
      <w:r w:rsidRPr="00D42E57">
        <w:rPr>
          <w:snapToGrid w:val="0"/>
          <w:color w:val="auto"/>
          <w:sz w:val="20"/>
          <w:lang w:eastAsia="zh-CN" w:bidi="en-US"/>
        </w:rPr>
        <w:t xml:space="preserve"> be a collection of </w:t>
      </w:r>
      <w:r w:rsidRPr="00D42E57">
        <w:rPr>
          <w:i/>
          <w:iCs/>
          <w:color w:val="auto"/>
          <w:sz w:val="20"/>
        </w:rPr>
        <w:t>q</w:t>
      </w:r>
      <w:r w:rsidRPr="00D42E57">
        <w:rPr>
          <w:color w:val="auto"/>
          <w:sz w:val="20"/>
        </w:rPr>
        <w:t>ROFNs (</w:t>
      </w:r>
      <w:r w:rsidRPr="00D42E57">
        <w:rPr>
          <w:i/>
          <w:color w:val="auto"/>
          <w:sz w:val="20"/>
        </w:rPr>
        <w:t xml:space="preserve">q </w:t>
      </w:r>
      <w:r w:rsidRPr="00D42E57">
        <w:rPr>
          <w:color w:val="auto"/>
          <w:sz w:val="20"/>
        </w:rPr>
        <w:t>= 1, 2, …)</w:t>
      </w:r>
      <w:r w:rsidRPr="00D42E57">
        <w:rPr>
          <w:rFonts w:eastAsia="宋体"/>
          <w:snapToGrid w:val="0"/>
          <w:color w:val="auto"/>
          <w:sz w:val="20"/>
          <w:lang w:eastAsia="zh-CN" w:bidi="en-US"/>
        </w:rPr>
        <w:t xml:space="preserve"> </w:t>
      </w:r>
      <w:r w:rsidRPr="00D42E57">
        <w:rPr>
          <w:snapToGrid w:val="0"/>
          <w:color w:val="auto"/>
          <w:sz w:val="20"/>
          <w:lang w:eastAsia="zh-CN" w:bidi="en-US"/>
        </w:rPr>
        <w:t xml:space="preserve">that is partitioned into </w:t>
      </w:r>
      <w:r w:rsidRPr="00D42E57">
        <w:rPr>
          <w:i/>
          <w:snapToGrid w:val="0"/>
          <w:color w:val="auto"/>
          <w:sz w:val="20"/>
          <w:lang w:eastAsia="zh-CN" w:bidi="en-US"/>
        </w:rPr>
        <w:t>d</w:t>
      </w:r>
      <w:r w:rsidRPr="00D42E57">
        <w:rPr>
          <w:snapToGrid w:val="0"/>
          <w:color w:val="auto"/>
          <w:sz w:val="20"/>
          <w:lang w:eastAsia="zh-CN" w:bidi="en-US"/>
        </w:rPr>
        <w:t xml:space="preserve"> distinct sorts</w:t>
      </w:r>
      <w:r w:rsidRPr="00D42E57">
        <w:rPr>
          <w:i/>
          <w:snapToGrid w:val="0"/>
          <w:color w:val="auto"/>
          <w:sz w:val="20"/>
          <w:lang w:eastAsia="zh-CN" w:bidi="en-US"/>
        </w:rPr>
        <w:t xml:space="preserve"> P</w:t>
      </w:r>
      <w:r w:rsidRPr="00D42E57">
        <w:rPr>
          <w:i/>
          <w:snapToGrid w:val="0"/>
          <w:color w:val="auto"/>
          <w:sz w:val="20"/>
          <w:vertAlign w:val="subscript"/>
          <w:lang w:eastAsia="zh-CN" w:bidi="en-US"/>
        </w:rPr>
        <w:t>1</w:t>
      </w:r>
      <w:r w:rsidRPr="00D42E57">
        <w:rPr>
          <w:i/>
          <w:snapToGrid w:val="0"/>
          <w:color w:val="auto"/>
          <w:sz w:val="20"/>
          <w:lang w:eastAsia="zh-CN" w:bidi="en-US"/>
        </w:rPr>
        <w:t>,P</w:t>
      </w:r>
      <w:r w:rsidRPr="00D42E57">
        <w:rPr>
          <w:i/>
          <w:snapToGrid w:val="0"/>
          <w:color w:val="auto"/>
          <w:sz w:val="20"/>
          <w:vertAlign w:val="subscript"/>
          <w:lang w:eastAsia="zh-CN" w:bidi="en-US"/>
        </w:rPr>
        <w:t>2</w:t>
      </w:r>
      <w:r w:rsidRPr="00D42E57">
        <w:rPr>
          <w:i/>
          <w:snapToGrid w:val="0"/>
          <w:color w:val="auto"/>
          <w:sz w:val="20"/>
          <w:lang w:eastAsia="zh-CN" w:bidi="en-US"/>
        </w:rPr>
        <w:t>,…,P</w:t>
      </w:r>
      <w:r w:rsidRPr="00D42E57">
        <w:rPr>
          <w:i/>
          <w:snapToGrid w:val="0"/>
          <w:color w:val="auto"/>
          <w:sz w:val="20"/>
          <w:vertAlign w:val="subscript"/>
          <w:lang w:eastAsia="zh-CN" w:bidi="en-US"/>
        </w:rPr>
        <w:t>d</w:t>
      </w:r>
      <w:r w:rsidRPr="00D42E57">
        <w:rPr>
          <w:snapToGrid w:val="0"/>
          <w:color w:val="auto"/>
          <w:sz w:val="20"/>
          <w:lang w:eastAsia="zh-CN" w:bidi="en-US"/>
        </w:rPr>
        <w:t>, where</w:t>
      </w:r>
      <w:r w:rsidRPr="00D42E57">
        <w:rPr>
          <w:i/>
          <w:snapToGrid w:val="0"/>
          <w:color w:val="auto"/>
          <w:sz w:val="20"/>
          <w:lang w:eastAsia="zh-CN" w:bidi="en-US"/>
        </w:rPr>
        <w:t xml:space="preserve"> P</w:t>
      </w:r>
      <w:r w:rsidRPr="00D42E57">
        <w:rPr>
          <w:i/>
          <w:snapToGrid w:val="0"/>
          <w:color w:val="auto"/>
          <w:sz w:val="20"/>
          <w:vertAlign w:val="subscript"/>
          <w:lang w:eastAsia="zh-CN" w:bidi="en-US"/>
        </w:rPr>
        <w:t xml:space="preserve">h </w:t>
      </w:r>
      <w:r w:rsidRPr="00D42E57">
        <w:rPr>
          <w:snapToGrid w:val="0"/>
          <w:color w:val="auto"/>
          <w:sz w:val="20"/>
          <w:lang w:eastAsia="zh-CN" w:bidi="en-US"/>
        </w:rPr>
        <w:t>= { Θ</w:t>
      </w:r>
      <w:r w:rsidRPr="00D42E57">
        <w:rPr>
          <w:i/>
          <w:color w:val="auto"/>
          <w:sz w:val="20"/>
          <w:vertAlign w:val="subscript"/>
        </w:rPr>
        <w:t>h1</w:t>
      </w:r>
      <w:r w:rsidRPr="00D42E57">
        <w:rPr>
          <w:snapToGrid w:val="0"/>
          <w:color w:val="auto"/>
          <w:sz w:val="20"/>
          <w:lang w:eastAsia="zh-CN" w:bidi="en-US"/>
        </w:rPr>
        <w:t>, Θ</w:t>
      </w:r>
      <w:r w:rsidRPr="00D42E57">
        <w:rPr>
          <w:i/>
          <w:color w:val="auto"/>
          <w:sz w:val="20"/>
          <w:vertAlign w:val="subscript"/>
        </w:rPr>
        <w:t>h2</w:t>
      </w:r>
      <w:r w:rsidRPr="00D42E57">
        <w:rPr>
          <w:snapToGrid w:val="0"/>
          <w:color w:val="auto"/>
          <w:sz w:val="20"/>
          <w:lang w:eastAsia="zh-CN" w:bidi="en-US"/>
        </w:rPr>
        <w:t xml:space="preserve">, </w:t>
      </w:r>
      <w:r w:rsidR="009824D3" w:rsidRPr="00D42E57">
        <w:rPr>
          <w:snapToGrid w:val="0"/>
          <w:color w:val="auto"/>
          <w:sz w:val="20"/>
          <w:lang w:eastAsia="zh-CN" w:bidi="en-US"/>
        </w:rPr>
        <w:t>… ,</w:t>
      </w:r>
      <w:r w:rsidRPr="00D42E57">
        <w:rPr>
          <w:snapToGrid w:val="0"/>
          <w:color w:val="auto"/>
          <w:sz w:val="20"/>
          <w:lang w:eastAsia="zh-CN" w:bidi="en-US"/>
        </w:rPr>
        <w:t xml:space="preserve"> Θ</w:t>
      </w:r>
      <w:r w:rsidRPr="00D42E57">
        <w:rPr>
          <w:i/>
          <w:color w:val="auto"/>
          <w:sz w:val="20"/>
          <w:vertAlign w:val="subscript"/>
        </w:rPr>
        <w:t>h|</w:t>
      </w:r>
      <w:r w:rsidRPr="00D42E57">
        <w:rPr>
          <w:i/>
          <w:snapToGrid w:val="0"/>
          <w:color w:val="auto"/>
          <w:sz w:val="20"/>
          <w:vertAlign w:val="subscript"/>
          <w:lang w:eastAsia="zh-CN" w:bidi="en-US"/>
        </w:rPr>
        <w:t>Ph</w:t>
      </w:r>
      <w:r w:rsidRPr="00D42E57">
        <w:rPr>
          <w:i/>
          <w:color w:val="auto"/>
          <w:sz w:val="20"/>
          <w:vertAlign w:val="subscript"/>
        </w:rPr>
        <w:t xml:space="preserve">| </w:t>
      </w:r>
      <w:r w:rsidRPr="00D42E57">
        <w:rPr>
          <w:snapToGrid w:val="0"/>
          <w:color w:val="auto"/>
          <w:sz w:val="20"/>
          <w:lang w:eastAsia="zh-CN" w:bidi="en-US"/>
        </w:rPr>
        <w:t>}</w:t>
      </w:r>
      <w:r w:rsidRPr="00D42E57">
        <w:rPr>
          <w:rFonts w:eastAsia="宋体"/>
          <w:snapToGrid w:val="0"/>
          <w:color w:val="auto"/>
          <w:sz w:val="20"/>
          <w:lang w:eastAsia="zh-CN" w:bidi="en-US"/>
        </w:rPr>
        <w:t xml:space="preserve">, </w:t>
      </w:r>
      <w:r w:rsidRPr="00D42E57">
        <w:rPr>
          <w:snapToGrid w:val="0"/>
          <w:color w:val="auto"/>
          <w:sz w:val="20"/>
          <w:lang w:eastAsia="zh-CN" w:bidi="en-US"/>
        </w:rPr>
        <w:t>(</w:t>
      </w:r>
      <w:r w:rsidRPr="00D42E57">
        <w:rPr>
          <w:i/>
          <w:snapToGrid w:val="0"/>
          <w:color w:val="auto"/>
          <w:sz w:val="20"/>
          <w:lang w:eastAsia="zh-CN" w:bidi="en-US"/>
        </w:rPr>
        <w:t xml:space="preserve">h </w:t>
      </w:r>
      <w:r w:rsidRPr="00D42E57">
        <w:rPr>
          <w:snapToGrid w:val="0"/>
          <w:color w:val="auto"/>
          <w:sz w:val="20"/>
          <w:lang w:eastAsia="zh-CN" w:bidi="en-US"/>
        </w:rPr>
        <w:t xml:space="preserve">= 1, 2, </w:t>
      </w:r>
      <w:r w:rsidR="009824D3" w:rsidRPr="00D42E57">
        <w:rPr>
          <w:snapToGrid w:val="0"/>
          <w:color w:val="auto"/>
          <w:sz w:val="20"/>
          <w:lang w:eastAsia="zh-CN" w:bidi="en-US"/>
        </w:rPr>
        <w:t>… ,</w:t>
      </w:r>
      <w:r w:rsidRPr="00D42E57">
        <w:rPr>
          <w:i/>
          <w:snapToGrid w:val="0"/>
          <w:color w:val="auto"/>
          <w:sz w:val="20"/>
          <w:lang w:eastAsia="zh-CN" w:bidi="en-US"/>
        </w:rPr>
        <w:t>d</w:t>
      </w:r>
      <w:r w:rsidRPr="00D42E57">
        <w:rPr>
          <w:snapToGrid w:val="0"/>
          <w:color w:val="auto"/>
          <w:sz w:val="20"/>
          <w:lang w:eastAsia="zh-CN" w:bidi="en-US"/>
        </w:rPr>
        <w:t>) and |</w:t>
      </w:r>
      <w:r w:rsidRPr="00D42E57">
        <w:rPr>
          <w:i/>
          <w:snapToGrid w:val="0"/>
          <w:color w:val="auto"/>
          <w:sz w:val="20"/>
          <w:lang w:eastAsia="zh-CN" w:bidi="en-US"/>
        </w:rPr>
        <w:t>P</w:t>
      </w:r>
      <w:r w:rsidRPr="00D42E57">
        <w:rPr>
          <w:snapToGrid w:val="0"/>
          <w:color w:val="auto"/>
          <w:sz w:val="20"/>
          <w:vertAlign w:val="subscript"/>
          <w:lang w:eastAsia="zh-CN" w:bidi="en-US"/>
        </w:rPr>
        <w:t>1</w:t>
      </w:r>
      <w:r w:rsidRPr="00D42E57">
        <w:rPr>
          <w:snapToGrid w:val="0"/>
          <w:color w:val="auto"/>
          <w:sz w:val="20"/>
          <w:lang w:eastAsia="zh-CN" w:bidi="en-US"/>
        </w:rPr>
        <w:t>|+|</w:t>
      </w:r>
      <w:r w:rsidRPr="00D42E57">
        <w:rPr>
          <w:i/>
          <w:snapToGrid w:val="0"/>
          <w:color w:val="auto"/>
          <w:sz w:val="20"/>
          <w:lang w:eastAsia="zh-CN" w:bidi="en-US"/>
        </w:rPr>
        <w:t>P</w:t>
      </w:r>
      <w:r w:rsidRPr="00D42E57">
        <w:rPr>
          <w:snapToGrid w:val="0"/>
          <w:color w:val="auto"/>
          <w:sz w:val="20"/>
          <w:vertAlign w:val="subscript"/>
          <w:lang w:eastAsia="zh-CN" w:bidi="en-US"/>
        </w:rPr>
        <w:t>2</w:t>
      </w:r>
      <w:r w:rsidRPr="00D42E57">
        <w:rPr>
          <w:snapToGrid w:val="0"/>
          <w:color w:val="auto"/>
          <w:sz w:val="20"/>
          <w:lang w:eastAsia="zh-CN" w:bidi="en-US"/>
        </w:rPr>
        <w:t>|+…+|</w:t>
      </w:r>
      <w:r w:rsidRPr="00D42E57">
        <w:rPr>
          <w:i/>
          <w:snapToGrid w:val="0"/>
          <w:color w:val="auto"/>
          <w:sz w:val="20"/>
          <w:lang w:eastAsia="zh-CN" w:bidi="en-US"/>
        </w:rPr>
        <w:t>P</w:t>
      </w:r>
      <w:r w:rsidRPr="00D42E57">
        <w:rPr>
          <w:i/>
          <w:snapToGrid w:val="0"/>
          <w:color w:val="auto"/>
          <w:sz w:val="20"/>
          <w:vertAlign w:val="subscript"/>
          <w:lang w:eastAsia="zh-CN" w:bidi="en-US"/>
        </w:rPr>
        <w:t>d</w:t>
      </w:r>
      <w:r w:rsidRPr="00D42E57">
        <w:rPr>
          <w:snapToGrid w:val="0"/>
          <w:color w:val="auto"/>
          <w:sz w:val="20"/>
          <w:lang w:eastAsia="zh-CN" w:bidi="en-US"/>
        </w:rPr>
        <w:t>|=</w:t>
      </w:r>
      <w:r w:rsidRPr="00D42E57">
        <w:rPr>
          <w:i/>
          <w:snapToGrid w:val="0"/>
          <w:color w:val="auto"/>
          <w:sz w:val="20"/>
          <w:lang w:eastAsia="zh-CN" w:bidi="en-US"/>
        </w:rPr>
        <w:t xml:space="preserve"> n</w:t>
      </w:r>
      <w:r w:rsidRPr="00D42E57">
        <w:rPr>
          <w:color w:val="auto"/>
          <w:sz w:val="20"/>
        </w:rPr>
        <w:t xml:space="preserve">, let </w:t>
      </w:r>
      <w:r w:rsidRPr="00D42E57">
        <w:rPr>
          <w:i/>
          <w:snapToGrid w:val="0"/>
          <w:color w:val="auto"/>
          <w:sz w:val="20"/>
          <w:lang w:eastAsia="zh-CN" w:bidi="en-US"/>
        </w:rPr>
        <w:t>a</w:t>
      </w:r>
      <w:r w:rsidRPr="00D42E57">
        <w:rPr>
          <w:snapToGrid w:val="0"/>
          <w:color w:val="auto"/>
          <w:sz w:val="20"/>
          <w:lang w:eastAsia="zh-CN" w:bidi="en-US"/>
        </w:rPr>
        <w:t xml:space="preserve"> and </w:t>
      </w:r>
      <w:r w:rsidRPr="00D42E57">
        <w:rPr>
          <w:i/>
          <w:snapToGrid w:val="0"/>
          <w:color w:val="auto"/>
          <w:sz w:val="20"/>
          <w:lang w:eastAsia="zh-CN" w:bidi="en-US"/>
        </w:rPr>
        <w:t>b</w:t>
      </w:r>
      <w:r w:rsidRPr="00D42E57">
        <w:rPr>
          <w:snapToGrid w:val="0"/>
          <w:color w:val="auto"/>
          <w:sz w:val="20"/>
          <w:lang w:eastAsia="zh-CN" w:bidi="en-US"/>
        </w:rPr>
        <w:t xml:space="preserve"> be two real numbers such that </w:t>
      </w:r>
      <w:r w:rsidRPr="00D42E57">
        <w:rPr>
          <w:i/>
          <w:color w:val="auto"/>
          <w:sz w:val="20"/>
        </w:rPr>
        <w:t xml:space="preserve">a, b </w:t>
      </w:r>
      <w:r w:rsidRPr="00D42E57">
        <w:rPr>
          <w:color w:val="auto"/>
          <w:sz w:val="20"/>
        </w:rPr>
        <w:t xml:space="preserve">≥ </w:t>
      </w:r>
      <w:r w:rsidRPr="00D42E57">
        <w:rPr>
          <w:i/>
          <w:color w:val="auto"/>
          <w:sz w:val="20"/>
        </w:rPr>
        <w:t xml:space="preserve">0 </w:t>
      </w:r>
      <w:r w:rsidRPr="00D42E57">
        <w:rPr>
          <w:snapToGrid w:val="0"/>
          <w:color w:val="auto"/>
          <w:sz w:val="20"/>
          <w:lang w:eastAsia="zh-CN" w:bidi="en-US"/>
        </w:rPr>
        <w:t xml:space="preserve">but </w:t>
      </w:r>
      <w:r w:rsidRPr="00D42E57">
        <w:rPr>
          <w:i/>
          <w:snapToGrid w:val="0"/>
          <w:color w:val="auto"/>
          <w:sz w:val="20"/>
          <w:lang w:eastAsia="zh-CN" w:bidi="en-US"/>
        </w:rPr>
        <w:t>a</w:t>
      </w:r>
      <w:r w:rsidRPr="00D42E57">
        <w:rPr>
          <w:snapToGrid w:val="0"/>
          <w:color w:val="auto"/>
          <w:sz w:val="20"/>
          <w:lang w:eastAsia="zh-CN" w:bidi="en-US"/>
        </w:rPr>
        <w:t xml:space="preserve"> and </w:t>
      </w:r>
      <w:r w:rsidRPr="00D42E57">
        <w:rPr>
          <w:i/>
          <w:snapToGrid w:val="0"/>
          <w:color w:val="auto"/>
          <w:sz w:val="20"/>
          <w:lang w:eastAsia="zh-CN" w:bidi="en-US"/>
        </w:rPr>
        <w:t>b</w:t>
      </w:r>
      <w:r w:rsidRPr="00D42E57">
        <w:rPr>
          <w:snapToGrid w:val="0"/>
          <w:color w:val="auto"/>
          <w:sz w:val="20"/>
          <w:lang w:eastAsia="zh-CN" w:bidi="en-US"/>
        </w:rPr>
        <w:t xml:space="preserve"> are not zero simultaneously</w:t>
      </w:r>
      <w:r w:rsidR="004C2C7D">
        <w:rPr>
          <w:snapToGrid w:val="0"/>
          <w:color w:val="auto"/>
          <w:sz w:val="20"/>
          <w:lang w:eastAsia="zh-CN" w:bidi="en-US"/>
        </w:rPr>
        <w:t>;</w:t>
      </w:r>
      <w:r w:rsidRPr="00D42E57">
        <w:rPr>
          <w:snapToGrid w:val="0"/>
          <w:color w:val="auto"/>
          <w:sz w:val="20"/>
          <w:lang w:eastAsia="zh-CN" w:bidi="en-US"/>
        </w:rPr>
        <w:t xml:space="preserve"> let </w:t>
      </w:r>
      <w:r w:rsidRPr="00D42E57">
        <w:rPr>
          <w:i/>
          <w:snapToGrid w:val="0"/>
          <w:color w:val="auto"/>
          <w:sz w:val="20"/>
          <w:lang w:eastAsia="zh-CN" w:bidi="en-US"/>
        </w:rPr>
        <w:t>λ</w:t>
      </w:r>
      <w:r w:rsidRPr="00D42E57">
        <w:rPr>
          <w:snapToGrid w:val="0"/>
          <w:color w:val="auto"/>
          <w:sz w:val="20"/>
          <w:lang w:eastAsia="zh-CN" w:bidi="en-US"/>
        </w:rPr>
        <w:t xml:space="preserve"> be a positive real number, and let </w:t>
      </w:r>
      <w:r w:rsidRPr="00D42E57">
        <w:rPr>
          <w:i/>
          <w:snapToGrid w:val="0"/>
          <w:color w:val="auto"/>
          <w:sz w:val="20"/>
          <w:lang w:eastAsia="zh-CN" w:bidi="en-US"/>
        </w:rPr>
        <w:t>w</w:t>
      </w:r>
      <w:r w:rsidRPr="00D42E57">
        <w:rPr>
          <w:i/>
          <w:snapToGrid w:val="0"/>
          <w:color w:val="auto"/>
          <w:sz w:val="20"/>
          <w:vertAlign w:val="subscript"/>
          <w:lang w:eastAsia="zh-CN" w:bidi="en-US"/>
        </w:rPr>
        <w:t>i</w:t>
      </w:r>
      <w:r w:rsidRPr="00D42E57">
        <w:rPr>
          <w:color w:val="auto"/>
        </w:rPr>
        <w:t xml:space="preserve"> </w:t>
      </w:r>
      <w:r w:rsidRPr="00D42E57">
        <w:rPr>
          <w:snapToGrid w:val="0"/>
          <w:color w:val="auto"/>
          <w:sz w:val="20"/>
          <w:lang w:eastAsia="zh-CN" w:bidi="en-US"/>
        </w:rPr>
        <w:t>denote the weight of Θ</w:t>
      </w:r>
      <w:r w:rsidRPr="00D42E57">
        <w:rPr>
          <w:i/>
          <w:snapToGrid w:val="0"/>
          <w:color w:val="auto"/>
          <w:sz w:val="20"/>
          <w:vertAlign w:val="subscript"/>
          <w:lang w:eastAsia="zh-CN" w:bidi="en-US"/>
        </w:rPr>
        <w:t>i</w:t>
      </w:r>
      <w:r w:rsidRPr="00D42E57">
        <w:rPr>
          <w:iCs/>
          <w:snapToGrid w:val="0"/>
          <w:color w:val="auto"/>
          <w:sz w:val="20"/>
          <w:lang w:eastAsia="zh-CN" w:bidi="en-US"/>
        </w:rPr>
        <w:t>, where</w:t>
      </w:r>
      <w:r w:rsidRPr="00D42E57">
        <w:rPr>
          <w:snapToGrid w:val="0"/>
          <w:color w:val="auto"/>
          <w:sz w:val="20"/>
          <w:lang w:eastAsia="zh-CN" w:bidi="en-US"/>
        </w:rPr>
        <w:t xml:space="preserve"> </w:t>
      </w:r>
      <w:r w:rsidRPr="00D42E57">
        <w:rPr>
          <w:i/>
          <w:snapToGrid w:val="0"/>
          <w:color w:val="auto"/>
          <w:sz w:val="20"/>
          <w:lang w:eastAsia="zh-CN" w:bidi="en-US"/>
        </w:rPr>
        <w:t>w</w:t>
      </w:r>
      <w:r w:rsidRPr="00D42E57">
        <w:rPr>
          <w:i/>
          <w:snapToGrid w:val="0"/>
          <w:color w:val="auto"/>
          <w:sz w:val="20"/>
          <w:vertAlign w:val="subscript"/>
          <w:lang w:eastAsia="zh-CN" w:bidi="en-US"/>
        </w:rPr>
        <w:t>i</w:t>
      </w:r>
      <w:r w:rsidRPr="00D42E57">
        <w:rPr>
          <w:snapToGrid w:val="0"/>
          <w:color w:val="auto"/>
          <w:sz w:val="20"/>
          <w:lang w:eastAsia="zh-CN" w:bidi="en-US"/>
        </w:rPr>
        <w:t xml:space="preserve"> </w:t>
      </w:r>
      <w:r w:rsidR="004C2C7D" w:rsidRPr="00327181">
        <w:rPr>
          <w:rFonts w:ascii="Cambria Math" w:hAnsi="Cambria Math" w:cs="Cambria Math"/>
          <w:iCs/>
          <w:snapToGrid w:val="0"/>
          <w:color w:val="000000" w:themeColor="text1"/>
          <w:sz w:val="20"/>
          <w:lang w:eastAsia="zh-CN" w:bidi="en-US"/>
        </w:rPr>
        <w:t>∈</w:t>
      </w:r>
      <w:r w:rsidRPr="00D42E57">
        <w:rPr>
          <w:color w:val="auto"/>
          <w:sz w:val="20"/>
        </w:rPr>
        <w:t xml:space="preserve"> [0, 1]</w:t>
      </w:r>
      <w:r w:rsidRPr="00D42E57">
        <w:rPr>
          <w:snapToGrid w:val="0"/>
          <w:color w:val="auto"/>
          <w:sz w:val="20"/>
          <w:lang w:eastAsia="zh-CN" w:bidi="en-US"/>
        </w:rPr>
        <w:t xml:space="preserve"> and </w:t>
      </w:r>
      <w:r w:rsidRPr="00D42E57">
        <w:rPr>
          <w:i/>
          <w:snapToGrid w:val="0"/>
          <w:color w:val="auto"/>
          <w:sz w:val="20"/>
          <w:lang w:eastAsia="zh-CN" w:bidi="en-US"/>
        </w:rPr>
        <w:t>w</w:t>
      </w:r>
      <w:r w:rsidRPr="00D42E57">
        <w:rPr>
          <w:snapToGrid w:val="0"/>
          <w:color w:val="auto"/>
          <w:sz w:val="20"/>
          <w:vertAlign w:val="subscript"/>
          <w:lang w:eastAsia="zh-CN" w:bidi="en-US"/>
        </w:rPr>
        <w:t xml:space="preserve">1 </w:t>
      </w:r>
      <w:r w:rsidRPr="00D42E57">
        <w:rPr>
          <w:snapToGrid w:val="0"/>
          <w:color w:val="auto"/>
          <w:sz w:val="20"/>
          <w:lang w:eastAsia="zh-CN" w:bidi="en-US"/>
        </w:rPr>
        <w:t>+</w:t>
      </w:r>
      <w:r w:rsidRPr="00D42E57">
        <w:rPr>
          <w:snapToGrid w:val="0"/>
          <w:color w:val="000000" w:themeColor="text1"/>
          <w:sz w:val="20"/>
          <w:lang w:eastAsia="zh-CN" w:bidi="en-US"/>
        </w:rPr>
        <w:t xml:space="preserve"> </w:t>
      </w:r>
      <w:r w:rsidRPr="00D42E57">
        <w:rPr>
          <w:i/>
          <w:snapToGrid w:val="0"/>
          <w:color w:val="000000" w:themeColor="text1"/>
          <w:sz w:val="20"/>
          <w:lang w:eastAsia="zh-CN" w:bidi="en-US"/>
        </w:rPr>
        <w:t>w</w:t>
      </w:r>
      <w:r w:rsidRPr="00D42E57">
        <w:rPr>
          <w:snapToGrid w:val="0"/>
          <w:color w:val="000000" w:themeColor="text1"/>
          <w:sz w:val="20"/>
          <w:vertAlign w:val="subscript"/>
          <w:lang w:eastAsia="zh-CN" w:bidi="en-US"/>
        </w:rPr>
        <w:t xml:space="preserve">2 </w:t>
      </w:r>
      <w:r w:rsidRPr="00D42E57">
        <w:rPr>
          <w:snapToGrid w:val="0"/>
          <w:color w:val="000000" w:themeColor="text1"/>
          <w:sz w:val="20"/>
          <w:lang w:eastAsia="zh-CN" w:bidi="en-US"/>
        </w:rPr>
        <w:t xml:space="preserve">… + </w:t>
      </w:r>
      <w:r w:rsidRPr="00D42E57">
        <w:rPr>
          <w:i/>
          <w:snapToGrid w:val="0"/>
          <w:color w:val="000000" w:themeColor="text1"/>
          <w:sz w:val="20"/>
          <w:lang w:eastAsia="zh-CN" w:bidi="en-US"/>
        </w:rPr>
        <w:t>w</w:t>
      </w:r>
      <w:r w:rsidRPr="00D42E57">
        <w:rPr>
          <w:i/>
          <w:snapToGrid w:val="0"/>
          <w:color w:val="000000" w:themeColor="text1"/>
          <w:sz w:val="20"/>
          <w:vertAlign w:val="subscript"/>
          <w:lang w:eastAsia="zh-CN" w:bidi="en-US"/>
        </w:rPr>
        <w:t xml:space="preserve">n </w:t>
      </w:r>
      <w:r w:rsidRPr="00D42E57">
        <w:rPr>
          <w:snapToGrid w:val="0"/>
          <w:color w:val="000000" w:themeColor="text1"/>
          <w:sz w:val="20"/>
          <w:lang w:eastAsia="zh-CN" w:bidi="en-US"/>
        </w:rPr>
        <w:t xml:space="preserve">= 1. </w:t>
      </w:r>
      <w:r w:rsidR="00D42E57">
        <w:rPr>
          <w:snapToGrid w:val="0"/>
          <w:color w:val="000000" w:themeColor="text1"/>
          <w:sz w:val="20"/>
          <w:lang w:eastAsia="zh-CN" w:bidi="en-US"/>
        </w:rPr>
        <w:t xml:space="preserve">Then, </w:t>
      </w:r>
      <w:r w:rsidRPr="00D42E57">
        <w:rPr>
          <w:snapToGrid w:val="0"/>
          <w:color w:val="000000" w:themeColor="text1"/>
          <w:sz w:val="20"/>
          <w:lang w:eastAsia="zh-CN" w:bidi="en-US"/>
        </w:rPr>
        <w:t xml:space="preserve">the aggregated value produced by </w:t>
      </w:r>
      <w:r w:rsidRPr="00D42E57">
        <w:rPr>
          <w:i/>
          <w:snapToGrid w:val="0"/>
          <w:color w:val="000000" w:themeColor="text1"/>
          <w:sz w:val="20"/>
          <w:lang w:eastAsia="zh-CN" w:bidi="en-US"/>
        </w:rPr>
        <w:t>q</w:t>
      </w:r>
      <w:r w:rsidRPr="00D42E57">
        <w:rPr>
          <w:snapToGrid w:val="0"/>
          <w:color w:val="000000" w:themeColor="text1"/>
          <w:sz w:val="20"/>
          <w:lang w:eastAsia="zh-CN" w:bidi="en-US"/>
        </w:rPr>
        <w:t xml:space="preserve">ROFDWPHM is still a </w:t>
      </w:r>
      <w:r w:rsidRPr="00D42E57">
        <w:rPr>
          <w:i/>
          <w:snapToGrid w:val="0"/>
          <w:color w:val="000000" w:themeColor="text1"/>
          <w:sz w:val="20"/>
          <w:lang w:eastAsia="zh-CN" w:bidi="en-US"/>
        </w:rPr>
        <w:t>q</w:t>
      </w:r>
      <w:r w:rsidRPr="00D42E57">
        <w:rPr>
          <w:snapToGrid w:val="0"/>
          <w:color w:val="000000" w:themeColor="text1"/>
          <w:sz w:val="20"/>
          <w:lang w:eastAsia="zh-CN" w:bidi="en-US"/>
        </w:rPr>
        <w:t>ROFN and</w:t>
      </w:r>
    </w:p>
    <w:p w14:paraId="52ED17F7" w14:textId="77777777" w:rsidR="00F43B2F" w:rsidRPr="00D42E57" w:rsidRDefault="006E15F3" w:rsidP="00F43B2F">
      <w:pPr>
        <w:widowControl w:val="0"/>
        <w:adjustRightInd w:val="0"/>
        <w:snapToGrid w:val="0"/>
        <w:spacing w:before="120" w:after="120" w:line="480" w:lineRule="auto"/>
        <w:ind w:firstLine="210"/>
        <w:jc w:val="right"/>
        <w:rPr>
          <w:snapToGrid w:val="0"/>
          <w:color w:val="000000" w:themeColor="text1"/>
          <w:sz w:val="20"/>
          <w:lang w:eastAsia="zh-CN" w:bidi="en-US"/>
        </w:rPr>
      </w:pPr>
      <w:r w:rsidRPr="008276BF">
        <w:rPr>
          <w:position w:val="-130"/>
          <w:highlight w:val="green"/>
        </w:rPr>
        <w:object w:dxaOrig="6480" w:dyaOrig="2160" w14:anchorId="36CE0D32">
          <v:shape id="_x0000_i1113" type="#_x0000_t75" alt="" style="width:324.3pt;height:108.3pt;mso-width-percent:0;mso-height-percent:0;mso-width-percent:0;mso-height-percent:0" o:ole="">
            <v:imagedata r:id="rId180" o:title=""/>
          </v:shape>
          <o:OLEObject Type="Embed" ProgID="Equation.DSMT4" ShapeID="_x0000_i1113" DrawAspect="Content" ObjectID="_1629138129" r:id="rId181"/>
        </w:object>
      </w:r>
      <w:r w:rsidR="00F43B2F" w:rsidRPr="00D42E57">
        <w:rPr>
          <w:snapToGrid w:val="0"/>
          <w:color w:val="000000" w:themeColor="text1"/>
          <w:sz w:val="20"/>
          <w:lang w:eastAsia="zh-CN" w:bidi="en-US"/>
        </w:rPr>
        <w:t xml:space="preserve">     (39)</w:t>
      </w:r>
    </w:p>
    <w:p w14:paraId="6CBD386B" w14:textId="77777777" w:rsidR="00F43B2F" w:rsidRPr="00D42E57" w:rsidRDefault="00F43B2F" w:rsidP="00F43B2F">
      <w:pPr>
        <w:widowControl w:val="0"/>
        <w:adjustRightInd w:val="0"/>
        <w:snapToGrid w:val="0"/>
        <w:spacing w:before="120" w:after="120" w:line="480" w:lineRule="auto"/>
        <w:rPr>
          <w:snapToGrid w:val="0"/>
          <w:color w:val="000000" w:themeColor="text1"/>
          <w:sz w:val="20"/>
          <w:lang w:eastAsia="zh-CN" w:bidi="en-US"/>
        </w:rPr>
      </w:pPr>
      <w:r w:rsidRPr="00D42E57">
        <w:rPr>
          <w:snapToGrid w:val="0"/>
          <w:color w:val="000000" w:themeColor="text1"/>
          <w:sz w:val="20"/>
          <w:lang w:eastAsia="zh-CN" w:bidi="en-US"/>
        </w:rPr>
        <w:t>where</w:t>
      </w:r>
      <w:r w:rsidRPr="00D42E57">
        <w:rPr>
          <w:rFonts w:eastAsiaTheme="minorEastAsia" w:hint="eastAsia"/>
          <w:snapToGrid w:val="0"/>
          <w:color w:val="000000" w:themeColor="text1"/>
          <w:sz w:val="20"/>
          <w:lang w:eastAsia="zh-CN" w:bidi="en-US"/>
        </w:rPr>
        <w:t xml:space="preserve"> </w:t>
      </w:r>
      <w:r w:rsidR="006E15F3" w:rsidRPr="008276BF">
        <w:rPr>
          <w:position w:val="-30"/>
          <w:highlight w:val="green"/>
        </w:rPr>
        <w:object w:dxaOrig="6480" w:dyaOrig="720" w14:anchorId="5149A061">
          <v:shape id="_x0000_i1114" type="#_x0000_t75" alt="" style="width:324.3pt;height:36.3pt;mso-width-percent:0;mso-height-percent:0;mso-width-percent:0;mso-height-percent:0" o:ole="">
            <v:imagedata r:id="rId182" o:title=""/>
          </v:shape>
          <o:OLEObject Type="Embed" ProgID="Equation.DSMT4" ShapeID="_x0000_i1114" DrawAspect="Content" ObjectID="_1629138130" r:id="rId183"/>
        </w:object>
      </w:r>
      <w:r w:rsidRPr="00D42E57">
        <w:rPr>
          <w:snapToGrid w:val="0"/>
          <w:color w:val="000000" w:themeColor="text1"/>
          <w:sz w:val="20"/>
          <w:lang w:eastAsia="zh-CN" w:bidi="en-US"/>
        </w:rPr>
        <w:t>.</w:t>
      </w:r>
    </w:p>
    <w:p w14:paraId="322A4AF9" w14:textId="0A729E6E" w:rsidR="00F43B2F" w:rsidRPr="00D42E57" w:rsidRDefault="00F43B2F" w:rsidP="00F43B2F">
      <w:pPr>
        <w:widowControl w:val="0"/>
        <w:adjustRightInd w:val="0"/>
        <w:snapToGrid w:val="0"/>
        <w:spacing w:before="120" w:after="120" w:line="480" w:lineRule="auto"/>
        <w:ind w:firstLine="210"/>
        <w:rPr>
          <w:rFonts w:eastAsiaTheme="minorEastAsia"/>
          <w:snapToGrid w:val="0"/>
          <w:color w:val="auto"/>
          <w:sz w:val="20"/>
          <w:lang w:eastAsia="zh-CN" w:bidi="en-US"/>
        </w:rPr>
      </w:pPr>
      <w:r w:rsidRPr="00D42E57">
        <w:rPr>
          <w:snapToGrid w:val="0"/>
          <w:color w:val="000000" w:themeColor="text1"/>
          <w:sz w:val="20"/>
          <w:lang w:eastAsia="zh-CN" w:bidi="en-US"/>
        </w:rPr>
        <w:t xml:space="preserve">The proof of this theorem is similar to the proof of Theorem 1; please refer to Appendix C. In addition, it is easy to prove </w:t>
      </w:r>
      <w:r w:rsidRPr="00D42E57">
        <w:rPr>
          <w:snapToGrid w:val="0"/>
          <w:color w:val="auto"/>
          <w:sz w:val="20"/>
          <w:lang w:eastAsia="zh-CN" w:bidi="en-US"/>
        </w:rPr>
        <w:t xml:space="preserve">that the </w:t>
      </w:r>
      <w:r w:rsidRPr="00D42E57">
        <w:rPr>
          <w:i/>
          <w:snapToGrid w:val="0"/>
          <w:color w:val="auto"/>
          <w:sz w:val="20"/>
          <w:lang w:eastAsia="zh-CN" w:bidi="en-US"/>
        </w:rPr>
        <w:t>q</w:t>
      </w:r>
      <w:r w:rsidRPr="00D42E57">
        <w:rPr>
          <w:snapToGrid w:val="0"/>
          <w:color w:val="auto"/>
          <w:sz w:val="20"/>
          <w:lang w:eastAsia="zh-CN" w:bidi="en-US"/>
        </w:rPr>
        <w:t>ROFDWPHM operator satisfies the properties of monotonicity and boundedness. The proofs of these facts are omitted.</w:t>
      </w:r>
    </w:p>
    <w:p w14:paraId="1B8AEDBA" w14:textId="77777777" w:rsidR="00F43B2F" w:rsidRPr="00D42E57" w:rsidRDefault="00F43B2F" w:rsidP="00F43B2F">
      <w:pPr>
        <w:pStyle w:val="MDPI22heading2"/>
        <w:spacing w:line="480" w:lineRule="auto"/>
        <w:jc w:val="both"/>
        <w:rPr>
          <w:rFonts w:ascii="Times New Roman" w:hAnsi="Times New Roman"/>
          <w:b/>
          <w:i w:val="0"/>
          <w:color w:val="auto"/>
          <w:sz w:val="32"/>
          <w:szCs w:val="32"/>
        </w:rPr>
      </w:pPr>
      <w:r w:rsidRPr="00D42E57">
        <w:rPr>
          <w:rFonts w:ascii="Times New Roman" w:hAnsi="Times New Roman"/>
          <w:b/>
          <w:i w:val="0"/>
          <w:color w:val="auto"/>
          <w:sz w:val="32"/>
          <w:szCs w:val="32"/>
        </w:rPr>
        <w:lastRenderedPageBreak/>
        <w:t xml:space="preserve">3.3 </w:t>
      </w:r>
      <w:r w:rsidRPr="00D42E57">
        <w:rPr>
          <w:rFonts w:ascii="Times New Roman" w:hAnsi="Times New Roman"/>
          <w:b/>
          <w:iCs/>
          <w:color w:val="auto"/>
          <w:sz w:val="32"/>
          <w:szCs w:val="32"/>
        </w:rPr>
        <w:t>q</w:t>
      </w:r>
      <w:r w:rsidRPr="00D42E57">
        <w:rPr>
          <w:rFonts w:ascii="Times New Roman" w:hAnsi="Times New Roman"/>
          <w:b/>
          <w:i w:val="0"/>
          <w:color w:val="auto"/>
          <w:sz w:val="32"/>
          <w:szCs w:val="32"/>
        </w:rPr>
        <w:t>-Rung orthopair fuzzy Dombi power partitioned Heronian mean operators</w:t>
      </w:r>
    </w:p>
    <w:p w14:paraId="3BCEC60C" w14:textId="3ED89366" w:rsidR="00F43B2F" w:rsidRPr="00D42E57" w:rsidRDefault="00F43B2F" w:rsidP="00F43B2F">
      <w:pPr>
        <w:spacing w:line="480" w:lineRule="auto"/>
        <w:rPr>
          <w:color w:val="auto"/>
          <w:sz w:val="20"/>
        </w:rPr>
      </w:pPr>
      <w:r w:rsidRPr="00D42E57">
        <w:rPr>
          <w:color w:val="auto"/>
          <w:sz w:val="20"/>
        </w:rPr>
        <w:t xml:space="preserve">In practice, during the MAGDM process, decision makers may assign some unreasonable evaluation values to the attributes. The negative effects of such values on the aggregation results can be reduced by incorporating the PA operator. Thus, </w:t>
      </w:r>
      <w:r w:rsidRPr="00D42E57">
        <w:rPr>
          <w:snapToGrid w:val="0"/>
          <w:color w:val="auto"/>
          <w:sz w:val="20"/>
          <w:lang w:eastAsia="zh-CN" w:bidi="en-US"/>
        </w:rPr>
        <w:t xml:space="preserve">a </w:t>
      </w:r>
      <w:r w:rsidRPr="00D42E57">
        <w:rPr>
          <w:i/>
          <w:snapToGrid w:val="0"/>
          <w:color w:val="auto"/>
          <w:sz w:val="20"/>
          <w:lang w:eastAsia="zh-CN" w:bidi="en-US"/>
        </w:rPr>
        <w:t>q</w:t>
      </w:r>
      <w:r w:rsidRPr="00D42E57">
        <w:rPr>
          <w:snapToGrid w:val="0"/>
          <w:color w:val="auto"/>
          <w:sz w:val="20"/>
          <w:lang w:eastAsia="zh-CN" w:bidi="en-US"/>
        </w:rPr>
        <w:t xml:space="preserve">-rung orthopair fuzzy Dombi power </w:t>
      </w:r>
      <w:r w:rsidRPr="00D42E57">
        <w:rPr>
          <w:color w:val="auto"/>
          <w:sz w:val="20"/>
        </w:rPr>
        <w:t>partitioned Heronian mean</w:t>
      </w:r>
      <w:r w:rsidRPr="00D42E57">
        <w:rPr>
          <w:iCs/>
          <w:snapToGrid w:val="0"/>
          <w:color w:val="auto"/>
          <w:sz w:val="20"/>
          <w:lang w:eastAsia="zh-CN" w:bidi="en-US"/>
        </w:rPr>
        <w:t xml:space="preserve"> (</w:t>
      </w:r>
      <w:r w:rsidRPr="00D42E57">
        <w:rPr>
          <w:i/>
          <w:snapToGrid w:val="0"/>
          <w:color w:val="auto"/>
          <w:sz w:val="20"/>
          <w:lang w:eastAsia="zh-CN" w:bidi="en-US"/>
        </w:rPr>
        <w:t>q</w:t>
      </w:r>
      <w:r w:rsidRPr="00D42E57">
        <w:rPr>
          <w:snapToGrid w:val="0"/>
          <w:color w:val="auto"/>
          <w:sz w:val="20"/>
          <w:lang w:eastAsia="zh-CN" w:bidi="en-US"/>
        </w:rPr>
        <w:t>ROFD</w:t>
      </w:r>
      <w:r w:rsidRPr="00D42E57">
        <w:rPr>
          <w:rFonts w:eastAsiaTheme="minorEastAsia"/>
          <w:snapToGrid w:val="0"/>
          <w:color w:val="auto"/>
          <w:sz w:val="20"/>
          <w:lang w:eastAsia="zh-CN" w:bidi="en-US"/>
        </w:rPr>
        <w:t>P</w:t>
      </w:r>
      <w:r w:rsidRPr="00D42E57">
        <w:rPr>
          <w:snapToGrid w:val="0"/>
          <w:color w:val="auto"/>
          <w:sz w:val="20"/>
          <w:lang w:eastAsia="zh-CN" w:bidi="en-US"/>
        </w:rPr>
        <w:t xml:space="preserve">PHM) operator and a </w:t>
      </w:r>
      <w:r w:rsidRPr="00D42E57">
        <w:rPr>
          <w:i/>
          <w:snapToGrid w:val="0"/>
          <w:color w:val="auto"/>
          <w:sz w:val="20"/>
          <w:lang w:eastAsia="zh-CN" w:bidi="en-US"/>
        </w:rPr>
        <w:t>q</w:t>
      </w:r>
      <w:r w:rsidRPr="00D42E57">
        <w:rPr>
          <w:snapToGrid w:val="0"/>
          <w:color w:val="auto"/>
          <w:sz w:val="20"/>
          <w:lang w:eastAsia="zh-CN" w:bidi="en-US"/>
        </w:rPr>
        <w:t xml:space="preserve">-rung orthopair fuzzy Dombi weighted power </w:t>
      </w:r>
      <w:r w:rsidRPr="00D42E57">
        <w:rPr>
          <w:color w:val="auto"/>
          <w:sz w:val="20"/>
        </w:rPr>
        <w:t>partitioned Heronian mean</w:t>
      </w:r>
      <w:r w:rsidRPr="00D42E57">
        <w:rPr>
          <w:i/>
          <w:snapToGrid w:val="0"/>
          <w:color w:val="auto"/>
          <w:sz w:val="20"/>
          <w:lang w:eastAsia="zh-CN" w:bidi="en-US"/>
        </w:rPr>
        <w:t xml:space="preserve"> (q</w:t>
      </w:r>
      <w:r w:rsidRPr="00D42E57">
        <w:rPr>
          <w:snapToGrid w:val="0"/>
          <w:color w:val="auto"/>
          <w:sz w:val="20"/>
          <w:lang w:eastAsia="zh-CN" w:bidi="en-US"/>
        </w:rPr>
        <w:t>ROFDWPHM) operator are presented.</w:t>
      </w:r>
    </w:p>
    <w:p w14:paraId="06908D29" w14:textId="2F7EBCBD" w:rsidR="00F43B2F" w:rsidRPr="00D42E57" w:rsidRDefault="00F43B2F" w:rsidP="00F43B2F">
      <w:pPr>
        <w:widowControl w:val="0"/>
        <w:adjustRightInd w:val="0"/>
        <w:snapToGrid w:val="0"/>
        <w:spacing w:before="120" w:after="120" w:line="480" w:lineRule="auto"/>
        <w:rPr>
          <w:snapToGrid w:val="0"/>
          <w:color w:val="auto"/>
          <w:sz w:val="20"/>
          <w:lang w:eastAsia="zh-CN" w:bidi="en-US"/>
        </w:rPr>
      </w:pPr>
      <w:r w:rsidRPr="00D42E57">
        <w:rPr>
          <w:b/>
          <w:snapToGrid w:val="0"/>
          <w:color w:val="auto"/>
          <w:sz w:val="20"/>
          <w:lang w:eastAsia="zh-CN" w:bidi="en-US"/>
        </w:rPr>
        <w:t>Definition 13</w:t>
      </w:r>
      <w:r w:rsidRPr="00D42E57">
        <w:rPr>
          <w:snapToGrid w:val="0"/>
          <w:color w:val="auto"/>
          <w:sz w:val="20"/>
          <w:lang w:eastAsia="zh-CN" w:bidi="en-US"/>
        </w:rPr>
        <w:t>. Let {Θ</w:t>
      </w:r>
      <w:r w:rsidRPr="00D42E57">
        <w:rPr>
          <w:snapToGrid w:val="0"/>
          <w:color w:val="auto"/>
          <w:sz w:val="20"/>
          <w:vertAlign w:val="subscript"/>
          <w:lang w:eastAsia="zh-CN" w:bidi="en-US"/>
        </w:rPr>
        <w:t>1</w:t>
      </w:r>
      <w:r w:rsidRPr="00D42E57">
        <w:rPr>
          <w:snapToGrid w:val="0"/>
          <w:color w:val="auto"/>
          <w:sz w:val="20"/>
          <w:lang w:eastAsia="zh-CN" w:bidi="en-US"/>
        </w:rPr>
        <w:t>, Θ</w:t>
      </w:r>
      <w:r w:rsidRPr="00D42E57">
        <w:rPr>
          <w:snapToGrid w:val="0"/>
          <w:color w:val="auto"/>
          <w:sz w:val="20"/>
          <w:vertAlign w:val="subscript"/>
          <w:lang w:eastAsia="zh-CN" w:bidi="en-US"/>
        </w:rPr>
        <w:t>2</w:t>
      </w:r>
      <w:r w:rsidRPr="00D42E57">
        <w:rPr>
          <w:snapToGrid w:val="0"/>
          <w:color w:val="auto"/>
          <w:sz w:val="20"/>
          <w:lang w:eastAsia="zh-CN" w:bidi="en-US"/>
        </w:rPr>
        <w:t xml:space="preserve">, </w:t>
      </w:r>
      <w:r w:rsidR="009824D3" w:rsidRPr="00D42E57">
        <w:rPr>
          <w:snapToGrid w:val="0"/>
          <w:color w:val="auto"/>
          <w:sz w:val="20"/>
          <w:lang w:eastAsia="zh-CN" w:bidi="en-US"/>
        </w:rPr>
        <w:t>… ,</w:t>
      </w:r>
      <w:r w:rsidRPr="00D42E57">
        <w:rPr>
          <w:snapToGrid w:val="0"/>
          <w:color w:val="auto"/>
          <w:sz w:val="20"/>
          <w:lang w:eastAsia="zh-CN" w:bidi="en-US"/>
        </w:rPr>
        <w:t xml:space="preserve"> Θ</w:t>
      </w:r>
      <w:r w:rsidRPr="00D42E57">
        <w:rPr>
          <w:i/>
          <w:snapToGrid w:val="0"/>
          <w:color w:val="auto"/>
          <w:sz w:val="20"/>
          <w:vertAlign w:val="subscript"/>
          <w:lang w:eastAsia="zh-CN" w:bidi="en-US"/>
        </w:rPr>
        <w:t>n</w:t>
      </w:r>
      <w:r w:rsidRPr="00D42E57">
        <w:rPr>
          <w:snapToGrid w:val="0"/>
          <w:color w:val="auto"/>
          <w:sz w:val="20"/>
          <w:lang w:eastAsia="zh-CN" w:bidi="en-US"/>
        </w:rPr>
        <w:t>} (where Θ</w:t>
      </w:r>
      <w:r w:rsidRPr="00D42E57">
        <w:rPr>
          <w:i/>
          <w:snapToGrid w:val="0"/>
          <w:color w:val="auto"/>
          <w:sz w:val="20"/>
          <w:vertAlign w:val="subscript"/>
          <w:lang w:eastAsia="zh-CN" w:bidi="en-US"/>
        </w:rPr>
        <w:t>i</w:t>
      </w:r>
      <w:r w:rsidRPr="00D42E57">
        <w:rPr>
          <w:snapToGrid w:val="0"/>
          <w:color w:val="auto"/>
          <w:sz w:val="20"/>
          <w:lang w:eastAsia="zh-CN" w:bidi="en-US"/>
        </w:rPr>
        <w:t xml:space="preserve"> = (</w:t>
      </w:r>
      <w:r w:rsidRPr="00D42E57">
        <w:rPr>
          <w:i/>
          <w:snapToGrid w:val="0"/>
          <w:color w:val="auto"/>
          <w:sz w:val="20"/>
          <w:lang w:eastAsia="zh-CN" w:bidi="en-US"/>
        </w:rPr>
        <w:t>μ</w:t>
      </w:r>
      <w:r w:rsidRPr="00D42E57">
        <w:rPr>
          <w:i/>
          <w:snapToGrid w:val="0"/>
          <w:color w:val="auto"/>
          <w:sz w:val="20"/>
          <w:vertAlign w:val="subscript"/>
          <w:lang w:eastAsia="zh-CN" w:bidi="en-US"/>
        </w:rPr>
        <w:t>i</w:t>
      </w:r>
      <w:r w:rsidR="009824D3" w:rsidRPr="00D42E57">
        <w:rPr>
          <w:i/>
          <w:snapToGrid w:val="0"/>
          <w:color w:val="auto"/>
          <w:sz w:val="20"/>
          <w:vertAlign w:val="subscript"/>
          <w:lang w:eastAsia="zh-CN" w:bidi="en-US"/>
        </w:rPr>
        <w:t xml:space="preserve"> </w:t>
      </w:r>
      <w:r w:rsidRPr="00D42E57">
        <w:rPr>
          <w:i/>
          <w:snapToGrid w:val="0"/>
          <w:color w:val="auto"/>
          <w:sz w:val="20"/>
          <w:vertAlign w:val="subscript"/>
          <w:lang w:eastAsia="zh-CN" w:bidi="en-US"/>
        </w:rPr>
        <w:t xml:space="preserve">, </w:t>
      </w:r>
      <w:r w:rsidRPr="00D42E57">
        <w:rPr>
          <w:rFonts w:eastAsiaTheme="minorEastAsia"/>
          <w:i/>
          <w:snapToGrid w:val="0"/>
          <w:color w:val="auto"/>
          <w:sz w:val="20"/>
          <w:lang w:eastAsia="zh-CN" w:bidi="en-US"/>
        </w:rPr>
        <w:t>v</w:t>
      </w:r>
      <w:r w:rsidRPr="00D42E57">
        <w:rPr>
          <w:i/>
          <w:snapToGrid w:val="0"/>
          <w:color w:val="auto"/>
          <w:sz w:val="20"/>
          <w:vertAlign w:val="subscript"/>
          <w:lang w:eastAsia="zh-CN" w:bidi="en-US"/>
        </w:rPr>
        <w:t>i</w:t>
      </w:r>
      <w:r w:rsidR="009824D3" w:rsidRPr="00D42E57">
        <w:rPr>
          <w:i/>
          <w:snapToGrid w:val="0"/>
          <w:color w:val="auto"/>
          <w:sz w:val="20"/>
          <w:vertAlign w:val="subscript"/>
          <w:lang w:eastAsia="zh-CN" w:bidi="en-US"/>
        </w:rPr>
        <w:t xml:space="preserve"> </w:t>
      </w:r>
      <w:r w:rsidR="009824D3" w:rsidRPr="00D42E57">
        <w:rPr>
          <w:snapToGrid w:val="0"/>
          <w:color w:val="auto"/>
          <w:sz w:val="20"/>
          <w:lang w:eastAsia="zh-CN" w:bidi="en-US"/>
        </w:rPr>
        <w:t>)</w:t>
      </w:r>
      <w:r w:rsidRPr="00D42E57">
        <w:rPr>
          <w:color w:val="auto"/>
          <w:sz w:val="20"/>
        </w:rPr>
        <w:t xml:space="preserve"> (</w:t>
      </w:r>
      <w:r w:rsidRPr="00D42E57">
        <w:rPr>
          <w:i/>
          <w:color w:val="auto"/>
          <w:sz w:val="20"/>
        </w:rPr>
        <w:t xml:space="preserve">i </w:t>
      </w:r>
      <w:r w:rsidRPr="00D42E57">
        <w:rPr>
          <w:color w:val="auto"/>
          <w:sz w:val="20"/>
        </w:rPr>
        <w:t xml:space="preserve">= 1, 2, </w:t>
      </w:r>
      <w:r w:rsidR="009824D3" w:rsidRPr="00D42E57">
        <w:rPr>
          <w:color w:val="auto"/>
          <w:sz w:val="20"/>
        </w:rPr>
        <w:t>… ,</w:t>
      </w:r>
      <w:r w:rsidRPr="00D42E57">
        <w:rPr>
          <w:color w:val="auto"/>
          <w:sz w:val="20"/>
        </w:rPr>
        <w:t xml:space="preserve"> </w:t>
      </w:r>
      <w:r w:rsidRPr="00D42E57">
        <w:rPr>
          <w:i/>
          <w:color w:val="auto"/>
          <w:sz w:val="20"/>
        </w:rPr>
        <w:t>n</w:t>
      </w:r>
      <w:r w:rsidRPr="00D42E57">
        <w:rPr>
          <w:color w:val="auto"/>
          <w:sz w:val="20"/>
        </w:rPr>
        <w:t>)</w:t>
      </w:r>
      <w:r w:rsidRPr="00D42E57">
        <w:rPr>
          <w:snapToGrid w:val="0"/>
          <w:color w:val="auto"/>
          <w:sz w:val="20"/>
          <w:lang w:eastAsia="zh-CN" w:bidi="en-US"/>
        </w:rPr>
        <w:t xml:space="preserve"> be a collection of </w:t>
      </w:r>
      <w:r w:rsidRPr="00D42E57">
        <w:rPr>
          <w:i/>
          <w:snapToGrid w:val="0"/>
          <w:color w:val="auto"/>
          <w:sz w:val="20"/>
          <w:lang w:eastAsia="zh-CN" w:bidi="en-US"/>
        </w:rPr>
        <w:t>q</w:t>
      </w:r>
      <w:r w:rsidRPr="00D42E57">
        <w:rPr>
          <w:snapToGrid w:val="0"/>
          <w:color w:val="auto"/>
          <w:sz w:val="20"/>
          <w:lang w:eastAsia="zh-CN" w:bidi="en-US"/>
        </w:rPr>
        <w:t xml:space="preserve">ROFNs </w:t>
      </w:r>
      <w:r w:rsidRPr="00D42E57">
        <w:rPr>
          <w:color w:val="auto"/>
          <w:sz w:val="20"/>
        </w:rPr>
        <w:t>(</w:t>
      </w:r>
      <w:r w:rsidRPr="00D42E57">
        <w:rPr>
          <w:i/>
          <w:color w:val="auto"/>
          <w:sz w:val="20"/>
        </w:rPr>
        <w:t xml:space="preserve">q </w:t>
      </w:r>
      <w:r w:rsidRPr="00D42E57">
        <w:rPr>
          <w:color w:val="auto"/>
          <w:sz w:val="20"/>
        </w:rPr>
        <w:t xml:space="preserve">= 1, 2, …) </w:t>
      </w:r>
      <w:r w:rsidRPr="00D42E57">
        <w:rPr>
          <w:snapToGrid w:val="0"/>
          <w:color w:val="auto"/>
          <w:sz w:val="20"/>
          <w:lang w:eastAsia="zh-CN" w:bidi="en-US"/>
        </w:rPr>
        <w:t xml:space="preserve">that is partitioned into </w:t>
      </w:r>
      <w:r w:rsidRPr="00D42E57">
        <w:rPr>
          <w:i/>
          <w:snapToGrid w:val="0"/>
          <w:color w:val="auto"/>
          <w:sz w:val="20"/>
          <w:lang w:eastAsia="zh-CN" w:bidi="en-US"/>
        </w:rPr>
        <w:t>d</w:t>
      </w:r>
      <w:r w:rsidRPr="00D42E57">
        <w:rPr>
          <w:snapToGrid w:val="0"/>
          <w:color w:val="auto"/>
          <w:sz w:val="20"/>
          <w:lang w:eastAsia="zh-CN" w:bidi="en-US"/>
        </w:rPr>
        <w:t xml:space="preserve"> distinct sorts </w:t>
      </w:r>
      <w:r w:rsidRPr="00D42E57">
        <w:rPr>
          <w:i/>
          <w:snapToGrid w:val="0"/>
          <w:color w:val="auto"/>
          <w:sz w:val="20"/>
          <w:lang w:eastAsia="zh-CN" w:bidi="en-US"/>
        </w:rPr>
        <w:t>P</w:t>
      </w:r>
      <w:r w:rsidRPr="00D42E57">
        <w:rPr>
          <w:i/>
          <w:snapToGrid w:val="0"/>
          <w:color w:val="auto"/>
          <w:sz w:val="20"/>
          <w:vertAlign w:val="subscript"/>
          <w:lang w:eastAsia="zh-CN" w:bidi="en-US"/>
        </w:rPr>
        <w:t>1</w:t>
      </w:r>
      <w:r w:rsidRPr="00D42E57">
        <w:rPr>
          <w:i/>
          <w:snapToGrid w:val="0"/>
          <w:color w:val="auto"/>
          <w:sz w:val="20"/>
          <w:lang w:eastAsia="zh-CN" w:bidi="en-US"/>
        </w:rPr>
        <w:t>,P</w:t>
      </w:r>
      <w:r w:rsidRPr="00D42E57">
        <w:rPr>
          <w:i/>
          <w:snapToGrid w:val="0"/>
          <w:color w:val="auto"/>
          <w:sz w:val="20"/>
          <w:vertAlign w:val="subscript"/>
          <w:lang w:eastAsia="zh-CN" w:bidi="en-US"/>
        </w:rPr>
        <w:t>2</w:t>
      </w:r>
      <w:r w:rsidRPr="00D42E57">
        <w:rPr>
          <w:i/>
          <w:snapToGrid w:val="0"/>
          <w:color w:val="auto"/>
          <w:sz w:val="20"/>
          <w:lang w:eastAsia="zh-CN" w:bidi="en-US"/>
        </w:rPr>
        <w:t>,…,P</w:t>
      </w:r>
      <w:r w:rsidRPr="00D42E57">
        <w:rPr>
          <w:i/>
          <w:snapToGrid w:val="0"/>
          <w:color w:val="auto"/>
          <w:sz w:val="20"/>
          <w:vertAlign w:val="subscript"/>
          <w:lang w:eastAsia="zh-CN" w:bidi="en-US"/>
        </w:rPr>
        <w:t>d</w:t>
      </w:r>
      <w:r w:rsidRPr="00D42E57">
        <w:rPr>
          <w:snapToGrid w:val="0"/>
          <w:color w:val="auto"/>
          <w:sz w:val="20"/>
          <w:lang w:eastAsia="zh-CN" w:bidi="en-US"/>
        </w:rPr>
        <w:t>, where</w:t>
      </w:r>
      <w:r w:rsidRPr="00D42E57">
        <w:rPr>
          <w:i/>
          <w:snapToGrid w:val="0"/>
          <w:color w:val="auto"/>
          <w:sz w:val="20"/>
          <w:lang w:eastAsia="zh-CN" w:bidi="en-US"/>
        </w:rPr>
        <w:t xml:space="preserve"> P</w:t>
      </w:r>
      <w:r w:rsidRPr="00D42E57">
        <w:rPr>
          <w:i/>
          <w:snapToGrid w:val="0"/>
          <w:color w:val="auto"/>
          <w:sz w:val="20"/>
          <w:vertAlign w:val="subscript"/>
          <w:lang w:eastAsia="zh-CN" w:bidi="en-US"/>
        </w:rPr>
        <w:t xml:space="preserve">h </w:t>
      </w:r>
      <w:r w:rsidRPr="00D42E57">
        <w:rPr>
          <w:snapToGrid w:val="0"/>
          <w:color w:val="auto"/>
          <w:sz w:val="20"/>
          <w:lang w:eastAsia="zh-CN" w:bidi="en-US"/>
        </w:rPr>
        <w:t>= {Θ</w:t>
      </w:r>
      <w:r w:rsidRPr="00D42E57">
        <w:rPr>
          <w:i/>
          <w:color w:val="auto"/>
          <w:sz w:val="20"/>
          <w:vertAlign w:val="subscript"/>
        </w:rPr>
        <w:t>h1</w:t>
      </w:r>
      <w:r w:rsidRPr="00D42E57">
        <w:rPr>
          <w:snapToGrid w:val="0"/>
          <w:color w:val="auto"/>
          <w:sz w:val="20"/>
          <w:lang w:eastAsia="zh-CN" w:bidi="en-US"/>
        </w:rPr>
        <w:t>, Θ</w:t>
      </w:r>
      <w:r w:rsidRPr="00D42E57">
        <w:rPr>
          <w:i/>
          <w:color w:val="auto"/>
          <w:sz w:val="20"/>
          <w:vertAlign w:val="subscript"/>
        </w:rPr>
        <w:t>h2</w:t>
      </w:r>
      <w:r w:rsidRPr="00D42E57">
        <w:rPr>
          <w:snapToGrid w:val="0"/>
          <w:color w:val="auto"/>
          <w:sz w:val="20"/>
          <w:lang w:eastAsia="zh-CN" w:bidi="en-US"/>
        </w:rPr>
        <w:t>,…, Θ</w:t>
      </w:r>
      <w:r w:rsidRPr="00D42E57">
        <w:rPr>
          <w:i/>
          <w:color w:val="auto"/>
          <w:sz w:val="20"/>
          <w:vertAlign w:val="subscript"/>
        </w:rPr>
        <w:t>h|</w:t>
      </w:r>
      <w:r w:rsidRPr="00D42E57">
        <w:rPr>
          <w:i/>
          <w:snapToGrid w:val="0"/>
          <w:color w:val="auto"/>
          <w:sz w:val="20"/>
          <w:vertAlign w:val="subscript"/>
          <w:lang w:eastAsia="zh-CN" w:bidi="en-US"/>
        </w:rPr>
        <w:t>Ph</w:t>
      </w:r>
      <w:r w:rsidRPr="00D42E57">
        <w:rPr>
          <w:i/>
          <w:color w:val="auto"/>
          <w:sz w:val="20"/>
          <w:vertAlign w:val="subscript"/>
        </w:rPr>
        <w:t>|</w:t>
      </w:r>
      <w:r w:rsidRPr="00D42E57">
        <w:rPr>
          <w:snapToGrid w:val="0"/>
          <w:color w:val="auto"/>
          <w:sz w:val="20"/>
          <w:lang w:eastAsia="zh-CN" w:bidi="en-US"/>
        </w:rPr>
        <w:t>} (</w:t>
      </w:r>
      <w:r w:rsidR="009824D3" w:rsidRPr="00D42E57">
        <w:rPr>
          <w:snapToGrid w:val="0"/>
          <w:color w:val="auto"/>
          <w:sz w:val="20"/>
          <w:lang w:eastAsia="zh-CN" w:bidi="en-US"/>
        </w:rPr>
        <w:t xml:space="preserve"> </w:t>
      </w:r>
      <w:r w:rsidRPr="00D42E57">
        <w:rPr>
          <w:i/>
          <w:snapToGrid w:val="0"/>
          <w:color w:val="auto"/>
          <w:sz w:val="20"/>
          <w:lang w:eastAsia="zh-CN" w:bidi="en-US"/>
        </w:rPr>
        <w:t xml:space="preserve">h </w:t>
      </w:r>
      <w:r w:rsidRPr="00D42E57">
        <w:rPr>
          <w:snapToGrid w:val="0"/>
          <w:color w:val="auto"/>
          <w:sz w:val="20"/>
          <w:lang w:eastAsia="zh-CN" w:bidi="en-US"/>
        </w:rPr>
        <w:t xml:space="preserve">= 1, 2, </w:t>
      </w:r>
      <w:r w:rsidR="009824D3" w:rsidRPr="00D42E57">
        <w:rPr>
          <w:snapToGrid w:val="0"/>
          <w:color w:val="auto"/>
          <w:sz w:val="20"/>
          <w:lang w:eastAsia="zh-CN" w:bidi="en-US"/>
        </w:rPr>
        <w:t>… ,</w:t>
      </w:r>
      <w:r w:rsidRPr="00D42E57">
        <w:rPr>
          <w:i/>
          <w:snapToGrid w:val="0"/>
          <w:color w:val="auto"/>
          <w:sz w:val="20"/>
          <w:lang w:eastAsia="zh-CN" w:bidi="en-US"/>
        </w:rPr>
        <w:t>d</w:t>
      </w:r>
      <w:r w:rsidRPr="00D42E57">
        <w:rPr>
          <w:snapToGrid w:val="0"/>
          <w:color w:val="auto"/>
          <w:sz w:val="20"/>
          <w:lang w:eastAsia="zh-CN" w:bidi="en-US"/>
        </w:rPr>
        <w:t>) and |</w:t>
      </w:r>
      <w:r w:rsidRPr="00D42E57">
        <w:rPr>
          <w:i/>
          <w:snapToGrid w:val="0"/>
          <w:color w:val="auto"/>
          <w:sz w:val="20"/>
          <w:lang w:eastAsia="zh-CN" w:bidi="en-US"/>
        </w:rPr>
        <w:t>P</w:t>
      </w:r>
      <w:r w:rsidRPr="00D42E57">
        <w:rPr>
          <w:snapToGrid w:val="0"/>
          <w:color w:val="auto"/>
          <w:sz w:val="20"/>
          <w:vertAlign w:val="subscript"/>
          <w:lang w:eastAsia="zh-CN" w:bidi="en-US"/>
        </w:rPr>
        <w:t>1</w:t>
      </w:r>
      <w:r w:rsidRPr="00D42E57">
        <w:rPr>
          <w:snapToGrid w:val="0"/>
          <w:color w:val="auto"/>
          <w:sz w:val="20"/>
          <w:lang w:eastAsia="zh-CN" w:bidi="en-US"/>
        </w:rPr>
        <w:t>|+|</w:t>
      </w:r>
      <w:r w:rsidRPr="00D42E57">
        <w:rPr>
          <w:i/>
          <w:snapToGrid w:val="0"/>
          <w:color w:val="auto"/>
          <w:sz w:val="20"/>
          <w:lang w:eastAsia="zh-CN" w:bidi="en-US"/>
        </w:rPr>
        <w:t>P</w:t>
      </w:r>
      <w:r w:rsidRPr="00D42E57">
        <w:rPr>
          <w:snapToGrid w:val="0"/>
          <w:color w:val="auto"/>
          <w:sz w:val="20"/>
          <w:vertAlign w:val="subscript"/>
          <w:lang w:eastAsia="zh-CN" w:bidi="en-US"/>
        </w:rPr>
        <w:t>2</w:t>
      </w:r>
      <w:r w:rsidRPr="00D42E57">
        <w:rPr>
          <w:snapToGrid w:val="0"/>
          <w:color w:val="auto"/>
          <w:sz w:val="20"/>
          <w:lang w:eastAsia="zh-CN" w:bidi="en-US"/>
        </w:rPr>
        <w:t>|+…+|</w:t>
      </w:r>
      <w:r w:rsidRPr="00D42E57">
        <w:rPr>
          <w:i/>
          <w:snapToGrid w:val="0"/>
          <w:color w:val="auto"/>
          <w:sz w:val="20"/>
          <w:lang w:eastAsia="zh-CN" w:bidi="en-US"/>
        </w:rPr>
        <w:t>P</w:t>
      </w:r>
      <w:r w:rsidRPr="00D42E57">
        <w:rPr>
          <w:i/>
          <w:snapToGrid w:val="0"/>
          <w:color w:val="auto"/>
          <w:sz w:val="20"/>
          <w:vertAlign w:val="subscript"/>
          <w:lang w:eastAsia="zh-CN" w:bidi="en-US"/>
        </w:rPr>
        <w:t>d</w:t>
      </w:r>
      <w:r w:rsidRPr="00D42E57">
        <w:rPr>
          <w:snapToGrid w:val="0"/>
          <w:color w:val="auto"/>
          <w:sz w:val="20"/>
          <w:lang w:eastAsia="zh-CN" w:bidi="en-US"/>
        </w:rPr>
        <w:t>|=</w:t>
      </w:r>
      <w:r w:rsidRPr="00D42E57">
        <w:rPr>
          <w:i/>
          <w:snapToGrid w:val="0"/>
          <w:color w:val="auto"/>
          <w:sz w:val="20"/>
          <w:lang w:eastAsia="zh-CN" w:bidi="en-US"/>
        </w:rPr>
        <w:t xml:space="preserve"> n</w:t>
      </w:r>
      <w:r w:rsidRPr="00D42E57">
        <w:rPr>
          <w:color w:val="auto"/>
          <w:sz w:val="20"/>
        </w:rPr>
        <w:t>.</w:t>
      </w:r>
      <w:r w:rsidRPr="00D42E57">
        <w:rPr>
          <w:snapToGrid w:val="0"/>
          <w:color w:val="auto"/>
          <w:sz w:val="20"/>
          <w:lang w:eastAsia="zh-CN" w:bidi="en-US"/>
        </w:rPr>
        <w:t xml:space="preserve"> For any</w:t>
      </w:r>
      <w:r w:rsidRPr="00D42E57">
        <w:rPr>
          <w:i/>
          <w:snapToGrid w:val="0"/>
          <w:color w:val="auto"/>
          <w:sz w:val="20"/>
          <w:lang w:eastAsia="zh-CN" w:bidi="en-US"/>
        </w:rPr>
        <w:t xml:space="preserve"> </w:t>
      </w:r>
      <w:r w:rsidRPr="00D42E57">
        <w:rPr>
          <w:snapToGrid w:val="0"/>
          <w:color w:val="auto"/>
          <w:sz w:val="20"/>
          <w:lang w:eastAsia="zh-CN" w:bidi="en-US"/>
        </w:rPr>
        <w:t xml:space="preserve">two real numbers </w:t>
      </w:r>
      <w:r w:rsidRPr="00D42E57">
        <w:rPr>
          <w:i/>
          <w:color w:val="auto"/>
          <w:sz w:val="20"/>
        </w:rPr>
        <w:t xml:space="preserve">a </w:t>
      </w:r>
      <w:r w:rsidRPr="00D42E57">
        <w:rPr>
          <w:snapToGrid w:val="0"/>
          <w:color w:val="auto"/>
          <w:sz w:val="20"/>
          <w:lang w:eastAsia="zh-CN" w:bidi="en-US"/>
        </w:rPr>
        <w:t xml:space="preserve">and </w:t>
      </w:r>
      <w:r w:rsidRPr="00D42E57">
        <w:rPr>
          <w:i/>
          <w:color w:val="auto"/>
          <w:sz w:val="20"/>
        </w:rPr>
        <w:t>b</w:t>
      </w:r>
      <w:r w:rsidRPr="00D42E57">
        <w:rPr>
          <w:snapToGrid w:val="0"/>
          <w:color w:val="auto"/>
          <w:sz w:val="20"/>
          <w:lang w:eastAsia="zh-CN" w:bidi="en-US"/>
        </w:rPr>
        <w:t xml:space="preserve"> such that </w:t>
      </w:r>
      <w:r w:rsidRPr="00D42E57">
        <w:rPr>
          <w:i/>
          <w:color w:val="auto"/>
          <w:sz w:val="20"/>
        </w:rPr>
        <w:t xml:space="preserve">a, b </w:t>
      </w:r>
      <w:r w:rsidRPr="00D42E57">
        <w:rPr>
          <w:color w:val="auto"/>
          <w:sz w:val="20"/>
        </w:rPr>
        <w:t xml:space="preserve">≥ </w:t>
      </w:r>
      <w:r w:rsidRPr="00D42E57">
        <w:rPr>
          <w:i/>
          <w:color w:val="auto"/>
          <w:sz w:val="20"/>
        </w:rPr>
        <w:t xml:space="preserve">0 </w:t>
      </w:r>
      <w:r w:rsidRPr="00D42E57">
        <w:rPr>
          <w:snapToGrid w:val="0"/>
          <w:color w:val="auto"/>
          <w:sz w:val="20"/>
          <w:lang w:eastAsia="zh-CN" w:bidi="en-US"/>
        </w:rPr>
        <w:t xml:space="preserve">but </w:t>
      </w:r>
      <w:r w:rsidRPr="00D42E57">
        <w:rPr>
          <w:i/>
          <w:snapToGrid w:val="0"/>
          <w:color w:val="auto"/>
          <w:sz w:val="20"/>
          <w:lang w:eastAsia="zh-CN" w:bidi="en-US"/>
        </w:rPr>
        <w:t>a</w:t>
      </w:r>
      <w:r w:rsidRPr="00D42E57">
        <w:rPr>
          <w:snapToGrid w:val="0"/>
          <w:color w:val="auto"/>
          <w:sz w:val="20"/>
          <w:lang w:eastAsia="zh-CN" w:bidi="en-US"/>
        </w:rPr>
        <w:t xml:space="preserve"> and </w:t>
      </w:r>
      <w:r w:rsidRPr="00D42E57">
        <w:rPr>
          <w:i/>
          <w:snapToGrid w:val="0"/>
          <w:color w:val="auto"/>
          <w:sz w:val="20"/>
          <w:lang w:eastAsia="zh-CN" w:bidi="en-US"/>
        </w:rPr>
        <w:t>b</w:t>
      </w:r>
      <w:r w:rsidRPr="00D42E57">
        <w:rPr>
          <w:snapToGrid w:val="0"/>
          <w:color w:val="auto"/>
          <w:sz w:val="20"/>
          <w:lang w:eastAsia="zh-CN" w:bidi="en-US"/>
        </w:rPr>
        <w:t xml:space="preserve"> are not zero simultaneously, the </w:t>
      </w:r>
      <w:r w:rsidRPr="00D42E57">
        <w:rPr>
          <w:i/>
          <w:iCs/>
          <w:snapToGrid w:val="0"/>
          <w:color w:val="auto"/>
          <w:sz w:val="20"/>
          <w:lang w:eastAsia="zh-CN" w:bidi="en-US"/>
        </w:rPr>
        <w:t>q</w:t>
      </w:r>
      <w:r w:rsidRPr="00D42E57">
        <w:rPr>
          <w:snapToGrid w:val="0"/>
          <w:color w:val="auto"/>
          <w:sz w:val="20"/>
          <w:lang w:eastAsia="zh-CN" w:bidi="en-US"/>
        </w:rPr>
        <w:t>-rung orthopair fuzzy Dombi power partitioned Heronian mean (</w:t>
      </w:r>
      <w:r w:rsidRPr="00D42E57">
        <w:rPr>
          <w:i/>
          <w:snapToGrid w:val="0"/>
          <w:color w:val="auto"/>
          <w:sz w:val="20"/>
          <w:lang w:eastAsia="zh-CN" w:bidi="en-US"/>
        </w:rPr>
        <w:t>q</w:t>
      </w:r>
      <w:r w:rsidRPr="00D42E57">
        <w:rPr>
          <w:snapToGrid w:val="0"/>
          <w:color w:val="auto"/>
          <w:sz w:val="20"/>
          <w:lang w:eastAsia="zh-CN" w:bidi="en-US"/>
        </w:rPr>
        <w:t xml:space="preserve">ROFDPPHM) operator is defined as </w:t>
      </w:r>
      <w:r w:rsidRPr="00D42E57">
        <w:rPr>
          <w:color w:val="auto"/>
          <w:sz w:val="20"/>
          <w:lang w:eastAsia="zh-CN" w:bidi="en-US"/>
        </w:rPr>
        <w:t>follows</w:t>
      </w:r>
      <w:r w:rsidRPr="00D42E57">
        <w:rPr>
          <w:snapToGrid w:val="0"/>
          <w:color w:val="auto"/>
          <w:sz w:val="20"/>
          <w:lang w:eastAsia="zh-CN" w:bidi="en-US"/>
        </w:rPr>
        <w:t>:</w:t>
      </w:r>
    </w:p>
    <w:p w14:paraId="7284065A" w14:textId="484E3DD8" w:rsidR="00F43B2F" w:rsidRPr="00D42E57" w:rsidRDefault="00B67496" w:rsidP="00F43B2F">
      <w:pPr>
        <w:widowControl w:val="0"/>
        <w:adjustRightInd w:val="0"/>
        <w:snapToGrid w:val="0"/>
        <w:spacing w:before="120" w:after="120" w:line="480" w:lineRule="auto"/>
        <w:ind w:firstLine="210"/>
        <w:jc w:val="right"/>
        <w:rPr>
          <w:snapToGrid w:val="0"/>
          <w:color w:val="auto"/>
          <w:sz w:val="20"/>
          <w:lang w:eastAsia="zh-CN" w:bidi="en-US"/>
        </w:rPr>
      </w:pPr>
      <w:bookmarkStart w:id="128" w:name="OLE_LINK31"/>
      <w:bookmarkStart w:id="129" w:name="OLE_LINK32"/>
      <w:del w:id="130" w:author="Gaohong" w:date="2019-09-04T20:54:00Z">
        <w:r w:rsidDel="0059438A">
          <w:rPr>
            <w:color w:val="auto"/>
            <w:position w:val="-82"/>
          </w:rPr>
          <w:pict w14:anchorId="0BB762D6">
            <v:shape id="_x0000_i1115" type="#_x0000_t75" alt="" style="width:309.9pt;height:86.4pt;mso-width-percent:0;mso-height-percent:0;mso-width-percent:0;mso-height-percent:0">
              <v:imagedata r:id="rId184" o:title=""/>
            </v:shape>
          </w:pict>
        </w:r>
      </w:del>
      <w:bookmarkEnd w:id="128"/>
      <w:bookmarkEnd w:id="129"/>
      <w:ins w:id="131" w:author="Gaohong" w:date="2019-09-04T20:54:00Z">
        <w:r w:rsidR="0059438A" w:rsidRPr="001C3B7B">
          <w:rPr>
            <w:color w:val="auto"/>
            <w:position w:val="-82"/>
          </w:rPr>
          <w:object w:dxaOrig="6255" w:dyaOrig="1740" w14:anchorId="0FABAE66">
            <v:shape id="_x0000_i1392" type="#_x0000_t75" style="width:309.9pt;height:86.4pt" o:ole="">
              <v:imagedata r:id="rId184" o:title=""/>
            </v:shape>
            <o:OLEObject Type="Embed" ProgID="Equation.DSMT4" ShapeID="_x0000_i1392" DrawAspect="Content" ObjectID="_1629138131" r:id="rId185"/>
          </w:object>
        </w:r>
      </w:ins>
      <w:r w:rsidR="00F43B2F" w:rsidRPr="00D42E57">
        <w:rPr>
          <w:color w:val="auto"/>
        </w:rPr>
        <w:t xml:space="preserve">         </w:t>
      </w:r>
      <w:r w:rsidR="00F43B2F" w:rsidRPr="00D42E57">
        <w:rPr>
          <w:snapToGrid w:val="0"/>
          <w:color w:val="auto"/>
          <w:sz w:val="20"/>
          <w:lang w:eastAsia="zh-CN" w:bidi="en-US"/>
        </w:rPr>
        <w:t>(40)</w:t>
      </w:r>
    </w:p>
    <w:p w14:paraId="4DF4AE32" w14:textId="084DB959" w:rsidR="00F43B2F" w:rsidRPr="00D42E57" w:rsidRDefault="00F43B2F" w:rsidP="00F43B2F">
      <w:pPr>
        <w:widowControl w:val="0"/>
        <w:adjustRightInd w:val="0"/>
        <w:snapToGrid w:val="0"/>
        <w:spacing w:before="120" w:after="120" w:line="480" w:lineRule="auto"/>
        <w:ind w:firstLine="210"/>
        <w:rPr>
          <w:snapToGrid w:val="0"/>
          <w:color w:val="auto"/>
          <w:sz w:val="20"/>
          <w:lang w:eastAsia="zh-CN" w:bidi="en-US"/>
        </w:rPr>
      </w:pPr>
      <w:r w:rsidRPr="00D42E57">
        <w:rPr>
          <w:snapToGrid w:val="0"/>
          <w:color w:val="auto"/>
          <w:sz w:val="20"/>
          <w:lang w:eastAsia="zh-CN" w:bidi="en-US"/>
        </w:rPr>
        <w:t xml:space="preserve">where </w:t>
      </w:r>
      <w:r w:rsidR="006E15F3" w:rsidRPr="008276BF">
        <w:rPr>
          <w:color w:val="auto"/>
          <w:position w:val="-16"/>
          <w:highlight w:val="green"/>
        </w:rPr>
        <w:object w:dxaOrig="2595" w:dyaOrig="435" w14:anchorId="2590D790">
          <v:shape id="_x0000_i1116" type="#_x0000_t75" alt="" style="width:129.6pt;height:21.9pt;mso-width-percent:0;mso-height-percent:0;mso-width-percent:0;mso-height-percent:0" o:ole="">
            <v:imagedata r:id="rId186" o:title=""/>
          </v:shape>
          <o:OLEObject Type="Embed" ProgID="Equation.DSMT4" ShapeID="_x0000_i1116" DrawAspect="Content" ObjectID="_1629138132" r:id="rId187"/>
        </w:object>
      </w:r>
      <w:r w:rsidRPr="00D42E57">
        <w:rPr>
          <w:snapToGrid w:val="0"/>
          <w:color w:val="auto"/>
          <w:sz w:val="20"/>
          <w:lang w:eastAsia="zh-CN" w:bidi="en-US"/>
        </w:rPr>
        <w:t xml:space="preserve">, </w:t>
      </w:r>
      <w:r w:rsidR="00B67496">
        <w:rPr>
          <w:color w:val="auto"/>
          <w:position w:val="-12"/>
        </w:rPr>
        <w:pict w14:anchorId="1EBD9FA2">
          <v:shape id="_x0000_i1117" type="#_x0000_t75" alt="" style="width:122.1pt;height:14.4pt;mso-width-percent:0;mso-height-percent:0;mso-width-percent:0;mso-height-percent:0">
            <v:imagedata r:id="rId188" o:title=""/>
          </v:shape>
        </w:pict>
      </w:r>
      <w:r w:rsidRPr="00D42E57">
        <w:rPr>
          <w:snapToGrid w:val="0"/>
          <w:color w:val="auto"/>
          <w:sz w:val="20"/>
          <w:lang w:eastAsia="zh-CN" w:bidi="en-US"/>
        </w:rPr>
        <w:t xml:space="preserve"> and</w:t>
      </w:r>
      <w:r w:rsidR="00B67496">
        <w:rPr>
          <w:color w:val="auto"/>
          <w:position w:val="-12"/>
        </w:rPr>
        <w:pict w14:anchorId="392647C3">
          <v:shape id="_x0000_i1118" type="#_x0000_t75" alt="" style="width:50.1pt;height:14.4pt;mso-width-percent:0;mso-height-percent:0;mso-width-percent:0;mso-height-percent:0">
            <v:imagedata r:id="rId189" o:title=""/>
          </v:shape>
        </w:pict>
      </w:r>
      <w:r w:rsidRPr="00D42E57">
        <w:rPr>
          <w:snapToGrid w:val="0"/>
          <w:color w:val="auto"/>
          <w:sz w:val="20"/>
          <w:lang w:eastAsia="zh-CN" w:bidi="en-US"/>
        </w:rPr>
        <w:t>is</w:t>
      </w:r>
      <w:r w:rsidRPr="00D42E57">
        <w:rPr>
          <w:color w:val="auto"/>
          <w:sz w:val="20"/>
          <w:lang w:eastAsia="zh-CN" w:bidi="en-US"/>
        </w:rPr>
        <w:t xml:space="preserve"> the</w:t>
      </w:r>
      <w:r w:rsidRPr="00D42E57">
        <w:rPr>
          <w:snapToGrid w:val="0"/>
          <w:color w:val="auto"/>
          <w:sz w:val="20"/>
          <w:lang w:eastAsia="zh-CN" w:bidi="en-US"/>
        </w:rPr>
        <w:t xml:space="preserve"> </w:t>
      </w:r>
      <w:r w:rsidRPr="00D42E57">
        <w:rPr>
          <w:color w:val="auto"/>
          <w:sz w:val="20"/>
        </w:rPr>
        <w:t>Minkowski-type distance between</w:t>
      </w:r>
      <w:r w:rsidRPr="00D42E57">
        <w:rPr>
          <w:snapToGrid w:val="0"/>
          <w:color w:val="auto"/>
          <w:sz w:val="20"/>
          <w:lang w:eastAsia="zh-CN" w:bidi="en-US"/>
        </w:rPr>
        <w:t xml:space="preserve"> Θ</w:t>
      </w:r>
      <w:r w:rsidRPr="00D42E57">
        <w:rPr>
          <w:snapToGrid w:val="0"/>
          <w:color w:val="auto"/>
          <w:sz w:val="20"/>
          <w:vertAlign w:val="subscript"/>
          <w:lang w:eastAsia="zh-CN" w:bidi="en-US"/>
        </w:rPr>
        <w:t xml:space="preserve">hi </w:t>
      </w:r>
      <w:r w:rsidRPr="00D42E57">
        <w:rPr>
          <w:snapToGrid w:val="0"/>
          <w:color w:val="auto"/>
          <w:sz w:val="20"/>
          <w:lang w:eastAsia="zh-CN" w:bidi="en-US"/>
        </w:rPr>
        <w:t>and Θ</w:t>
      </w:r>
      <w:proofErr w:type="gramStart"/>
      <w:r w:rsidRPr="00D42E57">
        <w:rPr>
          <w:snapToGrid w:val="0"/>
          <w:color w:val="auto"/>
          <w:sz w:val="20"/>
          <w:vertAlign w:val="subscript"/>
          <w:lang w:eastAsia="zh-CN" w:bidi="en-US"/>
        </w:rPr>
        <w:t xml:space="preserve">hj </w:t>
      </w:r>
      <w:r w:rsidRPr="00D42E57">
        <w:rPr>
          <w:snapToGrid w:val="0"/>
          <w:color w:val="auto"/>
          <w:sz w:val="20"/>
          <w:lang w:eastAsia="zh-CN" w:bidi="en-US"/>
        </w:rPr>
        <w:t>.</w:t>
      </w:r>
      <w:proofErr w:type="gramEnd"/>
      <w:r w:rsidR="00B67496">
        <w:rPr>
          <w:color w:val="auto"/>
          <w:position w:val="-12"/>
        </w:rPr>
        <w:pict w14:anchorId="3B0E74F4">
          <v:shape id="_x0000_i1119" type="#_x0000_t75" alt="" style="width:50.1pt;height:14.4pt;mso-width-percent:0;mso-height-percent:0;mso-width-percent:0;mso-height-percent:0">
            <v:imagedata r:id="rId190" o:title=""/>
          </v:shape>
        </w:pict>
      </w:r>
      <w:r w:rsidRPr="00D42E57">
        <w:rPr>
          <w:snapToGrid w:val="0"/>
          <w:color w:val="auto"/>
          <w:sz w:val="20"/>
          <w:lang w:eastAsia="zh-CN" w:bidi="en-US"/>
        </w:rPr>
        <w:t xml:space="preserve"> </w:t>
      </w:r>
      <w:r w:rsidRPr="00D42E57">
        <w:rPr>
          <w:color w:val="auto"/>
          <w:sz w:val="20"/>
        </w:rPr>
        <w:t>satisfies the following properties:</w:t>
      </w:r>
    </w:p>
    <w:p w14:paraId="3ECB859D" w14:textId="1D628B4F" w:rsidR="00F43B2F" w:rsidRPr="00D42E57" w:rsidRDefault="00F43B2F" w:rsidP="00F43B2F">
      <w:pPr>
        <w:widowControl w:val="0"/>
        <w:adjustRightInd w:val="0"/>
        <w:snapToGrid w:val="0"/>
        <w:spacing w:before="120" w:after="120" w:line="480" w:lineRule="auto"/>
        <w:ind w:firstLine="210"/>
        <w:rPr>
          <w:color w:val="auto"/>
        </w:rPr>
      </w:pPr>
      <w:r w:rsidRPr="00D42E57">
        <w:rPr>
          <w:color w:val="auto"/>
          <w:sz w:val="20"/>
        </w:rPr>
        <w:t xml:space="preserve">(1) </w:t>
      </w:r>
      <w:del w:id="132" w:author="Gaohong" w:date="2019-09-04T20:54:00Z">
        <w:r w:rsidR="00B67496" w:rsidDel="0059438A">
          <w:rPr>
            <w:color w:val="auto"/>
            <w:position w:val="-12"/>
          </w:rPr>
          <w:pict w14:anchorId="338BFCF8">
            <v:shape id="_x0000_i1120" type="#_x0000_t75" alt="" style="width:78.9pt;height:14.4pt;mso-width-percent:0;mso-height-percent:0;mso-width-percent:0;mso-height-percent:0">
              <v:imagedata r:id="rId191" o:title=""/>
            </v:shape>
          </w:pict>
        </w:r>
      </w:del>
      <w:ins w:id="133" w:author="Gaohong" w:date="2019-09-04T20:54:00Z">
        <w:r w:rsidR="0059438A" w:rsidRPr="001C3B7B">
          <w:rPr>
            <w:color w:val="auto"/>
            <w:position w:val="-12"/>
          </w:rPr>
          <w:object w:dxaOrig="1660" w:dyaOrig="320" w14:anchorId="0540AE12">
            <v:shape id="_x0000_i1394" type="#_x0000_t75" style="width:78.9pt;height:14.4pt" o:ole="">
              <v:imagedata r:id="rId191" o:title=""/>
            </v:shape>
            <o:OLEObject Type="Embed" ProgID="Equation.DSMT4" ShapeID="_x0000_i1394" DrawAspect="Content" ObjectID="_1629138133" r:id="rId192"/>
          </w:object>
        </w:r>
      </w:ins>
    </w:p>
    <w:p w14:paraId="20D19C86" w14:textId="5354FB43" w:rsidR="00F43B2F" w:rsidRPr="00D42E57" w:rsidRDefault="00F43B2F" w:rsidP="00F43B2F">
      <w:pPr>
        <w:widowControl w:val="0"/>
        <w:adjustRightInd w:val="0"/>
        <w:snapToGrid w:val="0"/>
        <w:spacing w:before="120" w:after="120" w:line="480" w:lineRule="auto"/>
        <w:ind w:firstLine="210"/>
        <w:rPr>
          <w:rFonts w:eastAsiaTheme="minorEastAsia"/>
          <w:snapToGrid w:val="0"/>
          <w:color w:val="auto"/>
          <w:sz w:val="20"/>
          <w:lang w:eastAsia="zh-CN" w:bidi="en-US"/>
        </w:rPr>
      </w:pPr>
      <w:r w:rsidRPr="00D42E57">
        <w:rPr>
          <w:rFonts w:eastAsiaTheme="minorEastAsia" w:hint="eastAsia"/>
          <w:color w:val="auto"/>
          <w:sz w:val="20"/>
          <w:lang w:eastAsia="zh-CN"/>
        </w:rPr>
        <w:t>(</w:t>
      </w:r>
      <w:r w:rsidRPr="00D42E57">
        <w:rPr>
          <w:rFonts w:eastAsiaTheme="minorEastAsia"/>
          <w:color w:val="auto"/>
          <w:sz w:val="20"/>
          <w:lang w:eastAsia="zh-CN"/>
        </w:rPr>
        <w:t xml:space="preserve">2) </w:t>
      </w:r>
      <w:del w:id="134" w:author="Gaohong" w:date="2019-09-04T20:54:00Z">
        <w:r w:rsidR="00B67496" w:rsidDel="0059438A">
          <w:rPr>
            <w:color w:val="auto"/>
            <w:position w:val="-12"/>
          </w:rPr>
          <w:pict w14:anchorId="1B17BD3F">
            <v:shape id="_x0000_i1121" type="#_x0000_t75" alt="" style="width:108.3pt;height:14.4pt;mso-width-percent:0;mso-height-percent:0;mso-width-percent:0;mso-height-percent:0">
              <v:imagedata r:id="rId193" o:title=""/>
            </v:shape>
          </w:pict>
        </w:r>
      </w:del>
      <w:ins w:id="135" w:author="Gaohong" w:date="2019-09-04T20:54:00Z">
        <w:r w:rsidR="0059438A" w:rsidRPr="001C3B7B">
          <w:rPr>
            <w:color w:val="auto"/>
            <w:position w:val="-12"/>
          </w:rPr>
          <w:object w:dxaOrig="2220" w:dyaOrig="320" w14:anchorId="1D7CAF12">
            <v:shape id="_x0000_i1396" type="#_x0000_t75" style="width:108.3pt;height:14.4pt" o:ole="">
              <v:imagedata r:id="rId193" o:title=""/>
            </v:shape>
            <o:OLEObject Type="Embed" ProgID="Equation.DSMT4" ShapeID="_x0000_i1396" DrawAspect="Content" ObjectID="_1629138134" r:id="rId194"/>
          </w:object>
        </w:r>
      </w:ins>
    </w:p>
    <w:p w14:paraId="246E74E8" w14:textId="21693990" w:rsidR="00F43B2F" w:rsidRPr="00D42E57" w:rsidRDefault="00F43B2F" w:rsidP="00F43B2F">
      <w:pPr>
        <w:widowControl w:val="0"/>
        <w:adjustRightInd w:val="0"/>
        <w:snapToGrid w:val="0"/>
        <w:spacing w:before="120" w:after="120" w:line="480" w:lineRule="auto"/>
        <w:ind w:firstLine="210"/>
        <w:rPr>
          <w:rFonts w:eastAsiaTheme="minorEastAsia"/>
          <w:snapToGrid w:val="0"/>
          <w:color w:val="auto"/>
          <w:sz w:val="20"/>
          <w:lang w:eastAsia="zh-CN" w:bidi="en-US"/>
        </w:rPr>
      </w:pPr>
      <w:r w:rsidRPr="00D42E57">
        <w:rPr>
          <w:color w:val="auto"/>
          <w:sz w:val="20"/>
        </w:rPr>
        <w:lastRenderedPageBreak/>
        <w:t xml:space="preserve">(3)  </w:t>
      </w:r>
      <w:r w:rsidR="006E15F3" w:rsidRPr="008276BF">
        <w:rPr>
          <w:color w:val="auto"/>
          <w:position w:val="-12"/>
          <w:highlight w:val="green"/>
        </w:rPr>
        <w:object w:dxaOrig="2160" w:dyaOrig="285" w14:anchorId="637BB3E0">
          <v:shape id="_x0000_i1122" type="#_x0000_t75" alt="" style="width:108.3pt;height:14.4pt;mso-width-percent:0;mso-height-percent:0;mso-width-percent:0;mso-height-percent:0" o:ole="">
            <v:imagedata r:id="rId195" o:title=""/>
          </v:shape>
          <o:OLEObject Type="Embed" ProgID="Equation.DSMT4" ShapeID="_x0000_i1122" DrawAspect="Content" ObjectID="_1629138135" r:id="rId196"/>
        </w:object>
      </w:r>
      <w:r w:rsidRPr="00D42E57">
        <w:rPr>
          <w:color w:val="auto"/>
          <w:sz w:val="20"/>
        </w:rPr>
        <w:t>, if</w:t>
      </w:r>
      <w:del w:id="136" w:author="Gaohong" w:date="2019-09-04T20:54:00Z">
        <w:r w:rsidRPr="00D42E57" w:rsidDel="0059438A">
          <w:rPr>
            <w:color w:val="auto"/>
            <w:sz w:val="20"/>
          </w:rPr>
          <w:delText xml:space="preserve"> </w:delText>
        </w:r>
      </w:del>
      <w:ins w:id="137" w:author="Gaohong" w:date="2019-09-04T20:54:00Z">
        <w:r w:rsidR="0059438A" w:rsidRPr="001C3B7B">
          <w:rPr>
            <w:color w:val="auto"/>
            <w:position w:val="-12"/>
          </w:rPr>
          <w:object w:dxaOrig="1840" w:dyaOrig="320" w14:anchorId="3C94540D">
            <v:shape id="_x0000_i1398" type="#_x0000_t75" style="width:93.9pt;height:14.4pt" o:ole="">
              <v:imagedata r:id="rId197" o:title=""/>
            </v:shape>
            <o:OLEObject Type="Embed" ProgID="Equation.DSMT4" ShapeID="_x0000_i1398" DrawAspect="Content" ObjectID="_1629138136" r:id="rId198"/>
          </w:object>
        </w:r>
      </w:ins>
      <w:del w:id="138" w:author="Gaohong" w:date="2019-09-04T20:54:00Z">
        <w:r w:rsidR="00B67496" w:rsidDel="0059438A">
          <w:rPr>
            <w:color w:val="auto"/>
            <w:position w:val="-12"/>
          </w:rPr>
          <w:pict w14:anchorId="02B69BE9">
            <v:shape id="_x0000_i1123" type="#_x0000_t75" alt="" style="width:93.9pt;height:14.4pt;mso-width-percent:0;mso-height-percent:0;mso-width-percent:0;mso-height-percent:0">
              <v:imagedata r:id="rId197" o:title=""/>
            </v:shape>
          </w:pict>
        </w:r>
      </w:del>
      <w:r w:rsidRPr="00D42E57">
        <w:rPr>
          <w:color w:val="auto"/>
        </w:rPr>
        <w:t>.</w:t>
      </w:r>
    </w:p>
    <w:p w14:paraId="3C87B2E9" w14:textId="73789E7A" w:rsidR="00F43B2F" w:rsidRPr="00D42E57" w:rsidRDefault="00F43B2F" w:rsidP="00F43B2F">
      <w:pPr>
        <w:widowControl w:val="0"/>
        <w:adjustRightInd w:val="0"/>
        <w:snapToGrid w:val="0"/>
        <w:spacing w:before="120" w:after="120" w:line="480" w:lineRule="auto"/>
        <w:ind w:firstLine="210"/>
        <w:rPr>
          <w:snapToGrid w:val="0"/>
          <w:color w:val="auto"/>
          <w:sz w:val="20"/>
          <w:lang w:eastAsia="zh-CN" w:bidi="en-US"/>
        </w:rPr>
      </w:pPr>
      <w:r w:rsidRPr="00D42E57">
        <w:rPr>
          <w:color w:val="auto"/>
          <w:sz w:val="20"/>
        </w:rPr>
        <w:t>To simplify Equation (40),</w:t>
      </w:r>
      <w:r w:rsidRPr="00D42E57">
        <w:rPr>
          <w:snapToGrid w:val="0"/>
          <w:color w:val="auto"/>
          <w:sz w:val="20"/>
          <w:lang w:eastAsia="zh-CN" w:bidi="en-US"/>
        </w:rPr>
        <w:t xml:space="preserve"> let</w:t>
      </w:r>
      <w:r w:rsidR="009824D3" w:rsidRPr="00D42E57">
        <w:rPr>
          <w:snapToGrid w:val="0"/>
          <w:color w:val="auto"/>
          <w:sz w:val="20"/>
          <w:lang w:eastAsia="zh-CN" w:bidi="en-US"/>
        </w:rPr>
        <w:t xml:space="preserve"> </w:t>
      </w:r>
    </w:p>
    <w:p w14:paraId="3CE76B30" w14:textId="51CC8D7A" w:rsidR="00F43B2F" w:rsidRPr="00D42E57" w:rsidRDefault="0059438A" w:rsidP="00F43B2F">
      <w:pPr>
        <w:widowControl w:val="0"/>
        <w:adjustRightInd w:val="0"/>
        <w:snapToGrid w:val="0"/>
        <w:spacing w:before="120" w:after="120" w:line="480" w:lineRule="auto"/>
        <w:ind w:firstLine="210"/>
        <w:jc w:val="right"/>
        <w:rPr>
          <w:snapToGrid w:val="0"/>
          <w:color w:val="auto"/>
          <w:sz w:val="20"/>
          <w:lang w:eastAsia="zh-CN" w:bidi="en-US"/>
        </w:rPr>
      </w:pPr>
      <w:ins w:id="139" w:author="Gaohong" w:date="2019-09-04T20:54:00Z">
        <w:r w:rsidRPr="001C3B7B">
          <w:rPr>
            <w:color w:val="auto"/>
            <w:position w:val="-32"/>
          </w:rPr>
          <w:object w:dxaOrig="1760" w:dyaOrig="660" w14:anchorId="4F462A2B">
            <v:shape id="_x0000_i1400" type="#_x0000_t75" style="width:93.9pt;height:36.3pt" o:ole="">
              <v:imagedata r:id="rId199" o:title=""/>
            </v:shape>
            <o:OLEObject Type="Embed" ProgID="Equation.DSMT4" ShapeID="_x0000_i1400" DrawAspect="Content" ObjectID="_1629138137" r:id="rId200"/>
          </w:object>
        </w:r>
      </w:ins>
      <w:del w:id="140" w:author="Gaohong" w:date="2019-09-04T20:54:00Z">
        <w:r w:rsidR="00B67496" w:rsidDel="0059438A">
          <w:rPr>
            <w:color w:val="auto"/>
            <w:position w:val="-32"/>
          </w:rPr>
          <w:pict w14:anchorId="30D33016">
            <v:shape id="_x0000_i1124" type="#_x0000_t75" alt="" style="width:93.9pt;height:36.3pt;mso-width-percent:0;mso-height-percent:0;mso-width-percent:0;mso-height-percent:0">
              <v:imagedata r:id="rId199" o:title=""/>
            </v:shape>
          </w:pict>
        </w:r>
      </w:del>
      <w:r w:rsidR="00F43B2F" w:rsidRPr="00D42E57">
        <w:rPr>
          <w:snapToGrid w:val="0"/>
          <w:color w:val="auto"/>
          <w:sz w:val="20"/>
          <w:lang w:eastAsia="zh-CN" w:bidi="en-US"/>
        </w:rPr>
        <w:t xml:space="preserve">                                  (41)</w:t>
      </w:r>
    </w:p>
    <w:p w14:paraId="1507E269" w14:textId="2C1B7128" w:rsidR="00F43B2F" w:rsidRPr="00D42E57" w:rsidRDefault="00D42E57" w:rsidP="00F43B2F">
      <w:pPr>
        <w:widowControl w:val="0"/>
        <w:adjustRightInd w:val="0"/>
        <w:snapToGrid w:val="0"/>
        <w:spacing w:before="120" w:after="120" w:line="480" w:lineRule="auto"/>
        <w:ind w:firstLine="210"/>
        <w:jc w:val="left"/>
        <w:rPr>
          <w:snapToGrid w:val="0"/>
          <w:color w:val="auto"/>
          <w:sz w:val="20"/>
          <w:lang w:eastAsia="zh-CN" w:bidi="en-US"/>
        </w:rPr>
      </w:pPr>
      <w:r>
        <w:rPr>
          <w:color w:val="auto"/>
          <w:sz w:val="20"/>
        </w:rPr>
        <w:t xml:space="preserve">Then, </w:t>
      </w:r>
      <w:r w:rsidR="00F43B2F" w:rsidRPr="00D42E57">
        <w:rPr>
          <w:i/>
          <w:snapToGrid w:val="0"/>
          <w:color w:val="auto"/>
          <w:sz w:val="20"/>
          <w:lang w:eastAsia="zh-CN" w:bidi="en-US"/>
        </w:rPr>
        <w:t>w</w:t>
      </w:r>
      <w:r w:rsidR="00F43B2F" w:rsidRPr="00D42E57">
        <w:rPr>
          <w:i/>
          <w:snapToGrid w:val="0"/>
          <w:color w:val="auto"/>
          <w:sz w:val="20"/>
          <w:vertAlign w:val="subscript"/>
          <w:lang w:eastAsia="zh-CN" w:bidi="en-US"/>
        </w:rPr>
        <w:t>i</w:t>
      </w:r>
      <w:proofErr w:type="gramStart"/>
      <w:r w:rsidR="00F43B2F" w:rsidRPr="00D42E57">
        <w:rPr>
          <w:rFonts w:asciiTheme="minorEastAsia" w:eastAsiaTheme="minorEastAsia" w:hAnsiTheme="minorEastAsia"/>
          <w:snapToGrid w:val="0"/>
          <w:color w:val="auto"/>
          <w:sz w:val="20"/>
          <w:lang w:eastAsia="zh-CN" w:bidi="en-US"/>
        </w:rPr>
        <w:t>’</w:t>
      </w:r>
      <w:proofErr w:type="gramEnd"/>
      <w:r w:rsidR="00F43B2F" w:rsidRPr="00D42E57">
        <w:rPr>
          <w:snapToGrid w:val="0"/>
          <w:color w:val="auto"/>
          <w:sz w:val="20"/>
          <w:lang w:eastAsia="zh-CN" w:bidi="en-US"/>
        </w:rPr>
        <w:t xml:space="preserve"> </w:t>
      </w:r>
      <w:r w:rsidR="00F43B2F" w:rsidRPr="00D42E57">
        <w:rPr>
          <w:rFonts w:ascii="宋体" w:eastAsia="宋体" w:hAnsi="宋体" w:cs="宋体" w:hint="eastAsia"/>
          <w:snapToGrid w:val="0"/>
          <w:color w:val="auto"/>
          <w:sz w:val="20"/>
          <w:lang w:eastAsia="zh-CN" w:bidi="en-US"/>
        </w:rPr>
        <w:t>∈</w:t>
      </w:r>
      <w:r w:rsidR="00F43B2F" w:rsidRPr="00D42E57">
        <w:rPr>
          <w:snapToGrid w:val="0"/>
          <w:color w:val="auto"/>
          <w:sz w:val="20"/>
          <w:lang w:eastAsia="zh-CN" w:bidi="en-US"/>
        </w:rPr>
        <w:t xml:space="preserve"> [0, 1]</w:t>
      </w:r>
      <w:r w:rsidR="00F43B2F" w:rsidRPr="00D42E57">
        <w:rPr>
          <w:color w:val="auto"/>
        </w:rPr>
        <w:t xml:space="preserve"> </w:t>
      </w:r>
      <w:r w:rsidR="00F43B2F" w:rsidRPr="00D42E57">
        <w:rPr>
          <w:snapToGrid w:val="0"/>
          <w:color w:val="auto"/>
          <w:sz w:val="20"/>
          <w:lang w:eastAsia="zh-CN" w:bidi="en-US"/>
        </w:rPr>
        <w:t xml:space="preserve">and </w:t>
      </w:r>
      <w:r w:rsidR="006E15F3" w:rsidRPr="008276BF">
        <w:rPr>
          <w:color w:val="auto"/>
          <w:position w:val="-14"/>
          <w:highlight w:val="green"/>
        </w:rPr>
        <w:object w:dxaOrig="1005" w:dyaOrig="435" w14:anchorId="2593E76C">
          <v:shape id="_x0000_i1125" type="#_x0000_t75" alt="" style="width:50.1pt;height:21.9pt;mso-width-percent:0;mso-height-percent:0;mso-width-percent:0;mso-height-percent:0" o:ole="">
            <v:imagedata r:id="rId201" o:title=""/>
          </v:shape>
          <o:OLEObject Type="Embed" ProgID="Equation.DSMT4" ShapeID="_x0000_i1125" DrawAspect="Content" ObjectID="_1629138138" r:id="rId202"/>
        </w:object>
      </w:r>
      <w:r w:rsidR="00F43B2F" w:rsidRPr="00D42E57">
        <w:rPr>
          <w:snapToGrid w:val="0"/>
          <w:color w:val="auto"/>
          <w:sz w:val="20"/>
          <w:lang w:eastAsia="zh-CN" w:bidi="en-US"/>
        </w:rPr>
        <w:t xml:space="preserve">. </w:t>
      </w:r>
      <w:r w:rsidR="00F43B2F" w:rsidRPr="00D42E57">
        <w:rPr>
          <w:color w:val="auto"/>
          <w:sz w:val="20"/>
        </w:rPr>
        <w:t>Using this notation,</w:t>
      </w:r>
      <w:r w:rsidR="00F43B2F" w:rsidRPr="00D42E57">
        <w:rPr>
          <w:snapToGrid w:val="0"/>
          <w:color w:val="auto"/>
          <w:sz w:val="20"/>
          <w:lang w:eastAsia="zh-CN" w:bidi="en-US"/>
        </w:rPr>
        <w:t xml:space="preserve"> Equation </w:t>
      </w:r>
      <w:r w:rsidR="00F43B2F" w:rsidRPr="00D42E57">
        <w:rPr>
          <w:color w:val="auto"/>
          <w:sz w:val="20"/>
        </w:rPr>
        <w:t>(40)</w:t>
      </w:r>
      <w:r w:rsidR="00F43B2F" w:rsidRPr="00D42E57">
        <w:rPr>
          <w:snapToGrid w:val="0"/>
          <w:color w:val="auto"/>
          <w:sz w:val="20"/>
          <w:lang w:eastAsia="zh-CN" w:bidi="en-US"/>
        </w:rPr>
        <w:t xml:space="preserve"> can be expressed as:</w:t>
      </w:r>
    </w:p>
    <w:p w14:paraId="6A85A50B" w14:textId="32FD622B" w:rsidR="00F43B2F" w:rsidRPr="00D42E57" w:rsidRDefault="00B67496" w:rsidP="00F43B2F">
      <w:pPr>
        <w:widowControl w:val="0"/>
        <w:adjustRightInd w:val="0"/>
        <w:snapToGrid w:val="0"/>
        <w:spacing w:before="120" w:after="120" w:line="480" w:lineRule="auto"/>
        <w:ind w:firstLine="210"/>
        <w:jc w:val="right"/>
        <w:rPr>
          <w:snapToGrid w:val="0"/>
          <w:color w:val="auto"/>
          <w:sz w:val="20"/>
          <w:lang w:eastAsia="zh-CN" w:bidi="en-US"/>
        </w:rPr>
      </w:pPr>
      <w:del w:id="141" w:author="Gaohong" w:date="2019-09-04T20:54:00Z">
        <w:r w:rsidDel="0059438A">
          <w:rPr>
            <w:color w:val="auto"/>
            <w:position w:val="-30"/>
          </w:rPr>
          <w:pict w14:anchorId="1EC7F622">
            <v:shape id="_x0000_i1126" type="#_x0000_t75" alt="" style="width:366.9pt;height:44.45pt;mso-width-percent:0;mso-height-percent:0;mso-width-percent:0;mso-height-percent:0">
              <v:imagedata r:id="rId203" o:title=""/>
            </v:shape>
          </w:pict>
        </w:r>
      </w:del>
      <w:ins w:id="142" w:author="Gaohong" w:date="2019-09-04T20:54:00Z">
        <w:r w:rsidR="0059438A" w:rsidRPr="001C3B7B">
          <w:rPr>
            <w:color w:val="auto"/>
            <w:position w:val="-30"/>
          </w:rPr>
          <w:object w:dxaOrig="7275" w:dyaOrig="825" w14:anchorId="31AF73E2">
            <v:shape id="_x0000_i1402" type="#_x0000_t75" style="width:366.9pt;height:43.85pt" o:ole="">
              <v:imagedata r:id="rId203" o:title=""/>
            </v:shape>
            <o:OLEObject Type="Embed" ProgID="Equation.DSMT4" ShapeID="_x0000_i1402" DrawAspect="Content" ObjectID="_1629138139" r:id="rId204"/>
          </w:object>
        </w:r>
      </w:ins>
      <w:r w:rsidR="00F43B2F" w:rsidRPr="00D42E57">
        <w:rPr>
          <w:snapToGrid w:val="0"/>
          <w:color w:val="auto"/>
          <w:sz w:val="20"/>
          <w:lang w:eastAsia="zh-CN" w:bidi="en-US"/>
        </w:rPr>
        <w:t xml:space="preserve">   (42)</w:t>
      </w:r>
    </w:p>
    <w:p w14:paraId="24197B1A" w14:textId="658AB9F7" w:rsidR="00F43B2F" w:rsidRPr="00D42E57" w:rsidRDefault="00F43B2F" w:rsidP="00F43B2F">
      <w:pPr>
        <w:widowControl w:val="0"/>
        <w:adjustRightInd w:val="0"/>
        <w:snapToGrid w:val="0"/>
        <w:spacing w:before="120" w:after="120" w:line="480" w:lineRule="auto"/>
        <w:ind w:firstLine="210"/>
        <w:rPr>
          <w:snapToGrid w:val="0"/>
          <w:color w:val="auto"/>
          <w:sz w:val="20"/>
          <w:lang w:eastAsia="zh-CN" w:bidi="en-US"/>
        </w:rPr>
      </w:pPr>
      <w:r w:rsidRPr="00D42E57">
        <w:rPr>
          <w:b/>
          <w:snapToGrid w:val="0"/>
          <w:color w:val="auto"/>
          <w:sz w:val="20"/>
          <w:lang w:eastAsia="zh-CN" w:bidi="en-US"/>
        </w:rPr>
        <w:t>Theorem 6.</w:t>
      </w:r>
      <w:r w:rsidRPr="00D42E57">
        <w:rPr>
          <w:color w:val="auto"/>
          <w:sz w:val="20"/>
          <w:lang w:eastAsia="zh-CN" w:bidi="en-US"/>
        </w:rPr>
        <w:t xml:space="preserve"> </w:t>
      </w:r>
      <w:r w:rsidRPr="00D42E57">
        <w:rPr>
          <w:snapToGrid w:val="0"/>
          <w:color w:val="auto"/>
          <w:sz w:val="20"/>
          <w:lang w:eastAsia="zh-CN" w:bidi="en-US"/>
        </w:rPr>
        <w:t>Let {Θ</w:t>
      </w:r>
      <w:r w:rsidRPr="00D42E57">
        <w:rPr>
          <w:snapToGrid w:val="0"/>
          <w:color w:val="auto"/>
          <w:sz w:val="20"/>
          <w:vertAlign w:val="subscript"/>
          <w:lang w:eastAsia="zh-CN" w:bidi="en-US"/>
        </w:rPr>
        <w:t>1</w:t>
      </w:r>
      <w:r w:rsidRPr="00D42E57">
        <w:rPr>
          <w:snapToGrid w:val="0"/>
          <w:color w:val="auto"/>
          <w:sz w:val="20"/>
          <w:lang w:eastAsia="zh-CN" w:bidi="en-US"/>
        </w:rPr>
        <w:t>, Θ</w:t>
      </w:r>
      <w:r w:rsidRPr="00D42E57">
        <w:rPr>
          <w:snapToGrid w:val="0"/>
          <w:color w:val="auto"/>
          <w:sz w:val="20"/>
          <w:vertAlign w:val="subscript"/>
          <w:lang w:eastAsia="zh-CN" w:bidi="en-US"/>
        </w:rPr>
        <w:t>2</w:t>
      </w:r>
      <w:r w:rsidRPr="00D42E57">
        <w:rPr>
          <w:snapToGrid w:val="0"/>
          <w:color w:val="auto"/>
          <w:sz w:val="20"/>
          <w:lang w:eastAsia="zh-CN" w:bidi="en-US"/>
        </w:rPr>
        <w:t xml:space="preserve">, </w:t>
      </w:r>
      <w:r w:rsidR="009824D3" w:rsidRPr="00D42E57">
        <w:rPr>
          <w:snapToGrid w:val="0"/>
          <w:color w:val="auto"/>
          <w:sz w:val="20"/>
          <w:lang w:eastAsia="zh-CN" w:bidi="en-US"/>
        </w:rPr>
        <w:t>… ,</w:t>
      </w:r>
      <w:r w:rsidRPr="00D42E57">
        <w:rPr>
          <w:snapToGrid w:val="0"/>
          <w:color w:val="auto"/>
          <w:sz w:val="20"/>
          <w:lang w:eastAsia="zh-CN" w:bidi="en-US"/>
        </w:rPr>
        <w:t xml:space="preserve"> Θ</w:t>
      </w:r>
      <w:r w:rsidRPr="00D42E57">
        <w:rPr>
          <w:i/>
          <w:snapToGrid w:val="0"/>
          <w:color w:val="auto"/>
          <w:sz w:val="20"/>
          <w:vertAlign w:val="subscript"/>
          <w:lang w:eastAsia="zh-CN" w:bidi="en-US"/>
        </w:rPr>
        <w:t>n</w:t>
      </w:r>
      <w:r w:rsidRPr="00D42E57">
        <w:rPr>
          <w:snapToGrid w:val="0"/>
          <w:color w:val="auto"/>
          <w:sz w:val="20"/>
          <w:lang w:eastAsia="zh-CN" w:bidi="en-US"/>
        </w:rPr>
        <w:t>} (where Θ</w:t>
      </w:r>
      <w:r w:rsidRPr="00D42E57">
        <w:rPr>
          <w:i/>
          <w:snapToGrid w:val="0"/>
          <w:color w:val="auto"/>
          <w:sz w:val="20"/>
          <w:vertAlign w:val="subscript"/>
          <w:lang w:eastAsia="zh-CN" w:bidi="en-US"/>
        </w:rPr>
        <w:t>i</w:t>
      </w:r>
      <w:r w:rsidRPr="00D42E57">
        <w:rPr>
          <w:snapToGrid w:val="0"/>
          <w:color w:val="auto"/>
          <w:sz w:val="20"/>
          <w:lang w:eastAsia="zh-CN" w:bidi="en-US"/>
        </w:rPr>
        <w:t xml:space="preserve"> = (</w:t>
      </w:r>
      <w:r w:rsidRPr="00D42E57">
        <w:rPr>
          <w:i/>
          <w:snapToGrid w:val="0"/>
          <w:color w:val="auto"/>
          <w:sz w:val="20"/>
          <w:lang w:eastAsia="zh-CN" w:bidi="en-US"/>
        </w:rPr>
        <w:t>μ</w:t>
      </w:r>
      <w:r w:rsidRPr="00D42E57">
        <w:rPr>
          <w:i/>
          <w:snapToGrid w:val="0"/>
          <w:color w:val="auto"/>
          <w:sz w:val="20"/>
          <w:vertAlign w:val="subscript"/>
          <w:lang w:eastAsia="zh-CN" w:bidi="en-US"/>
        </w:rPr>
        <w:t>i</w:t>
      </w:r>
      <w:r w:rsidR="009824D3" w:rsidRPr="00D42E57">
        <w:rPr>
          <w:i/>
          <w:snapToGrid w:val="0"/>
          <w:color w:val="auto"/>
          <w:sz w:val="20"/>
          <w:vertAlign w:val="subscript"/>
          <w:lang w:eastAsia="zh-CN" w:bidi="en-US"/>
        </w:rPr>
        <w:t xml:space="preserve"> </w:t>
      </w:r>
      <w:r w:rsidRPr="00D42E57">
        <w:rPr>
          <w:iCs/>
          <w:snapToGrid w:val="0"/>
          <w:color w:val="auto"/>
          <w:sz w:val="20"/>
          <w:lang w:eastAsia="zh-CN" w:bidi="en-US"/>
        </w:rPr>
        <w:t>,</w:t>
      </w:r>
      <w:r w:rsidRPr="00D42E57">
        <w:rPr>
          <w:i/>
          <w:snapToGrid w:val="0"/>
          <w:color w:val="auto"/>
          <w:sz w:val="20"/>
          <w:vertAlign w:val="subscript"/>
          <w:lang w:eastAsia="zh-CN" w:bidi="en-US"/>
        </w:rPr>
        <w:t xml:space="preserve"> </w:t>
      </w:r>
      <w:r w:rsidRPr="00D42E57">
        <w:rPr>
          <w:rFonts w:eastAsiaTheme="minorEastAsia"/>
          <w:i/>
          <w:snapToGrid w:val="0"/>
          <w:color w:val="auto"/>
          <w:sz w:val="20"/>
          <w:lang w:eastAsia="zh-CN" w:bidi="en-US"/>
        </w:rPr>
        <w:t>v</w:t>
      </w:r>
      <w:r w:rsidRPr="00D42E57">
        <w:rPr>
          <w:i/>
          <w:snapToGrid w:val="0"/>
          <w:color w:val="auto"/>
          <w:sz w:val="20"/>
          <w:vertAlign w:val="subscript"/>
          <w:lang w:eastAsia="zh-CN" w:bidi="en-US"/>
        </w:rPr>
        <w:t>i</w:t>
      </w:r>
      <w:r w:rsidR="009824D3" w:rsidRPr="00D42E57">
        <w:rPr>
          <w:i/>
          <w:snapToGrid w:val="0"/>
          <w:color w:val="auto"/>
          <w:sz w:val="20"/>
          <w:vertAlign w:val="subscript"/>
          <w:lang w:eastAsia="zh-CN" w:bidi="en-US"/>
        </w:rPr>
        <w:t xml:space="preserve"> </w:t>
      </w:r>
      <w:r w:rsidR="009824D3" w:rsidRPr="00D42E57">
        <w:rPr>
          <w:snapToGrid w:val="0"/>
          <w:color w:val="auto"/>
          <w:sz w:val="20"/>
          <w:lang w:eastAsia="zh-CN" w:bidi="en-US"/>
        </w:rPr>
        <w:t>)</w:t>
      </w:r>
      <w:r w:rsidRPr="00D42E57">
        <w:rPr>
          <w:color w:val="auto"/>
          <w:sz w:val="20"/>
        </w:rPr>
        <w:t xml:space="preserve"> (</w:t>
      </w:r>
      <w:r w:rsidRPr="00D42E57">
        <w:rPr>
          <w:i/>
          <w:color w:val="auto"/>
          <w:sz w:val="20"/>
        </w:rPr>
        <w:t xml:space="preserve">i </w:t>
      </w:r>
      <w:r w:rsidRPr="00D42E57">
        <w:rPr>
          <w:color w:val="auto"/>
          <w:sz w:val="20"/>
        </w:rPr>
        <w:t xml:space="preserve">= 1, 2, </w:t>
      </w:r>
      <w:r w:rsidR="009824D3" w:rsidRPr="00D42E57">
        <w:rPr>
          <w:color w:val="auto"/>
          <w:sz w:val="20"/>
        </w:rPr>
        <w:t>… ,</w:t>
      </w:r>
      <w:r w:rsidRPr="00D42E57">
        <w:rPr>
          <w:color w:val="auto"/>
          <w:sz w:val="20"/>
        </w:rPr>
        <w:t xml:space="preserve"> </w:t>
      </w:r>
      <w:r w:rsidRPr="00D42E57">
        <w:rPr>
          <w:i/>
          <w:color w:val="auto"/>
          <w:sz w:val="20"/>
        </w:rPr>
        <w:t>n</w:t>
      </w:r>
      <w:r w:rsidRPr="00D42E57">
        <w:rPr>
          <w:color w:val="auto"/>
          <w:sz w:val="20"/>
        </w:rPr>
        <w:t>)</w:t>
      </w:r>
      <w:r w:rsidRPr="00D42E57">
        <w:rPr>
          <w:snapToGrid w:val="0"/>
          <w:color w:val="auto"/>
          <w:sz w:val="20"/>
          <w:lang w:eastAsia="zh-CN" w:bidi="en-US"/>
        </w:rPr>
        <w:t xml:space="preserve"> be a collection of </w:t>
      </w:r>
      <w:r w:rsidRPr="00D42E57">
        <w:rPr>
          <w:i/>
          <w:iCs/>
          <w:color w:val="auto"/>
          <w:sz w:val="20"/>
        </w:rPr>
        <w:t>q</w:t>
      </w:r>
      <w:r w:rsidRPr="00D42E57">
        <w:rPr>
          <w:color w:val="auto"/>
          <w:sz w:val="20"/>
        </w:rPr>
        <w:t>ROFNs</w:t>
      </w:r>
      <w:r w:rsidRPr="00D42E57">
        <w:rPr>
          <w:snapToGrid w:val="0"/>
          <w:color w:val="auto"/>
          <w:sz w:val="20"/>
          <w:lang w:eastAsia="zh-CN" w:bidi="en-US"/>
        </w:rPr>
        <w:t xml:space="preserve"> </w:t>
      </w:r>
      <w:r w:rsidRPr="00D42E57">
        <w:rPr>
          <w:color w:val="auto"/>
          <w:sz w:val="20"/>
        </w:rPr>
        <w:t>(</w:t>
      </w:r>
      <w:r w:rsidRPr="00D42E57">
        <w:rPr>
          <w:i/>
          <w:color w:val="auto"/>
          <w:sz w:val="20"/>
        </w:rPr>
        <w:t xml:space="preserve">q </w:t>
      </w:r>
      <w:r w:rsidRPr="00D42E57">
        <w:rPr>
          <w:color w:val="auto"/>
          <w:sz w:val="20"/>
        </w:rPr>
        <w:t>= 1, 2, …)</w:t>
      </w:r>
      <w:r w:rsidRPr="00D42E57">
        <w:rPr>
          <w:rFonts w:eastAsia="宋体"/>
          <w:snapToGrid w:val="0"/>
          <w:color w:val="auto"/>
          <w:sz w:val="20"/>
          <w:lang w:eastAsia="zh-CN" w:bidi="en-US"/>
        </w:rPr>
        <w:t xml:space="preserve"> </w:t>
      </w:r>
      <w:r w:rsidRPr="00D42E57">
        <w:rPr>
          <w:snapToGrid w:val="0"/>
          <w:color w:val="auto"/>
          <w:sz w:val="20"/>
          <w:lang w:eastAsia="zh-CN" w:bidi="en-US"/>
        </w:rPr>
        <w:t xml:space="preserve">that is partitioned into </w:t>
      </w:r>
      <w:r w:rsidRPr="00D42E57">
        <w:rPr>
          <w:i/>
          <w:snapToGrid w:val="0"/>
          <w:color w:val="auto"/>
          <w:sz w:val="20"/>
          <w:lang w:eastAsia="zh-CN" w:bidi="en-US"/>
        </w:rPr>
        <w:t>d</w:t>
      </w:r>
      <w:r w:rsidRPr="00D42E57">
        <w:rPr>
          <w:snapToGrid w:val="0"/>
          <w:color w:val="auto"/>
          <w:sz w:val="20"/>
          <w:lang w:eastAsia="zh-CN" w:bidi="en-US"/>
        </w:rPr>
        <w:t xml:space="preserve"> distinct sorts</w:t>
      </w:r>
      <w:r w:rsidRPr="00D42E57">
        <w:rPr>
          <w:i/>
          <w:snapToGrid w:val="0"/>
          <w:color w:val="auto"/>
          <w:sz w:val="20"/>
          <w:lang w:eastAsia="zh-CN" w:bidi="en-US"/>
        </w:rPr>
        <w:t xml:space="preserve"> P</w:t>
      </w:r>
      <w:r w:rsidRPr="00D42E57">
        <w:rPr>
          <w:i/>
          <w:snapToGrid w:val="0"/>
          <w:color w:val="auto"/>
          <w:sz w:val="20"/>
          <w:vertAlign w:val="subscript"/>
          <w:lang w:eastAsia="zh-CN" w:bidi="en-US"/>
        </w:rPr>
        <w:t>1</w:t>
      </w:r>
      <w:r w:rsidRPr="00D42E57">
        <w:rPr>
          <w:i/>
          <w:snapToGrid w:val="0"/>
          <w:color w:val="auto"/>
          <w:sz w:val="20"/>
          <w:lang w:eastAsia="zh-CN" w:bidi="en-US"/>
        </w:rPr>
        <w:t>,P</w:t>
      </w:r>
      <w:r w:rsidRPr="00D42E57">
        <w:rPr>
          <w:i/>
          <w:snapToGrid w:val="0"/>
          <w:color w:val="auto"/>
          <w:sz w:val="20"/>
          <w:vertAlign w:val="subscript"/>
          <w:lang w:eastAsia="zh-CN" w:bidi="en-US"/>
        </w:rPr>
        <w:t>2</w:t>
      </w:r>
      <w:r w:rsidRPr="00D42E57">
        <w:rPr>
          <w:i/>
          <w:snapToGrid w:val="0"/>
          <w:color w:val="auto"/>
          <w:sz w:val="20"/>
          <w:lang w:eastAsia="zh-CN" w:bidi="en-US"/>
        </w:rPr>
        <w:t>,…,P</w:t>
      </w:r>
      <w:r w:rsidRPr="00D42E57">
        <w:rPr>
          <w:i/>
          <w:snapToGrid w:val="0"/>
          <w:color w:val="auto"/>
          <w:sz w:val="20"/>
          <w:vertAlign w:val="subscript"/>
          <w:lang w:eastAsia="zh-CN" w:bidi="en-US"/>
        </w:rPr>
        <w:t>d</w:t>
      </w:r>
      <w:r w:rsidRPr="00D42E57">
        <w:rPr>
          <w:snapToGrid w:val="0"/>
          <w:color w:val="auto"/>
          <w:sz w:val="20"/>
          <w:lang w:eastAsia="zh-CN" w:bidi="en-US"/>
        </w:rPr>
        <w:t>, where</w:t>
      </w:r>
      <w:r w:rsidRPr="00D42E57">
        <w:rPr>
          <w:i/>
          <w:snapToGrid w:val="0"/>
          <w:color w:val="auto"/>
          <w:sz w:val="20"/>
          <w:lang w:eastAsia="zh-CN" w:bidi="en-US"/>
        </w:rPr>
        <w:t xml:space="preserve"> P</w:t>
      </w:r>
      <w:r w:rsidRPr="00D42E57">
        <w:rPr>
          <w:i/>
          <w:snapToGrid w:val="0"/>
          <w:color w:val="auto"/>
          <w:sz w:val="20"/>
          <w:vertAlign w:val="subscript"/>
          <w:lang w:eastAsia="zh-CN" w:bidi="en-US"/>
        </w:rPr>
        <w:t xml:space="preserve">h </w:t>
      </w:r>
      <w:r w:rsidRPr="00D42E57">
        <w:rPr>
          <w:snapToGrid w:val="0"/>
          <w:color w:val="auto"/>
          <w:sz w:val="20"/>
          <w:lang w:eastAsia="zh-CN" w:bidi="en-US"/>
        </w:rPr>
        <w:t>= {Θ</w:t>
      </w:r>
      <w:r w:rsidRPr="00D42E57">
        <w:rPr>
          <w:i/>
          <w:color w:val="auto"/>
          <w:sz w:val="20"/>
          <w:vertAlign w:val="subscript"/>
        </w:rPr>
        <w:t>h1</w:t>
      </w:r>
      <w:r w:rsidRPr="00D42E57">
        <w:rPr>
          <w:snapToGrid w:val="0"/>
          <w:color w:val="auto"/>
          <w:sz w:val="20"/>
          <w:lang w:eastAsia="zh-CN" w:bidi="en-US"/>
        </w:rPr>
        <w:t>, Θ</w:t>
      </w:r>
      <w:r w:rsidRPr="00D42E57">
        <w:rPr>
          <w:i/>
          <w:color w:val="auto"/>
          <w:sz w:val="20"/>
          <w:vertAlign w:val="subscript"/>
        </w:rPr>
        <w:t>h2</w:t>
      </w:r>
      <w:r w:rsidRPr="00D42E57">
        <w:rPr>
          <w:snapToGrid w:val="0"/>
          <w:color w:val="auto"/>
          <w:sz w:val="20"/>
          <w:lang w:eastAsia="zh-CN" w:bidi="en-US"/>
        </w:rPr>
        <w:t>,…, Θ</w:t>
      </w:r>
      <w:r w:rsidRPr="00D42E57">
        <w:rPr>
          <w:i/>
          <w:color w:val="auto"/>
          <w:sz w:val="20"/>
          <w:vertAlign w:val="subscript"/>
        </w:rPr>
        <w:t>h|</w:t>
      </w:r>
      <w:r w:rsidRPr="00D42E57">
        <w:rPr>
          <w:i/>
          <w:snapToGrid w:val="0"/>
          <w:color w:val="auto"/>
          <w:sz w:val="20"/>
          <w:vertAlign w:val="subscript"/>
          <w:lang w:eastAsia="zh-CN" w:bidi="en-US"/>
        </w:rPr>
        <w:t>Ph</w:t>
      </w:r>
      <w:r w:rsidRPr="00D42E57">
        <w:rPr>
          <w:i/>
          <w:color w:val="auto"/>
          <w:sz w:val="20"/>
          <w:vertAlign w:val="subscript"/>
        </w:rPr>
        <w:t>|</w:t>
      </w:r>
      <w:r w:rsidRPr="00D42E57">
        <w:rPr>
          <w:snapToGrid w:val="0"/>
          <w:color w:val="auto"/>
          <w:sz w:val="20"/>
          <w:lang w:eastAsia="zh-CN" w:bidi="en-US"/>
        </w:rPr>
        <w:t>} (</w:t>
      </w:r>
      <w:r w:rsidR="009824D3" w:rsidRPr="00D42E57">
        <w:rPr>
          <w:snapToGrid w:val="0"/>
          <w:color w:val="auto"/>
          <w:sz w:val="20"/>
          <w:lang w:eastAsia="zh-CN" w:bidi="en-US"/>
        </w:rPr>
        <w:t xml:space="preserve"> </w:t>
      </w:r>
      <w:r w:rsidRPr="00D42E57">
        <w:rPr>
          <w:i/>
          <w:snapToGrid w:val="0"/>
          <w:color w:val="auto"/>
          <w:sz w:val="20"/>
          <w:lang w:eastAsia="zh-CN" w:bidi="en-US"/>
        </w:rPr>
        <w:t xml:space="preserve">h </w:t>
      </w:r>
      <w:r w:rsidRPr="00D42E57">
        <w:rPr>
          <w:snapToGrid w:val="0"/>
          <w:color w:val="auto"/>
          <w:sz w:val="20"/>
          <w:lang w:eastAsia="zh-CN" w:bidi="en-US"/>
        </w:rPr>
        <w:t xml:space="preserve">= 1, 2, </w:t>
      </w:r>
      <w:r w:rsidR="009824D3" w:rsidRPr="00D42E57">
        <w:rPr>
          <w:snapToGrid w:val="0"/>
          <w:color w:val="auto"/>
          <w:sz w:val="20"/>
          <w:lang w:eastAsia="zh-CN" w:bidi="en-US"/>
        </w:rPr>
        <w:t>… ,</w:t>
      </w:r>
      <w:r w:rsidRPr="00D42E57">
        <w:rPr>
          <w:i/>
          <w:snapToGrid w:val="0"/>
          <w:color w:val="auto"/>
          <w:sz w:val="20"/>
          <w:lang w:eastAsia="zh-CN" w:bidi="en-US"/>
        </w:rPr>
        <w:t>d</w:t>
      </w:r>
      <w:r w:rsidRPr="00D42E57">
        <w:rPr>
          <w:snapToGrid w:val="0"/>
          <w:color w:val="auto"/>
          <w:sz w:val="20"/>
          <w:lang w:eastAsia="zh-CN" w:bidi="en-US"/>
        </w:rPr>
        <w:t>) and |</w:t>
      </w:r>
      <w:r w:rsidRPr="00D42E57">
        <w:rPr>
          <w:i/>
          <w:snapToGrid w:val="0"/>
          <w:color w:val="auto"/>
          <w:sz w:val="20"/>
          <w:lang w:eastAsia="zh-CN" w:bidi="en-US"/>
        </w:rPr>
        <w:t>P</w:t>
      </w:r>
      <w:r w:rsidRPr="00D42E57">
        <w:rPr>
          <w:snapToGrid w:val="0"/>
          <w:color w:val="auto"/>
          <w:sz w:val="20"/>
          <w:vertAlign w:val="subscript"/>
          <w:lang w:eastAsia="zh-CN" w:bidi="en-US"/>
        </w:rPr>
        <w:t>1</w:t>
      </w:r>
      <w:r w:rsidRPr="00D42E57">
        <w:rPr>
          <w:snapToGrid w:val="0"/>
          <w:color w:val="auto"/>
          <w:sz w:val="20"/>
          <w:lang w:eastAsia="zh-CN" w:bidi="en-US"/>
        </w:rPr>
        <w:t>|+|</w:t>
      </w:r>
      <w:r w:rsidRPr="00D42E57">
        <w:rPr>
          <w:i/>
          <w:snapToGrid w:val="0"/>
          <w:color w:val="auto"/>
          <w:sz w:val="20"/>
          <w:lang w:eastAsia="zh-CN" w:bidi="en-US"/>
        </w:rPr>
        <w:t>P</w:t>
      </w:r>
      <w:r w:rsidRPr="00D42E57">
        <w:rPr>
          <w:snapToGrid w:val="0"/>
          <w:color w:val="auto"/>
          <w:sz w:val="20"/>
          <w:vertAlign w:val="subscript"/>
          <w:lang w:eastAsia="zh-CN" w:bidi="en-US"/>
        </w:rPr>
        <w:t>2</w:t>
      </w:r>
      <w:r w:rsidRPr="00D42E57">
        <w:rPr>
          <w:snapToGrid w:val="0"/>
          <w:color w:val="auto"/>
          <w:sz w:val="20"/>
          <w:lang w:eastAsia="zh-CN" w:bidi="en-US"/>
        </w:rPr>
        <w:t>|+…+|</w:t>
      </w:r>
      <w:r w:rsidRPr="00D42E57">
        <w:rPr>
          <w:i/>
          <w:snapToGrid w:val="0"/>
          <w:color w:val="auto"/>
          <w:sz w:val="20"/>
          <w:lang w:eastAsia="zh-CN" w:bidi="en-US"/>
        </w:rPr>
        <w:t>P</w:t>
      </w:r>
      <w:r w:rsidRPr="00D42E57">
        <w:rPr>
          <w:i/>
          <w:snapToGrid w:val="0"/>
          <w:color w:val="auto"/>
          <w:sz w:val="20"/>
          <w:vertAlign w:val="subscript"/>
          <w:lang w:eastAsia="zh-CN" w:bidi="en-US"/>
        </w:rPr>
        <w:t>d</w:t>
      </w:r>
      <w:r w:rsidRPr="00D42E57">
        <w:rPr>
          <w:snapToGrid w:val="0"/>
          <w:color w:val="auto"/>
          <w:sz w:val="20"/>
          <w:lang w:eastAsia="zh-CN" w:bidi="en-US"/>
        </w:rPr>
        <w:t>|=</w:t>
      </w:r>
      <w:r w:rsidRPr="00D42E57">
        <w:rPr>
          <w:i/>
          <w:snapToGrid w:val="0"/>
          <w:color w:val="auto"/>
          <w:sz w:val="20"/>
          <w:lang w:eastAsia="zh-CN" w:bidi="en-US"/>
        </w:rPr>
        <w:t xml:space="preserve"> n</w:t>
      </w:r>
      <w:r w:rsidRPr="00D42E57">
        <w:rPr>
          <w:color w:val="auto"/>
          <w:sz w:val="20"/>
        </w:rPr>
        <w:t xml:space="preserve">, let </w:t>
      </w:r>
      <w:r w:rsidRPr="00D42E57">
        <w:rPr>
          <w:i/>
          <w:snapToGrid w:val="0"/>
          <w:color w:val="auto"/>
          <w:sz w:val="20"/>
          <w:lang w:eastAsia="zh-CN" w:bidi="en-US"/>
        </w:rPr>
        <w:t>a</w:t>
      </w:r>
      <w:r w:rsidRPr="00D42E57">
        <w:rPr>
          <w:snapToGrid w:val="0"/>
          <w:color w:val="auto"/>
          <w:sz w:val="20"/>
          <w:lang w:eastAsia="zh-CN" w:bidi="en-US"/>
        </w:rPr>
        <w:t xml:space="preserve"> and </w:t>
      </w:r>
      <w:r w:rsidRPr="00D42E57">
        <w:rPr>
          <w:i/>
          <w:snapToGrid w:val="0"/>
          <w:color w:val="auto"/>
          <w:sz w:val="20"/>
          <w:lang w:eastAsia="zh-CN" w:bidi="en-US"/>
        </w:rPr>
        <w:t>b</w:t>
      </w:r>
      <w:r w:rsidRPr="00D42E57">
        <w:rPr>
          <w:snapToGrid w:val="0"/>
          <w:color w:val="auto"/>
          <w:sz w:val="20"/>
          <w:lang w:eastAsia="zh-CN" w:bidi="en-US"/>
        </w:rPr>
        <w:t xml:space="preserve"> be two real numbers such that </w:t>
      </w:r>
      <w:r w:rsidRPr="00D42E57">
        <w:rPr>
          <w:i/>
          <w:color w:val="auto"/>
          <w:sz w:val="20"/>
        </w:rPr>
        <w:t xml:space="preserve">a, b </w:t>
      </w:r>
      <w:r w:rsidRPr="00D42E57">
        <w:rPr>
          <w:color w:val="auto"/>
          <w:sz w:val="20"/>
        </w:rPr>
        <w:t xml:space="preserve">≥ </w:t>
      </w:r>
      <w:r w:rsidRPr="00D42E57">
        <w:rPr>
          <w:i/>
          <w:color w:val="auto"/>
          <w:sz w:val="20"/>
        </w:rPr>
        <w:t xml:space="preserve">0 </w:t>
      </w:r>
      <w:r w:rsidRPr="00D42E57">
        <w:rPr>
          <w:snapToGrid w:val="0"/>
          <w:color w:val="auto"/>
          <w:sz w:val="20"/>
          <w:lang w:eastAsia="zh-CN" w:bidi="en-US"/>
        </w:rPr>
        <w:t xml:space="preserve">but </w:t>
      </w:r>
      <w:r w:rsidRPr="00D42E57">
        <w:rPr>
          <w:i/>
          <w:snapToGrid w:val="0"/>
          <w:color w:val="auto"/>
          <w:sz w:val="20"/>
          <w:lang w:eastAsia="zh-CN" w:bidi="en-US"/>
        </w:rPr>
        <w:t>a</w:t>
      </w:r>
      <w:r w:rsidRPr="00D42E57">
        <w:rPr>
          <w:snapToGrid w:val="0"/>
          <w:color w:val="auto"/>
          <w:sz w:val="20"/>
          <w:lang w:eastAsia="zh-CN" w:bidi="en-US"/>
        </w:rPr>
        <w:t xml:space="preserve"> and </w:t>
      </w:r>
      <w:r w:rsidRPr="00D42E57">
        <w:rPr>
          <w:i/>
          <w:snapToGrid w:val="0"/>
          <w:color w:val="auto"/>
          <w:sz w:val="20"/>
          <w:lang w:eastAsia="zh-CN" w:bidi="en-US"/>
        </w:rPr>
        <w:t>b</w:t>
      </w:r>
      <w:r w:rsidRPr="00D42E57">
        <w:rPr>
          <w:snapToGrid w:val="0"/>
          <w:color w:val="auto"/>
          <w:sz w:val="20"/>
          <w:lang w:eastAsia="zh-CN" w:bidi="en-US"/>
        </w:rPr>
        <w:t xml:space="preserve"> are not zero simultaneously, and let </w:t>
      </w:r>
      <w:r w:rsidRPr="00D42E57">
        <w:rPr>
          <w:i/>
          <w:snapToGrid w:val="0"/>
          <w:color w:val="auto"/>
          <w:sz w:val="20"/>
          <w:lang w:eastAsia="zh-CN" w:bidi="en-US"/>
        </w:rPr>
        <w:t>λ</w:t>
      </w:r>
      <w:r w:rsidRPr="00D42E57">
        <w:rPr>
          <w:snapToGrid w:val="0"/>
          <w:color w:val="auto"/>
          <w:sz w:val="20"/>
          <w:lang w:eastAsia="zh-CN" w:bidi="en-US"/>
        </w:rPr>
        <w:t xml:space="preserve"> be a positive real number. </w:t>
      </w:r>
      <w:r w:rsidR="00D42E57">
        <w:rPr>
          <w:snapToGrid w:val="0"/>
          <w:color w:val="auto"/>
          <w:sz w:val="20"/>
          <w:lang w:eastAsia="zh-CN" w:bidi="en-US"/>
        </w:rPr>
        <w:t xml:space="preserve">Then, </w:t>
      </w:r>
      <w:r w:rsidRPr="00D42E57">
        <w:rPr>
          <w:snapToGrid w:val="0"/>
          <w:color w:val="auto"/>
          <w:sz w:val="20"/>
          <w:lang w:eastAsia="zh-CN" w:bidi="en-US"/>
        </w:rPr>
        <w:t xml:space="preserve">the aggregated value produced by </w:t>
      </w:r>
      <w:r w:rsidRPr="00D42E57">
        <w:rPr>
          <w:i/>
          <w:snapToGrid w:val="0"/>
          <w:color w:val="auto"/>
          <w:sz w:val="20"/>
          <w:lang w:eastAsia="zh-CN" w:bidi="en-US"/>
        </w:rPr>
        <w:t>q</w:t>
      </w:r>
      <w:r w:rsidRPr="00D42E57">
        <w:rPr>
          <w:snapToGrid w:val="0"/>
          <w:color w:val="auto"/>
          <w:sz w:val="20"/>
          <w:lang w:eastAsia="zh-CN" w:bidi="en-US"/>
        </w:rPr>
        <w:t xml:space="preserve">ROFDPPHM is still a </w:t>
      </w:r>
      <w:r w:rsidRPr="00D42E57">
        <w:rPr>
          <w:i/>
          <w:snapToGrid w:val="0"/>
          <w:color w:val="auto"/>
          <w:sz w:val="20"/>
          <w:lang w:eastAsia="zh-CN" w:bidi="en-US"/>
        </w:rPr>
        <w:t>q</w:t>
      </w:r>
      <w:r w:rsidRPr="00D42E57">
        <w:rPr>
          <w:snapToGrid w:val="0"/>
          <w:color w:val="auto"/>
          <w:sz w:val="20"/>
          <w:lang w:eastAsia="zh-CN" w:bidi="en-US"/>
        </w:rPr>
        <w:t>ROFN and</w:t>
      </w:r>
    </w:p>
    <w:p w14:paraId="009461B3" w14:textId="77777777" w:rsidR="00F43B2F" w:rsidRPr="00D42E57" w:rsidRDefault="006E15F3" w:rsidP="00F43B2F">
      <w:pPr>
        <w:widowControl w:val="0"/>
        <w:adjustRightInd w:val="0"/>
        <w:snapToGrid w:val="0"/>
        <w:spacing w:before="120" w:after="120" w:line="480" w:lineRule="auto"/>
        <w:ind w:firstLine="210"/>
        <w:jc w:val="right"/>
        <w:rPr>
          <w:snapToGrid w:val="0"/>
          <w:color w:val="auto"/>
          <w:sz w:val="20"/>
          <w:lang w:eastAsia="zh-CN" w:bidi="en-US"/>
        </w:rPr>
      </w:pPr>
      <w:r w:rsidRPr="008276BF">
        <w:rPr>
          <w:color w:val="auto"/>
          <w:position w:val="-130"/>
          <w:highlight w:val="green"/>
        </w:rPr>
        <w:object w:dxaOrig="6615" w:dyaOrig="2160" w14:anchorId="09F6F9EE">
          <v:shape id="_x0000_i1127" type="#_x0000_t75" alt="" style="width:330.55pt;height:108.3pt;mso-width-percent:0;mso-height-percent:0;mso-width-percent:0;mso-height-percent:0" o:ole="">
            <v:imagedata r:id="rId205" o:title=""/>
          </v:shape>
          <o:OLEObject Type="Embed" ProgID="Equation.DSMT4" ShapeID="_x0000_i1127" DrawAspect="Content" ObjectID="_1629138140" r:id="rId206"/>
        </w:object>
      </w:r>
      <w:r w:rsidR="00F43B2F" w:rsidRPr="00D42E57">
        <w:rPr>
          <w:snapToGrid w:val="0"/>
          <w:color w:val="auto"/>
          <w:sz w:val="20"/>
          <w:lang w:eastAsia="zh-CN" w:bidi="en-US"/>
        </w:rPr>
        <w:t xml:space="preserve">        (43)</w:t>
      </w:r>
    </w:p>
    <w:p w14:paraId="5774CDEB" w14:textId="77777777" w:rsidR="00F43B2F" w:rsidRPr="00D42E57" w:rsidRDefault="00F43B2F" w:rsidP="00F43B2F">
      <w:pPr>
        <w:widowControl w:val="0"/>
        <w:adjustRightInd w:val="0"/>
        <w:snapToGrid w:val="0"/>
        <w:spacing w:before="120" w:after="120" w:line="480" w:lineRule="auto"/>
        <w:rPr>
          <w:snapToGrid w:val="0"/>
          <w:color w:val="auto"/>
          <w:sz w:val="20"/>
          <w:lang w:eastAsia="zh-CN" w:bidi="en-US"/>
        </w:rPr>
      </w:pPr>
      <w:r w:rsidRPr="00D42E57">
        <w:rPr>
          <w:snapToGrid w:val="0"/>
          <w:color w:val="auto"/>
          <w:sz w:val="20"/>
          <w:lang w:eastAsia="zh-CN" w:bidi="en-US"/>
        </w:rPr>
        <w:t>where</w:t>
      </w:r>
    </w:p>
    <w:p w14:paraId="370C8B90" w14:textId="77777777" w:rsidR="00F43B2F" w:rsidRPr="00D42E57" w:rsidRDefault="006E15F3" w:rsidP="00F43B2F">
      <w:pPr>
        <w:widowControl w:val="0"/>
        <w:adjustRightInd w:val="0"/>
        <w:snapToGrid w:val="0"/>
        <w:spacing w:before="120" w:after="120" w:line="480" w:lineRule="auto"/>
        <w:ind w:firstLine="210"/>
        <w:jc w:val="center"/>
        <w:rPr>
          <w:color w:val="auto"/>
        </w:rPr>
      </w:pPr>
      <w:r w:rsidRPr="008276BF">
        <w:rPr>
          <w:color w:val="auto"/>
          <w:position w:val="-32"/>
          <w:highlight w:val="green"/>
        </w:rPr>
        <w:object w:dxaOrig="8352" w:dyaOrig="720" w14:anchorId="17B6E53A">
          <v:shape id="_x0000_i1128" type="#_x0000_t75" alt="" style="width:416.95pt;height:36.3pt;mso-width-percent:0;mso-height-percent:0;mso-width-percent:0;mso-height-percent:0" o:ole="">
            <v:imagedata r:id="rId207" o:title=""/>
          </v:shape>
          <o:OLEObject Type="Embed" ProgID="Equation.DSMT4" ShapeID="_x0000_i1128" DrawAspect="Content" ObjectID="_1629138141" r:id="rId208"/>
        </w:object>
      </w:r>
    </w:p>
    <w:p w14:paraId="7752D46C" w14:textId="77777777" w:rsidR="00F43B2F" w:rsidRPr="00D42E57" w:rsidRDefault="00F43B2F" w:rsidP="00F43B2F">
      <w:pPr>
        <w:widowControl w:val="0"/>
        <w:adjustRightInd w:val="0"/>
        <w:snapToGrid w:val="0"/>
        <w:spacing w:before="120" w:after="120" w:line="480" w:lineRule="auto"/>
        <w:ind w:firstLine="210"/>
        <w:rPr>
          <w:rFonts w:eastAsiaTheme="minorEastAsia"/>
          <w:snapToGrid w:val="0"/>
          <w:color w:val="auto"/>
          <w:sz w:val="20"/>
          <w:lang w:eastAsia="zh-CN" w:bidi="en-US"/>
        </w:rPr>
      </w:pPr>
      <w:r w:rsidRPr="00D42E57">
        <w:rPr>
          <w:snapToGrid w:val="0"/>
          <w:color w:val="auto"/>
          <w:sz w:val="20"/>
          <w:lang w:eastAsia="zh-CN" w:bidi="en-US"/>
        </w:rPr>
        <w:t>The proof of this theorem is similar to the proof of Theorem 5. It is omitted.</w:t>
      </w:r>
    </w:p>
    <w:p w14:paraId="3FAC2D85" w14:textId="1E171E2C" w:rsidR="00F43B2F" w:rsidRPr="00D42E57" w:rsidRDefault="00F43B2F" w:rsidP="00F43B2F">
      <w:pPr>
        <w:widowControl w:val="0"/>
        <w:adjustRightInd w:val="0"/>
        <w:snapToGrid w:val="0"/>
        <w:spacing w:before="120" w:after="120" w:line="480" w:lineRule="auto"/>
        <w:ind w:firstLine="210"/>
        <w:rPr>
          <w:rFonts w:eastAsiaTheme="minorEastAsia"/>
          <w:snapToGrid w:val="0"/>
          <w:color w:val="000000" w:themeColor="text1"/>
          <w:sz w:val="20"/>
          <w:lang w:eastAsia="zh-CN" w:bidi="en-US"/>
        </w:rPr>
      </w:pPr>
      <w:r w:rsidRPr="00D42E57">
        <w:rPr>
          <w:b/>
          <w:snapToGrid w:val="0"/>
          <w:color w:val="auto"/>
          <w:sz w:val="20"/>
          <w:lang w:eastAsia="zh-CN" w:bidi="en-US"/>
        </w:rPr>
        <w:t>Theorem 7 (Idempotency)</w:t>
      </w:r>
      <w:r w:rsidRPr="00D42E57">
        <w:rPr>
          <w:snapToGrid w:val="0"/>
          <w:color w:val="auto"/>
          <w:sz w:val="20"/>
          <w:lang w:eastAsia="zh-CN" w:bidi="en-US"/>
        </w:rPr>
        <w:t>. Let {Θ</w:t>
      </w:r>
      <w:r w:rsidRPr="00D42E57">
        <w:rPr>
          <w:snapToGrid w:val="0"/>
          <w:color w:val="auto"/>
          <w:sz w:val="20"/>
          <w:vertAlign w:val="subscript"/>
          <w:lang w:eastAsia="zh-CN" w:bidi="en-US"/>
        </w:rPr>
        <w:t>1</w:t>
      </w:r>
      <w:r w:rsidRPr="00D42E57">
        <w:rPr>
          <w:snapToGrid w:val="0"/>
          <w:color w:val="auto"/>
          <w:sz w:val="20"/>
          <w:lang w:eastAsia="zh-CN" w:bidi="en-US"/>
        </w:rPr>
        <w:t>, Θ</w:t>
      </w:r>
      <w:r w:rsidRPr="00D42E57">
        <w:rPr>
          <w:snapToGrid w:val="0"/>
          <w:color w:val="auto"/>
          <w:sz w:val="20"/>
          <w:vertAlign w:val="subscript"/>
          <w:lang w:eastAsia="zh-CN" w:bidi="en-US"/>
        </w:rPr>
        <w:t>2</w:t>
      </w:r>
      <w:r w:rsidRPr="00D42E57">
        <w:rPr>
          <w:snapToGrid w:val="0"/>
          <w:color w:val="auto"/>
          <w:sz w:val="20"/>
          <w:lang w:eastAsia="zh-CN" w:bidi="en-US"/>
        </w:rPr>
        <w:t>, …, Θ</w:t>
      </w:r>
      <w:r w:rsidRPr="00D42E57">
        <w:rPr>
          <w:i/>
          <w:snapToGrid w:val="0"/>
          <w:color w:val="auto"/>
          <w:sz w:val="20"/>
          <w:vertAlign w:val="subscript"/>
          <w:lang w:eastAsia="zh-CN" w:bidi="en-US"/>
        </w:rPr>
        <w:t>n</w:t>
      </w:r>
      <w:r w:rsidRPr="00D42E57">
        <w:rPr>
          <w:snapToGrid w:val="0"/>
          <w:color w:val="auto"/>
          <w:sz w:val="20"/>
          <w:lang w:eastAsia="zh-CN" w:bidi="en-US"/>
        </w:rPr>
        <w:t>} (where Θ</w:t>
      </w:r>
      <w:r w:rsidRPr="00D42E57">
        <w:rPr>
          <w:i/>
          <w:snapToGrid w:val="0"/>
          <w:color w:val="auto"/>
          <w:sz w:val="20"/>
          <w:vertAlign w:val="subscript"/>
          <w:lang w:eastAsia="zh-CN" w:bidi="en-US"/>
        </w:rPr>
        <w:t>i</w:t>
      </w:r>
      <w:r w:rsidRPr="00D42E57">
        <w:rPr>
          <w:snapToGrid w:val="0"/>
          <w:color w:val="auto"/>
          <w:sz w:val="20"/>
          <w:lang w:eastAsia="zh-CN" w:bidi="en-US"/>
        </w:rPr>
        <w:t xml:space="preserve"> = (</w:t>
      </w:r>
      <w:r w:rsidRPr="00D42E57">
        <w:rPr>
          <w:i/>
          <w:snapToGrid w:val="0"/>
          <w:color w:val="auto"/>
          <w:sz w:val="20"/>
          <w:lang w:eastAsia="zh-CN" w:bidi="en-US"/>
        </w:rPr>
        <w:t>μ</w:t>
      </w:r>
      <w:r w:rsidRPr="00D42E57">
        <w:rPr>
          <w:i/>
          <w:snapToGrid w:val="0"/>
          <w:color w:val="auto"/>
          <w:sz w:val="20"/>
          <w:vertAlign w:val="subscript"/>
          <w:lang w:eastAsia="zh-CN" w:bidi="en-US"/>
        </w:rPr>
        <w:t>i</w:t>
      </w:r>
      <w:r w:rsidR="009824D3" w:rsidRPr="00D42E57">
        <w:rPr>
          <w:i/>
          <w:snapToGrid w:val="0"/>
          <w:color w:val="auto"/>
          <w:sz w:val="20"/>
          <w:vertAlign w:val="subscript"/>
          <w:lang w:eastAsia="zh-CN" w:bidi="en-US"/>
        </w:rPr>
        <w:t xml:space="preserve"> </w:t>
      </w:r>
      <w:r w:rsidRPr="00D42E57">
        <w:rPr>
          <w:i/>
          <w:snapToGrid w:val="0"/>
          <w:color w:val="auto"/>
          <w:sz w:val="20"/>
          <w:lang w:eastAsia="zh-CN" w:bidi="en-US"/>
        </w:rPr>
        <w:t>,</w:t>
      </w:r>
      <w:r w:rsidRPr="00D42E57">
        <w:rPr>
          <w:i/>
          <w:snapToGrid w:val="0"/>
          <w:color w:val="auto"/>
          <w:sz w:val="20"/>
          <w:vertAlign w:val="subscript"/>
          <w:lang w:eastAsia="zh-CN" w:bidi="en-US"/>
        </w:rPr>
        <w:t xml:space="preserve"> </w:t>
      </w:r>
      <w:r w:rsidRPr="00D42E57">
        <w:rPr>
          <w:rFonts w:eastAsiaTheme="minorEastAsia"/>
          <w:i/>
          <w:snapToGrid w:val="0"/>
          <w:color w:val="auto"/>
          <w:sz w:val="20"/>
          <w:lang w:eastAsia="zh-CN" w:bidi="en-US"/>
        </w:rPr>
        <w:t>v</w:t>
      </w:r>
      <w:r w:rsidRPr="00D42E57">
        <w:rPr>
          <w:i/>
          <w:snapToGrid w:val="0"/>
          <w:color w:val="auto"/>
          <w:sz w:val="20"/>
          <w:vertAlign w:val="subscript"/>
          <w:lang w:eastAsia="zh-CN" w:bidi="en-US"/>
        </w:rPr>
        <w:t>i</w:t>
      </w:r>
      <w:r w:rsidR="009824D3" w:rsidRPr="00D42E57">
        <w:rPr>
          <w:i/>
          <w:snapToGrid w:val="0"/>
          <w:color w:val="auto"/>
          <w:sz w:val="20"/>
          <w:vertAlign w:val="subscript"/>
          <w:lang w:eastAsia="zh-CN" w:bidi="en-US"/>
        </w:rPr>
        <w:t xml:space="preserve"> </w:t>
      </w:r>
      <w:r w:rsidR="009824D3" w:rsidRPr="00D42E57">
        <w:rPr>
          <w:snapToGrid w:val="0"/>
          <w:color w:val="auto"/>
          <w:sz w:val="20"/>
          <w:lang w:eastAsia="zh-CN" w:bidi="en-US"/>
        </w:rPr>
        <w:t>)</w:t>
      </w:r>
      <w:r w:rsidRPr="00D42E57">
        <w:rPr>
          <w:color w:val="auto"/>
          <w:sz w:val="20"/>
        </w:rPr>
        <w:t xml:space="preserve"> (</w:t>
      </w:r>
      <w:r w:rsidRPr="00D42E57">
        <w:rPr>
          <w:i/>
          <w:color w:val="auto"/>
          <w:sz w:val="20"/>
        </w:rPr>
        <w:t xml:space="preserve">i </w:t>
      </w:r>
      <w:r w:rsidRPr="00D42E57">
        <w:rPr>
          <w:color w:val="auto"/>
          <w:sz w:val="20"/>
        </w:rPr>
        <w:t xml:space="preserve">= 1, 2, </w:t>
      </w:r>
      <w:r w:rsidR="009824D3" w:rsidRPr="00D42E57">
        <w:rPr>
          <w:color w:val="auto"/>
          <w:sz w:val="20"/>
        </w:rPr>
        <w:t>… ,</w:t>
      </w:r>
      <w:r w:rsidRPr="00D42E57">
        <w:rPr>
          <w:color w:val="auto"/>
          <w:sz w:val="20"/>
        </w:rPr>
        <w:t xml:space="preserve"> </w:t>
      </w:r>
      <w:r w:rsidRPr="00D42E57">
        <w:rPr>
          <w:i/>
          <w:color w:val="auto"/>
          <w:sz w:val="20"/>
        </w:rPr>
        <w:t>n</w:t>
      </w:r>
      <w:r w:rsidRPr="00D42E57">
        <w:rPr>
          <w:color w:val="auto"/>
          <w:sz w:val="20"/>
        </w:rPr>
        <w:t>)</w:t>
      </w:r>
      <w:r w:rsidRPr="00D42E57">
        <w:rPr>
          <w:snapToGrid w:val="0"/>
          <w:color w:val="auto"/>
          <w:sz w:val="20"/>
          <w:lang w:eastAsia="zh-CN" w:bidi="en-US"/>
        </w:rPr>
        <w:t xml:space="preserve"> be a collection of </w:t>
      </w:r>
      <w:r w:rsidRPr="00D42E57">
        <w:rPr>
          <w:i/>
          <w:iCs/>
          <w:snapToGrid w:val="0"/>
          <w:color w:val="auto"/>
          <w:sz w:val="20"/>
          <w:lang w:eastAsia="zh-CN" w:bidi="en-US"/>
        </w:rPr>
        <w:t>q</w:t>
      </w:r>
      <w:r w:rsidRPr="00D42E57">
        <w:rPr>
          <w:snapToGrid w:val="0"/>
          <w:color w:val="auto"/>
          <w:sz w:val="20"/>
          <w:lang w:eastAsia="zh-CN" w:bidi="en-US"/>
        </w:rPr>
        <w:t xml:space="preserve">ROFNs </w:t>
      </w:r>
      <w:r w:rsidRPr="00D42E57">
        <w:rPr>
          <w:color w:val="auto"/>
          <w:sz w:val="20"/>
        </w:rPr>
        <w:t>(</w:t>
      </w:r>
      <w:r w:rsidRPr="00D42E57">
        <w:rPr>
          <w:i/>
          <w:color w:val="auto"/>
          <w:sz w:val="20"/>
        </w:rPr>
        <w:t xml:space="preserve">q </w:t>
      </w:r>
      <w:r w:rsidRPr="00D42E57">
        <w:rPr>
          <w:color w:val="auto"/>
          <w:sz w:val="20"/>
        </w:rPr>
        <w:t xml:space="preserve">= 1, 2, </w:t>
      </w:r>
      <w:r w:rsidR="00D42E57">
        <w:rPr>
          <w:color w:val="auto"/>
          <w:sz w:val="20"/>
        </w:rPr>
        <w:t>…), and</w:t>
      </w:r>
      <w:r w:rsidRPr="00D42E57">
        <w:rPr>
          <w:snapToGrid w:val="0"/>
          <w:color w:val="auto"/>
          <w:sz w:val="20"/>
          <w:lang w:eastAsia="zh-CN" w:bidi="en-US"/>
        </w:rPr>
        <w:t xml:space="preserve"> let </w:t>
      </w:r>
      <w:r w:rsidRPr="00D42E57">
        <w:rPr>
          <w:i/>
          <w:snapToGrid w:val="0"/>
          <w:color w:val="auto"/>
          <w:sz w:val="20"/>
          <w:lang w:eastAsia="zh-CN" w:bidi="en-US"/>
        </w:rPr>
        <w:t xml:space="preserve">a </w:t>
      </w:r>
      <w:r w:rsidRPr="00D42E57">
        <w:rPr>
          <w:snapToGrid w:val="0"/>
          <w:color w:val="auto"/>
          <w:sz w:val="20"/>
          <w:lang w:eastAsia="zh-CN" w:bidi="en-US"/>
        </w:rPr>
        <w:t xml:space="preserve">and </w:t>
      </w:r>
      <w:r w:rsidRPr="00D42E57">
        <w:rPr>
          <w:i/>
          <w:snapToGrid w:val="0"/>
          <w:color w:val="auto"/>
          <w:sz w:val="20"/>
          <w:lang w:eastAsia="zh-CN" w:bidi="en-US"/>
        </w:rPr>
        <w:t xml:space="preserve">b </w:t>
      </w:r>
      <w:r w:rsidRPr="00D42E57">
        <w:rPr>
          <w:snapToGrid w:val="0"/>
          <w:color w:val="auto"/>
          <w:sz w:val="20"/>
          <w:lang w:eastAsia="zh-CN" w:bidi="en-US"/>
        </w:rPr>
        <w:t>be two real numbers such that</w:t>
      </w:r>
      <w:r w:rsidRPr="00D42E57">
        <w:rPr>
          <w:i/>
          <w:color w:val="auto"/>
          <w:sz w:val="20"/>
        </w:rPr>
        <w:t xml:space="preserve"> a, b </w:t>
      </w:r>
      <w:r w:rsidRPr="00D42E57">
        <w:rPr>
          <w:color w:val="auto"/>
          <w:sz w:val="20"/>
        </w:rPr>
        <w:t xml:space="preserve">≥ </w:t>
      </w:r>
      <w:r w:rsidRPr="00D42E57">
        <w:rPr>
          <w:i/>
          <w:color w:val="auto"/>
          <w:sz w:val="20"/>
        </w:rPr>
        <w:t xml:space="preserve">0 </w:t>
      </w:r>
      <w:r w:rsidRPr="00D42E57">
        <w:rPr>
          <w:snapToGrid w:val="0"/>
          <w:color w:val="auto"/>
          <w:sz w:val="20"/>
          <w:lang w:eastAsia="zh-CN" w:bidi="en-US"/>
        </w:rPr>
        <w:t xml:space="preserve">but </w:t>
      </w:r>
      <w:r w:rsidRPr="00D42E57">
        <w:rPr>
          <w:i/>
          <w:snapToGrid w:val="0"/>
          <w:color w:val="auto"/>
          <w:sz w:val="20"/>
          <w:lang w:eastAsia="zh-CN" w:bidi="en-US"/>
        </w:rPr>
        <w:t>a</w:t>
      </w:r>
      <w:r w:rsidRPr="00D42E57">
        <w:rPr>
          <w:snapToGrid w:val="0"/>
          <w:color w:val="auto"/>
          <w:sz w:val="20"/>
          <w:lang w:eastAsia="zh-CN" w:bidi="en-US"/>
        </w:rPr>
        <w:t xml:space="preserve"> and </w:t>
      </w:r>
      <w:r w:rsidRPr="00D42E57">
        <w:rPr>
          <w:i/>
          <w:snapToGrid w:val="0"/>
          <w:color w:val="auto"/>
          <w:sz w:val="20"/>
          <w:lang w:eastAsia="zh-CN" w:bidi="en-US"/>
        </w:rPr>
        <w:t>b</w:t>
      </w:r>
      <w:r w:rsidRPr="00D42E57">
        <w:rPr>
          <w:snapToGrid w:val="0"/>
          <w:color w:val="auto"/>
          <w:sz w:val="20"/>
          <w:lang w:eastAsia="zh-CN" w:bidi="en-US"/>
        </w:rPr>
        <w:t xml:space="preserve"> are not zero simultaneously</w:t>
      </w:r>
      <w:r w:rsidRPr="00D42E57">
        <w:rPr>
          <w:snapToGrid w:val="0"/>
          <w:color w:val="000000" w:themeColor="text1"/>
          <w:sz w:val="20"/>
          <w:lang w:eastAsia="zh-CN" w:bidi="en-US"/>
        </w:rPr>
        <w:t>. If Θ</w:t>
      </w:r>
      <w:r w:rsidRPr="00D42E57">
        <w:rPr>
          <w:i/>
          <w:snapToGrid w:val="0"/>
          <w:color w:val="000000" w:themeColor="text1"/>
          <w:sz w:val="20"/>
          <w:vertAlign w:val="subscript"/>
          <w:lang w:eastAsia="zh-CN" w:bidi="en-US"/>
        </w:rPr>
        <w:t>i</w:t>
      </w:r>
      <w:r w:rsidRPr="00D42E57">
        <w:rPr>
          <w:color w:val="000000" w:themeColor="text1"/>
          <w:sz w:val="20"/>
        </w:rPr>
        <w:t xml:space="preserve"> </w:t>
      </w:r>
      <w:r w:rsidRPr="00D42E57">
        <w:rPr>
          <w:rFonts w:eastAsiaTheme="minorEastAsia"/>
          <w:color w:val="000000" w:themeColor="text1"/>
          <w:sz w:val="20"/>
          <w:lang w:eastAsia="zh-CN"/>
        </w:rPr>
        <w:t xml:space="preserve">= </w:t>
      </w:r>
      <w:r w:rsidRPr="00D42E57">
        <w:rPr>
          <w:snapToGrid w:val="0"/>
          <w:color w:val="000000" w:themeColor="text1"/>
          <w:sz w:val="20"/>
          <w:lang w:eastAsia="zh-CN" w:bidi="en-US"/>
        </w:rPr>
        <w:t xml:space="preserve">Θ </w:t>
      </w:r>
      <w:r w:rsidRPr="00D42E57">
        <w:rPr>
          <w:rFonts w:eastAsiaTheme="minorEastAsia"/>
          <w:color w:val="000000" w:themeColor="text1"/>
          <w:sz w:val="20"/>
          <w:lang w:eastAsia="zh-CN"/>
        </w:rPr>
        <w:t xml:space="preserve">= </w:t>
      </w:r>
      <w:r w:rsidRPr="00D42E57">
        <w:rPr>
          <w:rFonts w:eastAsia="宋体"/>
          <w:color w:val="000000" w:themeColor="text1"/>
          <w:sz w:val="20"/>
          <w:lang w:eastAsia="zh-CN"/>
        </w:rPr>
        <w:t>(</w:t>
      </w:r>
      <w:r w:rsidRPr="00D42E57">
        <w:rPr>
          <w:i/>
          <w:snapToGrid w:val="0"/>
          <w:color w:val="000000" w:themeColor="text1"/>
          <w:sz w:val="20"/>
          <w:lang w:eastAsia="zh-CN" w:bidi="en-US"/>
        </w:rPr>
        <w:t>μ</w:t>
      </w:r>
      <w:r w:rsidRPr="00D42E57">
        <w:rPr>
          <w:snapToGrid w:val="0"/>
          <w:color w:val="000000" w:themeColor="text1"/>
          <w:sz w:val="20"/>
          <w:lang w:eastAsia="zh-CN" w:bidi="en-US"/>
        </w:rPr>
        <w:t>,</w:t>
      </w:r>
      <w:r w:rsidRPr="00D42E57">
        <w:rPr>
          <w:i/>
          <w:snapToGrid w:val="0"/>
          <w:color w:val="000000" w:themeColor="text1"/>
          <w:sz w:val="20"/>
          <w:lang w:eastAsia="zh-CN" w:bidi="en-US"/>
        </w:rPr>
        <w:t xml:space="preserve"> </w:t>
      </w:r>
      <w:r w:rsidRPr="00D42E57">
        <w:rPr>
          <w:rFonts w:eastAsiaTheme="minorEastAsia"/>
          <w:i/>
          <w:snapToGrid w:val="0"/>
          <w:color w:val="000000" w:themeColor="text1"/>
          <w:sz w:val="20"/>
          <w:lang w:eastAsia="zh-CN" w:bidi="en-US"/>
        </w:rPr>
        <w:t>v</w:t>
      </w:r>
      <w:r w:rsidRPr="00D42E57">
        <w:rPr>
          <w:rFonts w:eastAsia="宋体"/>
          <w:color w:val="000000" w:themeColor="text1"/>
          <w:sz w:val="20"/>
          <w:lang w:eastAsia="zh-CN"/>
        </w:rPr>
        <w:t xml:space="preserve">) for all </w:t>
      </w:r>
      <w:r w:rsidRPr="00D42E57">
        <w:rPr>
          <w:i/>
          <w:color w:val="000000" w:themeColor="text1"/>
          <w:sz w:val="20"/>
        </w:rPr>
        <w:t xml:space="preserve">i </w:t>
      </w:r>
      <w:r w:rsidRPr="00D42E57">
        <w:rPr>
          <w:color w:val="000000" w:themeColor="text1"/>
          <w:sz w:val="20"/>
        </w:rPr>
        <w:t xml:space="preserve">= 1, 2, …, </w:t>
      </w:r>
      <w:r w:rsidRPr="00D42E57">
        <w:rPr>
          <w:i/>
          <w:color w:val="000000" w:themeColor="text1"/>
          <w:sz w:val="20"/>
        </w:rPr>
        <w:t>n</w:t>
      </w:r>
      <w:r w:rsidRPr="00D42E57">
        <w:rPr>
          <w:snapToGrid w:val="0"/>
          <w:color w:val="000000" w:themeColor="text1"/>
          <w:sz w:val="20"/>
          <w:lang w:eastAsia="zh-CN" w:bidi="en-US"/>
        </w:rPr>
        <w:t>, then</w:t>
      </w:r>
    </w:p>
    <w:p w14:paraId="4B5B0B93" w14:textId="30A74D25" w:rsidR="00F43B2F" w:rsidRPr="00D42E57" w:rsidRDefault="00B67496" w:rsidP="00F43B2F">
      <w:pPr>
        <w:widowControl w:val="0"/>
        <w:adjustRightInd w:val="0"/>
        <w:snapToGrid w:val="0"/>
        <w:spacing w:before="120" w:after="120" w:line="480" w:lineRule="auto"/>
        <w:ind w:firstLine="210"/>
        <w:jc w:val="right"/>
        <w:rPr>
          <w:rFonts w:eastAsiaTheme="minorEastAsia"/>
          <w:snapToGrid w:val="0"/>
          <w:color w:val="000000" w:themeColor="text1"/>
          <w:sz w:val="20"/>
          <w:lang w:eastAsia="zh-CN" w:bidi="en-US"/>
        </w:rPr>
      </w:pPr>
      <w:del w:id="143" w:author="Gaohong" w:date="2019-09-04T20:55:00Z">
        <w:r w:rsidDel="0059438A">
          <w:rPr>
            <w:position w:val="-10"/>
          </w:rPr>
          <w:lastRenderedPageBreak/>
          <w:pict w14:anchorId="4678244D">
            <v:shape id="_x0000_i1129" type="#_x0000_t75" alt="" style="width:150.9pt;height:14.4pt;mso-width-percent:0;mso-height-percent:0;mso-width-percent:0;mso-height-percent:0">
              <v:imagedata r:id="rId209" o:title=""/>
            </v:shape>
          </w:pict>
        </w:r>
      </w:del>
      <w:ins w:id="144" w:author="Gaohong" w:date="2019-09-04T20:55:00Z">
        <w:r w:rsidR="0059438A">
          <w:rPr>
            <w:position w:val="-10"/>
          </w:rPr>
          <w:object w:dxaOrig="3045" w:dyaOrig="315" w14:anchorId="701D5734">
            <v:shape id="_x0000_i1404" type="#_x0000_t75" style="width:150.9pt;height:14.4pt" o:ole="">
              <v:imagedata r:id="rId209" o:title=""/>
            </v:shape>
            <o:OLEObject Type="Embed" ProgID="Equation.DSMT4" ShapeID="_x0000_i1404" DrawAspect="Content" ObjectID="_1629138142" r:id="rId210"/>
          </w:object>
        </w:r>
      </w:ins>
      <w:r w:rsidR="00F43B2F" w:rsidRPr="00D42E57">
        <w:rPr>
          <w:snapToGrid w:val="0"/>
          <w:color w:val="000000" w:themeColor="text1"/>
          <w:sz w:val="20"/>
          <w:lang w:eastAsia="zh-CN" w:bidi="en-US"/>
        </w:rPr>
        <w:t xml:space="preserve">                           (44)</w:t>
      </w:r>
    </w:p>
    <w:p w14:paraId="7ED7F272" w14:textId="173CCB3B" w:rsidR="00F43B2F" w:rsidRPr="00D42E57" w:rsidRDefault="00F43B2F" w:rsidP="00F43B2F">
      <w:pPr>
        <w:widowControl w:val="0"/>
        <w:adjustRightInd w:val="0"/>
        <w:snapToGrid w:val="0"/>
        <w:spacing w:before="120" w:after="120" w:line="480" w:lineRule="auto"/>
        <w:ind w:firstLine="210"/>
        <w:rPr>
          <w:snapToGrid w:val="0"/>
          <w:color w:val="000000" w:themeColor="text1"/>
          <w:sz w:val="20"/>
          <w:lang w:eastAsia="zh-CN" w:bidi="en-US"/>
        </w:rPr>
      </w:pPr>
      <w:r w:rsidRPr="00D42E57">
        <w:rPr>
          <w:b/>
          <w:snapToGrid w:val="0"/>
          <w:color w:val="000000" w:themeColor="text1"/>
          <w:sz w:val="20"/>
          <w:lang w:eastAsia="zh-CN" w:bidi="en-US"/>
        </w:rPr>
        <w:t>Theorem 8 (Monotonicity).</w:t>
      </w:r>
      <w:r w:rsidRPr="00D42E57">
        <w:rPr>
          <w:snapToGrid w:val="0"/>
          <w:color w:val="000000" w:themeColor="text1"/>
          <w:sz w:val="20"/>
          <w:lang w:eastAsia="zh-CN" w:bidi="en-US"/>
        </w:rPr>
        <w:t xml:space="preserve"> Let {Θ</w:t>
      </w:r>
      <w:r w:rsidRPr="00D42E57">
        <w:rPr>
          <w:snapToGrid w:val="0"/>
          <w:color w:val="000000" w:themeColor="text1"/>
          <w:sz w:val="20"/>
          <w:vertAlign w:val="subscript"/>
          <w:lang w:eastAsia="zh-CN" w:bidi="en-US"/>
        </w:rPr>
        <w:t>1</w:t>
      </w:r>
      <w:r w:rsidRPr="00D42E57">
        <w:rPr>
          <w:snapToGrid w:val="0"/>
          <w:color w:val="000000" w:themeColor="text1"/>
          <w:sz w:val="20"/>
          <w:lang w:eastAsia="zh-CN" w:bidi="en-US"/>
        </w:rPr>
        <w:t>, Θ</w:t>
      </w:r>
      <w:r w:rsidRPr="00D42E57">
        <w:rPr>
          <w:snapToGrid w:val="0"/>
          <w:color w:val="000000" w:themeColor="text1"/>
          <w:sz w:val="20"/>
          <w:vertAlign w:val="subscript"/>
          <w:lang w:eastAsia="zh-CN" w:bidi="en-US"/>
        </w:rPr>
        <w:t>2</w:t>
      </w:r>
      <w:r w:rsidRPr="00D42E57">
        <w:rPr>
          <w:snapToGrid w:val="0"/>
          <w:color w:val="000000" w:themeColor="text1"/>
          <w:sz w:val="20"/>
          <w:lang w:eastAsia="zh-CN" w:bidi="en-US"/>
        </w:rPr>
        <w:t>, …, Θ</w:t>
      </w:r>
      <w:r w:rsidRPr="00D42E57">
        <w:rPr>
          <w:i/>
          <w:snapToGrid w:val="0"/>
          <w:color w:val="000000" w:themeColor="text1"/>
          <w:sz w:val="20"/>
          <w:vertAlign w:val="subscript"/>
          <w:lang w:eastAsia="zh-CN" w:bidi="en-US"/>
        </w:rPr>
        <w:t>n</w:t>
      </w:r>
      <w:r w:rsidRPr="00D42E57">
        <w:rPr>
          <w:snapToGrid w:val="0"/>
          <w:color w:val="000000" w:themeColor="text1"/>
          <w:sz w:val="20"/>
          <w:lang w:eastAsia="zh-CN" w:bidi="en-US"/>
        </w:rPr>
        <w:t>} (where Θ</w:t>
      </w:r>
      <w:r w:rsidRPr="00D42E57">
        <w:rPr>
          <w:i/>
          <w:snapToGrid w:val="0"/>
          <w:color w:val="000000" w:themeColor="text1"/>
          <w:sz w:val="20"/>
          <w:vertAlign w:val="subscript"/>
          <w:lang w:eastAsia="zh-CN" w:bidi="en-US"/>
        </w:rPr>
        <w:t>i</w:t>
      </w:r>
      <w:r w:rsidRPr="00D42E57">
        <w:rPr>
          <w:snapToGrid w:val="0"/>
          <w:color w:val="000000" w:themeColor="text1"/>
          <w:sz w:val="20"/>
          <w:lang w:eastAsia="zh-CN" w:bidi="en-US"/>
        </w:rPr>
        <w:t xml:space="preserve"> = (</w:t>
      </w:r>
      <w:r w:rsidRPr="00D42E57">
        <w:rPr>
          <w:i/>
          <w:snapToGrid w:val="0"/>
          <w:color w:val="000000" w:themeColor="text1"/>
          <w:sz w:val="20"/>
          <w:lang w:eastAsia="zh-CN" w:bidi="en-US"/>
        </w:rPr>
        <w:t>μ</w:t>
      </w:r>
      <w:r w:rsidRPr="00D42E57">
        <w:rPr>
          <w:i/>
          <w:snapToGrid w:val="0"/>
          <w:color w:val="000000" w:themeColor="text1"/>
          <w:sz w:val="20"/>
          <w:vertAlign w:val="subscript"/>
          <w:lang w:eastAsia="zh-CN" w:bidi="en-US"/>
        </w:rPr>
        <w:t>i</w:t>
      </w:r>
      <w:r w:rsidR="009824D3" w:rsidRPr="00D42E57">
        <w:rPr>
          <w:i/>
          <w:snapToGrid w:val="0"/>
          <w:color w:val="000000" w:themeColor="text1"/>
          <w:sz w:val="20"/>
          <w:vertAlign w:val="subscript"/>
          <w:lang w:eastAsia="zh-CN" w:bidi="en-US"/>
        </w:rPr>
        <w:t xml:space="preserve"> </w:t>
      </w:r>
      <w:r w:rsidRPr="00D42E57">
        <w:rPr>
          <w:i/>
          <w:snapToGrid w:val="0"/>
          <w:color w:val="000000" w:themeColor="text1"/>
          <w:sz w:val="20"/>
          <w:lang w:eastAsia="zh-CN" w:bidi="en-US"/>
        </w:rPr>
        <w:t>,</w:t>
      </w:r>
      <w:r w:rsidRPr="00D42E57">
        <w:rPr>
          <w:i/>
          <w:snapToGrid w:val="0"/>
          <w:color w:val="000000" w:themeColor="text1"/>
          <w:sz w:val="20"/>
          <w:vertAlign w:val="subscript"/>
          <w:lang w:eastAsia="zh-CN" w:bidi="en-US"/>
        </w:rPr>
        <w:t xml:space="preserve"> </w:t>
      </w:r>
      <w:r w:rsidRPr="00D42E57">
        <w:rPr>
          <w:rFonts w:eastAsiaTheme="minorEastAsia"/>
          <w:i/>
          <w:snapToGrid w:val="0"/>
          <w:color w:val="000000" w:themeColor="text1"/>
          <w:sz w:val="20"/>
          <w:lang w:eastAsia="zh-CN" w:bidi="en-US"/>
        </w:rPr>
        <w:t>v</w:t>
      </w:r>
      <w:r w:rsidRPr="00D42E57">
        <w:rPr>
          <w:i/>
          <w:snapToGrid w:val="0"/>
          <w:color w:val="000000" w:themeColor="text1"/>
          <w:sz w:val="20"/>
          <w:vertAlign w:val="subscript"/>
          <w:lang w:eastAsia="zh-CN" w:bidi="en-US"/>
        </w:rPr>
        <w:t>i</w:t>
      </w:r>
      <w:r w:rsidR="009824D3" w:rsidRPr="00D42E57">
        <w:rPr>
          <w:i/>
          <w:snapToGrid w:val="0"/>
          <w:color w:val="000000" w:themeColor="text1"/>
          <w:sz w:val="20"/>
          <w:vertAlign w:val="subscript"/>
          <w:lang w:eastAsia="zh-CN" w:bidi="en-US"/>
        </w:rPr>
        <w:t xml:space="preserve"> </w:t>
      </w:r>
      <w:r w:rsidR="009824D3" w:rsidRPr="00D42E57">
        <w:rPr>
          <w:snapToGrid w:val="0"/>
          <w:color w:val="000000" w:themeColor="text1"/>
          <w:sz w:val="20"/>
          <w:lang w:eastAsia="zh-CN" w:bidi="en-US"/>
        </w:rPr>
        <w:t>)</w:t>
      </w:r>
      <w:r w:rsidRPr="00D42E57">
        <w:rPr>
          <w:color w:val="000000" w:themeColor="text1"/>
          <w:sz w:val="20"/>
        </w:rPr>
        <w:t xml:space="preserve"> (</w:t>
      </w:r>
      <w:r w:rsidRPr="00D42E57">
        <w:rPr>
          <w:i/>
          <w:color w:val="000000" w:themeColor="text1"/>
          <w:sz w:val="20"/>
        </w:rPr>
        <w:t xml:space="preserve">i </w:t>
      </w:r>
      <w:r w:rsidRPr="00D42E57">
        <w:rPr>
          <w:color w:val="000000" w:themeColor="text1"/>
          <w:sz w:val="20"/>
        </w:rPr>
        <w:t xml:space="preserve">= 1, 2, </w:t>
      </w:r>
      <w:r w:rsidR="009824D3" w:rsidRPr="00D42E57">
        <w:rPr>
          <w:color w:val="000000" w:themeColor="text1"/>
          <w:sz w:val="20"/>
        </w:rPr>
        <w:t>… ,</w:t>
      </w:r>
      <w:r w:rsidRPr="00D42E57">
        <w:rPr>
          <w:color w:val="000000" w:themeColor="text1"/>
          <w:sz w:val="20"/>
        </w:rPr>
        <w:t xml:space="preserve"> </w:t>
      </w:r>
      <w:r w:rsidRPr="00D42E57">
        <w:rPr>
          <w:i/>
          <w:color w:val="000000" w:themeColor="text1"/>
          <w:sz w:val="20"/>
        </w:rPr>
        <w:t>n</w:t>
      </w:r>
      <w:r w:rsidRPr="00D42E57">
        <w:rPr>
          <w:color w:val="000000" w:themeColor="text1"/>
          <w:sz w:val="20"/>
        </w:rPr>
        <w:t xml:space="preserve">) </w:t>
      </w:r>
      <w:r w:rsidRPr="00D42E57">
        <w:rPr>
          <w:snapToGrid w:val="0"/>
          <w:color w:val="000000" w:themeColor="text1"/>
          <w:sz w:val="20"/>
          <w:lang w:eastAsia="zh-CN" w:bidi="en-US"/>
        </w:rPr>
        <w:t>and {Θ</w:t>
      </w:r>
      <w:r w:rsidRPr="00D42E57">
        <w:rPr>
          <w:snapToGrid w:val="0"/>
          <w:color w:val="000000" w:themeColor="text1"/>
          <w:sz w:val="20"/>
          <w:vertAlign w:val="subscript"/>
          <w:lang w:eastAsia="zh-CN" w:bidi="en-US"/>
        </w:rPr>
        <w:t>1</w:t>
      </w:r>
      <w:r w:rsidRPr="00D42E57">
        <w:rPr>
          <w:snapToGrid w:val="0"/>
          <w:color w:val="000000" w:themeColor="text1"/>
          <w:sz w:val="20"/>
          <w:lang w:eastAsia="zh-CN" w:bidi="en-US"/>
        </w:rPr>
        <w:t>’, Θ</w:t>
      </w:r>
      <w:r w:rsidRPr="00D42E57">
        <w:rPr>
          <w:snapToGrid w:val="0"/>
          <w:color w:val="000000" w:themeColor="text1"/>
          <w:sz w:val="20"/>
          <w:vertAlign w:val="subscript"/>
          <w:lang w:eastAsia="zh-CN" w:bidi="en-US"/>
        </w:rPr>
        <w:t>2</w:t>
      </w:r>
      <w:r w:rsidRPr="00D42E57">
        <w:rPr>
          <w:snapToGrid w:val="0"/>
          <w:color w:val="000000" w:themeColor="text1"/>
          <w:sz w:val="20"/>
          <w:lang w:eastAsia="zh-CN" w:bidi="en-US"/>
        </w:rPr>
        <w:t>’, …, Θ</w:t>
      </w:r>
      <w:r w:rsidRPr="00D42E57">
        <w:rPr>
          <w:i/>
          <w:snapToGrid w:val="0"/>
          <w:color w:val="000000" w:themeColor="text1"/>
          <w:sz w:val="20"/>
          <w:vertAlign w:val="subscript"/>
          <w:lang w:eastAsia="zh-CN" w:bidi="en-US"/>
        </w:rPr>
        <w:t>n</w:t>
      </w:r>
      <w:r w:rsidRPr="00D42E57">
        <w:rPr>
          <w:i/>
          <w:snapToGrid w:val="0"/>
          <w:color w:val="000000" w:themeColor="text1"/>
          <w:sz w:val="20"/>
          <w:lang w:eastAsia="zh-CN" w:bidi="en-US"/>
        </w:rPr>
        <w:t>’</w:t>
      </w:r>
      <w:r w:rsidRPr="00D42E57">
        <w:rPr>
          <w:snapToGrid w:val="0"/>
          <w:color w:val="000000" w:themeColor="text1"/>
          <w:sz w:val="20"/>
          <w:lang w:eastAsia="zh-CN" w:bidi="en-US"/>
        </w:rPr>
        <w:t>} (where Θ</w:t>
      </w:r>
      <w:r w:rsidRPr="00D42E57">
        <w:rPr>
          <w:i/>
          <w:snapToGrid w:val="0"/>
          <w:color w:val="000000" w:themeColor="text1"/>
          <w:sz w:val="20"/>
          <w:vertAlign w:val="subscript"/>
          <w:lang w:eastAsia="zh-CN" w:bidi="en-US"/>
        </w:rPr>
        <w:t>i</w:t>
      </w:r>
      <w:r w:rsidRPr="00D42E57">
        <w:rPr>
          <w:i/>
          <w:snapToGrid w:val="0"/>
          <w:color w:val="000000" w:themeColor="text1"/>
          <w:sz w:val="20"/>
          <w:lang w:eastAsia="zh-CN" w:bidi="en-US"/>
        </w:rPr>
        <w:t>’</w:t>
      </w:r>
      <w:r w:rsidRPr="00D42E57">
        <w:rPr>
          <w:snapToGrid w:val="0"/>
          <w:color w:val="000000" w:themeColor="text1"/>
          <w:sz w:val="20"/>
          <w:lang w:eastAsia="zh-CN" w:bidi="en-US"/>
        </w:rPr>
        <w:t xml:space="preserve"> = (</w:t>
      </w:r>
      <w:r w:rsidRPr="00D42E57">
        <w:rPr>
          <w:i/>
          <w:snapToGrid w:val="0"/>
          <w:color w:val="000000" w:themeColor="text1"/>
          <w:sz w:val="20"/>
          <w:lang w:eastAsia="zh-CN" w:bidi="en-US"/>
        </w:rPr>
        <w:t>μ</w:t>
      </w:r>
      <w:r w:rsidRPr="00D42E57">
        <w:rPr>
          <w:i/>
          <w:snapToGrid w:val="0"/>
          <w:color w:val="000000" w:themeColor="text1"/>
          <w:sz w:val="20"/>
          <w:vertAlign w:val="subscript"/>
          <w:lang w:eastAsia="zh-CN" w:bidi="en-US"/>
        </w:rPr>
        <w:t>i</w:t>
      </w:r>
      <w:r w:rsidRPr="00D42E57">
        <w:rPr>
          <w:i/>
          <w:snapToGrid w:val="0"/>
          <w:color w:val="000000" w:themeColor="text1"/>
          <w:sz w:val="20"/>
          <w:lang w:eastAsia="zh-CN" w:bidi="en-US"/>
        </w:rPr>
        <w:t>’</w:t>
      </w:r>
      <w:r w:rsidR="009824D3" w:rsidRPr="00D42E57">
        <w:rPr>
          <w:i/>
          <w:snapToGrid w:val="0"/>
          <w:color w:val="000000" w:themeColor="text1"/>
          <w:sz w:val="20"/>
          <w:vertAlign w:val="subscript"/>
          <w:lang w:eastAsia="zh-CN" w:bidi="en-US"/>
        </w:rPr>
        <w:t xml:space="preserve"> </w:t>
      </w:r>
      <w:r w:rsidRPr="00D42E57">
        <w:rPr>
          <w:i/>
          <w:snapToGrid w:val="0"/>
          <w:color w:val="000000" w:themeColor="text1"/>
          <w:sz w:val="20"/>
          <w:lang w:eastAsia="zh-CN" w:bidi="en-US"/>
        </w:rPr>
        <w:t>,</w:t>
      </w:r>
      <w:r w:rsidRPr="00D42E57">
        <w:rPr>
          <w:i/>
          <w:snapToGrid w:val="0"/>
          <w:color w:val="000000" w:themeColor="text1"/>
          <w:sz w:val="20"/>
          <w:vertAlign w:val="subscript"/>
          <w:lang w:eastAsia="zh-CN" w:bidi="en-US"/>
        </w:rPr>
        <w:t xml:space="preserve"> </w:t>
      </w:r>
      <w:r w:rsidRPr="00D42E57">
        <w:rPr>
          <w:rFonts w:eastAsiaTheme="minorEastAsia"/>
          <w:i/>
          <w:snapToGrid w:val="0"/>
          <w:color w:val="000000" w:themeColor="text1"/>
          <w:sz w:val="20"/>
          <w:lang w:eastAsia="zh-CN" w:bidi="en-US"/>
        </w:rPr>
        <w:t>v</w:t>
      </w:r>
      <w:r w:rsidRPr="00D42E57">
        <w:rPr>
          <w:i/>
          <w:snapToGrid w:val="0"/>
          <w:color w:val="000000" w:themeColor="text1"/>
          <w:sz w:val="20"/>
          <w:vertAlign w:val="subscript"/>
          <w:lang w:eastAsia="zh-CN" w:bidi="en-US"/>
        </w:rPr>
        <w:t>i</w:t>
      </w:r>
      <w:r w:rsidRPr="00D42E57">
        <w:rPr>
          <w:i/>
          <w:snapToGrid w:val="0"/>
          <w:color w:val="000000" w:themeColor="text1"/>
          <w:sz w:val="20"/>
          <w:lang w:eastAsia="zh-CN" w:bidi="en-US"/>
        </w:rPr>
        <w:t>’</w:t>
      </w:r>
      <w:r w:rsidR="009824D3" w:rsidRPr="00D42E57">
        <w:rPr>
          <w:i/>
          <w:snapToGrid w:val="0"/>
          <w:color w:val="000000" w:themeColor="text1"/>
          <w:sz w:val="20"/>
          <w:lang w:eastAsia="zh-CN" w:bidi="en-US"/>
        </w:rPr>
        <w:t xml:space="preserve"> </w:t>
      </w:r>
      <w:r w:rsidR="009824D3" w:rsidRPr="00D42E57">
        <w:rPr>
          <w:snapToGrid w:val="0"/>
          <w:color w:val="000000" w:themeColor="text1"/>
          <w:sz w:val="20"/>
          <w:lang w:eastAsia="zh-CN" w:bidi="en-US"/>
        </w:rPr>
        <w:t>)</w:t>
      </w:r>
      <w:r w:rsidRPr="00D42E57">
        <w:rPr>
          <w:color w:val="000000" w:themeColor="text1"/>
          <w:sz w:val="20"/>
        </w:rPr>
        <w:t xml:space="preserve"> (</w:t>
      </w:r>
      <w:r w:rsidRPr="00D42E57">
        <w:rPr>
          <w:i/>
          <w:color w:val="000000" w:themeColor="text1"/>
          <w:sz w:val="20"/>
        </w:rPr>
        <w:t xml:space="preserve">i </w:t>
      </w:r>
      <w:r w:rsidRPr="00D42E57">
        <w:rPr>
          <w:color w:val="000000" w:themeColor="text1"/>
          <w:sz w:val="20"/>
        </w:rPr>
        <w:t xml:space="preserve">= 1, 2, </w:t>
      </w:r>
      <w:r w:rsidR="009824D3" w:rsidRPr="00D42E57">
        <w:rPr>
          <w:color w:val="000000" w:themeColor="text1"/>
          <w:sz w:val="20"/>
        </w:rPr>
        <w:t>… ,</w:t>
      </w:r>
      <w:r w:rsidRPr="00D42E57">
        <w:rPr>
          <w:color w:val="000000" w:themeColor="text1"/>
          <w:sz w:val="20"/>
        </w:rPr>
        <w:t xml:space="preserve"> </w:t>
      </w:r>
      <w:r w:rsidRPr="00D42E57">
        <w:rPr>
          <w:i/>
          <w:color w:val="000000" w:themeColor="text1"/>
          <w:sz w:val="20"/>
        </w:rPr>
        <w:t>n</w:t>
      </w:r>
      <w:r w:rsidRPr="00D42E57">
        <w:rPr>
          <w:color w:val="000000" w:themeColor="text1"/>
          <w:sz w:val="20"/>
        </w:rPr>
        <w:t xml:space="preserve">) </w:t>
      </w:r>
      <w:r w:rsidRPr="00D42E57">
        <w:rPr>
          <w:snapToGrid w:val="0"/>
          <w:color w:val="000000" w:themeColor="text1"/>
          <w:sz w:val="20"/>
          <w:lang w:eastAsia="zh-CN" w:bidi="en-US"/>
        </w:rPr>
        <w:t xml:space="preserve">be two collections of </w:t>
      </w:r>
      <w:r w:rsidRPr="00D42E57">
        <w:rPr>
          <w:i/>
          <w:snapToGrid w:val="0"/>
          <w:color w:val="000000" w:themeColor="text1"/>
          <w:sz w:val="20"/>
          <w:lang w:eastAsia="zh-CN" w:bidi="en-US"/>
        </w:rPr>
        <w:t>q</w:t>
      </w:r>
      <w:r w:rsidRPr="00D42E57">
        <w:rPr>
          <w:snapToGrid w:val="0"/>
          <w:color w:val="000000" w:themeColor="text1"/>
          <w:sz w:val="20"/>
          <w:lang w:eastAsia="zh-CN" w:bidi="en-US"/>
        </w:rPr>
        <w:t>ROFNs (</w:t>
      </w:r>
      <w:r w:rsidRPr="00D42E57">
        <w:rPr>
          <w:i/>
          <w:snapToGrid w:val="0"/>
          <w:color w:val="000000" w:themeColor="text1"/>
          <w:sz w:val="20"/>
          <w:lang w:eastAsia="zh-CN" w:bidi="en-US"/>
        </w:rPr>
        <w:t xml:space="preserve">q </w:t>
      </w:r>
      <w:r w:rsidRPr="00D42E57">
        <w:rPr>
          <w:snapToGrid w:val="0"/>
          <w:color w:val="000000" w:themeColor="text1"/>
          <w:sz w:val="20"/>
          <w:lang w:eastAsia="zh-CN" w:bidi="en-US"/>
        </w:rPr>
        <w:t>= 1,2</w:t>
      </w:r>
      <w:r w:rsidR="009824D3" w:rsidRPr="00D42E57">
        <w:rPr>
          <w:snapToGrid w:val="0"/>
          <w:color w:val="000000" w:themeColor="text1"/>
          <w:sz w:val="20"/>
          <w:lang w:eastAsia="zh-CN" w:bidi="en-US"/>
        </w:rPr>
        <w:t>,...) ,</w:t>
      </w:r>
      <w:r w:rsidRPr="00D42E57">
        <w:rPr>
          <w:snapToGrid w:val="0"/>
          <w:color w:val="000000" w:themeColor="text1"/>
          <w:sz w:val="20"/>
          <w:lang w:eastAsia="zh-CN" w:bidi="en-US"/>
        </w:rPr>
        <w:t xml:space="preserve">,..), and let </w:t>
      </w:r>
      <w:r w:rsidRPr="00D42E57">
        <w:rPr>
          <w:i/>
          <w:snapToGrid w:val="0"/>
          <w:color w:val="000000" w:themeColor="text1"/>
          <w:sz w:val="20"/>
          <w:lang w:eastAsia="zh-CN" w:bidi="en-US"/>
        </w:rPr>
        <w:t>a</w:t>
      </w:r>
      <w:r w:rsidRPr="00D42E57">
        <w:rPr>
          <w:snapToGrid w:val="0"/>
          <w:color w:val="000000" w:themeColor="text1"/>
          <w:sz w:val="20"/>
          <w:lang w:eastAsia="zh-CN" w:bidi="en-US"/>
        </w:rPr>
        <w:t xml:space="preserve"> and </w:t>
      </w:r>
      <w:r w:rsidRPr="00D42E57">
        <w:rPr>
          <w:i/>
          <w:snapToGrid w:val="0"/>
          <w:color w:val="000000" w:themeColor="text1"/>
          <w:sz w:val="20"/>
          <w:lang w:eastAsia="zh-CN" w:bidi="en-US"/>
        </w:rPr>
        <w:t xml:space="preserve">b </w:t>
      </w:r>
      <w:r w:rsidRPr="00D42E57">
        <w:rPr>
          <w:snapToGrid w:val="0"/>
          <w:color w:val="000000" w:themeColor="text1"/>
          <w:sz w:val="20"/>
          <w:lang w:eastAsia="zh-CN" w:bidi="en-US"/>
        </w:rPr>
        <w:t xml:space="preserve">be two real numbers </w:t>
      </w:r>
      <w:r w:rsidRPr="00D42E57">
        <w:rPr>
          <w:snapToGrid w:val="0"/>
          <w:color w:val="auto"/>
          <w:sz w:val="20"/>
          <w:lang w:eastAsia="zh-CN" w:bidi="en-US"/>
        </w:rPr>
        <w:t xml:space="preserve">such that </w:t>
      </w:r>
      <w:r w:rsidRPr="00D42E57">
        <w:rPr>
          <w:i/>
          <w:color w:val="auto"/>
          <w:sz w:val="20"/>
        </w:rPr>
        <w:t xml:space="preserve">a, b </w:t>
      </w:r>
      <w:r w:rsidRPr="00D42E57">
        <w:rPr>
          <w:color w:val="auto"/>
          <w:sz w:val="20"/>
        </w:rPr>
        <w:t xml:space="preserve">≥ </w:t>
      </w:r>
      <w:r w:rsidRPr="00D42E57">
        <w:rPr>
          <w:i/>
          <w:color w:val="auto"/>
          <w:sz w:val="20"/>
        </w:rPr>
        <w:t xml:space="preserve">0 </w:t>
      </w:r>
      <w:r w:rsidRPr="00D42E57">
        <w:rPr>
          <w:snapToGrid w:val="0"/>
          <w:color w:val="auto"/>
          <w:sz w:val="20"/>
          <w:lang w:eastAsia="zh-CN" w:bidi="en-US"/>
        </w:rPr>
        <w:t xml:space="preserve">but </w:t>
      </w:r>
      <w:r w:rsidRPr="00D42E57">
        <w:rPr>
          <w:i/>
          <w:snapToGrid w:val="0"/>
          <w:color w:val="auto"/>
          <w:sz w:val="20"/>
          <w:lang w:eastAsia="zh-CN" w:bidi="en-US"/>
        </w:rPr>
        <w:t>a</w:t>
      </w:r>
      <w:r w:rsidRPr="00D42E57">
        <w:rPr>
          <w:snapToGrid w:val="0"/>
          <w:color w:val="auto"/>
          <w:sz w:val="20"/>
          <w:lang w:eastAsia="zh-CN" w:bidi="en-US"/>
        </w:rPr>
        <w:t xml:space="preserve"> and </w:t>
      </w:r>
      <w:r w:rsidRPr="00D42E57">
        <w:rPr>
          <w:i/>
          <w:snapToGrid w:val="0"/>
          <w:color w:val="auto"/>
          <w:sz w:val="20"/>
          <w:lang w:eastAsia="zh-CN" w:bidi="en-US"/>
        </w:rPr>
        <w:t>b</w:t>
      </w:r>
      <w:r w:rsidRPr="00D42E57">
        <w:rPr>
          <w:snapToGrid w:val="0"/>
          <w:color w:val="auto"/>
          <w:sz w:val="20"/>
          <w:lang w:eastAsia="zh-CN" w:bidi="en-US"/>
        </w:rPr>
        <w:t xml:space="preserve"> are not zero simultaneously</w:t>
      </w:r>
      <w:r w:rsidRPr="00D42E57">
        <w:rPr>
          <w:snapToGrid w:val="0"/>
          <w:color w:val="000000" w:themeColor="text1"/>
          <w:sz w:val="20"/>
          <w:lang w:eastAsia="zh-CN" w:bidi="en-US"/>
        </w:rPr>
        <w:t xml:space="preserve">. If </w:t>
      </w:r>
      <w:r w:rsidRPr="00D42E57">
        <w:rPr>
          <w:i/>
          <w:snapToGrid w:val="0"/>
          <w:color w:val="000000" w:themeColor="text1"/>
          <w:sz w:val="20"/>
          <w:lang w:eastAsia="zh-CN" w:bidi="en-US"/>
        </w:rPr>
        <w:t>μ</w:t>
      </w:r>
      <w:r w:rsidRPr="00D42E57">
        <w:rPr>
          <w:i/>
          <w:snapToGrid w:val="0"/>
          <w:color w:val="000000" w:themeColor="text1"/>
          <w:sz w:val="20"/>
          <w:vertAlign w:val="subscript"/>
          <w:lang w:eastAsia="zh-CN" w:bidi="en-US"/>
        </w:rPr>
        <w:t xml:space="preserve">i </w:t>
      </w:r>
      <w:r w:rsidRPr="00D42E57">
        <w:rPr>
          <w:snapToGrid w:val="0"/>
          <w:color w:val="000000" w:themeColor="text1"/>
          <w:sz w:val="20"/>
          <w:lang w:eastAsia="zh-CN" w:bidi="en-US"/>
        </w:rPr>
        <w:t>≤</w:t>
      </w:r>
      <w:r w:rsidRPr="00D42E57">
        <w:rPr>
          <w:snapToGrid w:val="0"/>
          <w:color w:val="000000" w:themeColor="text1"/>
          <w:sz w:val="20"/>
          <w:vertAlign w:val="subscript"/>
          <w:lang w:eastAsia="zh-CN" w:bidi="en-US"/>
        </w:rPr>
        <w:t xml:space="preserve"> </w:t>
      </w:r>
      <w:r w:rsidRPr="00D42E57">
        <w:rPr>
          <w:i/>
          <w:snapToGrid w:val="0"/>
          <w:color w:val="000000" w:themeColor="text1"/>
          <w:sz w:val="20"/>
          <w:lang w:eastAsia="zh-CN" w:bidi="en-US"/>
        </w:rPr>
        <w:t>μ</w:t>
      </w:r>
      <w:r w:rsidRPr="00D42E57">
        <w:rPr>
          <w:i/>
          <w:snapToGrid w:val="0"/>
          <w:color w:val="000000" w:themeColor="text1"/>
          <w:sz w:val="20"/>
          <w:vertAlign w:val="subscript"/>
          <w:lang w:eastAsia="zh-CN" w:bidi="en-US"/>
        </w:rPr>
        <w:t>i</w:t>
      </w:r>
      <w:r w:rsidRPr="00D42E57">
        <w:rPr>
          <w:i/>
          <w:snapToGrid w:val="0"/>
          <w:color w:val="000000" w:themeColor="text1"/>
          <w:sz w:val="20"/>
          <w:lang w:eastAsia="zh-CN" w:bidi="en-US"/>
        </w:rPr>
        <w:t>’</w:t>
      </w:r>
      <w:r w:rsidRPr="00D42E57">
        <w:rPr>
          <w:i/>
          <w:snapToGrid w:val="0"/>
          <w:color w:val="000000" w:themeColor="text1"/>
          <w:sz w:val="20"/>
          <w:vertAlign w:val="subscript"/>
          <w:lang w:eastAsia="zh-CN" w:bidi="en-US"/>
        </w:rPr>
        <w:t xml:space="preserve"> </w:t>
      </w:r>
      <w:r w:rsidRPr="00D42E57">
        <w:rPr>
          <w:snapToGrid w:val="0"/>
          <w:color w:val="000000" w:themeColor="text1"/>
          <w:sz w:val="20"/>
          <w:lang w:eastAsia="zh-CN" w:bidi="en-US"/>
        </w:rPr>
        <w:t xml:space="preserve">and </w:t>
      </w:r>
      <w:r w:rsidRPr="00D42E57">
        <w:rPr>
          <w:i/>
          <w:snapToGrid w:val="0"/>
          <w:color w:val="000000" w:themeColor="text1"/>
          <w:sz w:val="20"/>
          <w:lang w:eastAsia="zh-CN" w:bidi="en-US"/>
        </w:rPr>
        <w:t>v</w:t>
      </w:r>
      <w:r w:rsidRPr="00D42E57">
        <w:rPr>
          <w:i/>
          <w:snapToGrid w:val="0"/>
          <w:color w:val="000000" w:themeColor="text1"/>
          <w:sz w:val="20"/>
          <w:vertAlign w:val="subscript"/>
          <w:lang w:eastAsia="zh-CN" w:bidi="en-US"/>
        </w:rPr>
        <w:t xml:space="preserve">i </w:t>
      </w:r>
      <w:r w:rsidRPr="00D42E57">
        <w:rPr>
          <w:snapToGrid w:val="0"/>
          <w:color w:val="000000" w:themeColor="text1"/>
          <w:sz w:val="20"/>
          <w:lang w:eastAsia="zh-CN" w:bidi="en-US"/>
        </w:rPr>
        <w:t xml:space="preserve">≤ </w:t>
      </w:r>
      <w:r w:rsidRPr="00D42E57">
        <w:rPr>
          <w:i/>
          <w:snapToGrid w:val="0"/>
          <w:color w:val="000000" w:themeColor="text1"/>
          <w:sz w:val="20"/>
          <w:lang w:eastAsia="zh-CN" w:bidi="en-US"/>
        </w:rPr>
        <w:t>v</w:t>
      </w:r>
      <w:r w:rsidRPr="00D42E57">
        <w:rPr>
          <w:i/>
          <w:snapToGrid w:val="0"/>
          <w:color w:val="000000" w:themeColor="text1"/>
          <w:sz w:val="20"/>
          <w:vertAlign w:val="subscript"/>
          <w:lang w:eastAsia="zh-CN" w:bidi="en-US"/>
        </w:rPr>
        <w:t>i</w:t>
      </w:r>
      <w:r w:rsidRPr="00D42E57">
        <w:rPr>
          <w:i/>
          <w:snapToGrid w:val="0"/>
          <w:color w:val="000000" w:themeColor="text1"/>
          <w:sz w:val="20"/>
          <w:lang w:eastAsia="zh-CN" w:bidi="en-US"/>
        </w:rPr>
        <w:t xml:space="preserve">’ </w:t>
      </w:r>
      <w:r w:rsidRPr="00D42E57">
        <w:rPr>
          <w:snapToGrid w:val="0"/>
          <w:color w:val="000000" w:themeColor="text1"/>
          <w:sz w:val="20"/>
          <w:lang w:eastAsia="zh-CN" w:bidi="en-US"/>
        </w:rPr>
        <w:t>for all</w:t>
      </w:r>
      <w:r w:rsidRPr="00D42E57">
        <w:rPr>
          <w:i/>
          <w:color w:val="000000" w:themeColor="text1"/>
          <w:sz w:val="20"/>
        </w:rPr>
        <w:t xml:space="preserve"> i </w:t>
      </w:r>
      <w:r w:rsidRPr="00D42E57">
        <w:rPr>
          <w:color w:val="000000" w:themeColor="text1"/>
          <w:sz w:val="20"/>
        </w:rPr>
        <w:t xml:space="preserve">= 1, 2, …, </w:t>
      </w:r>
      <w:r w:rsidRPr="00D42E57">
        <w:rPr>
          <w:i/>
          <w:color w:val="000000" w:themeColor="text1"/>
          <w:sz w:val="20"/>
        </w:rPr>
        <w:t>n</w:t>
      </w:r>
      <w:r w:rsidRPr="00D42E57">
        <w:rPr>
          <w:snapToGrid w:val="0"/>
          <w:color w:val="000000" w:themeColor="text1"/>
          <w:sz w:val="20"/>
          <w:lang w:eastAsia="zh-CN" w:bidi="en-US"/>
        </w:rPr>
        <w:t>, then</w:t>
      </w:r>
    </w:p>
    <w:p w14:paraId="3D7CFCC5" w14:textId="1179B197" w:rsidR="00F43B2F" w:rsidRPr="00D42E57" w:rsidRDefault="00B67496" w:rsidP="00F43B2F">
      <w:pPr>
        <w:widowControl w:val="0"/>
        <w:adjustRightInd w:val="0"/>
        <w:snapToGrid w:val="0"/>
        <w:spacing w:before="120" w:after="120" w:line="480" w:lineRule="auto"/>
        <w:ind w:firstLine="210"/>
        <w:jc w:val="right"/>
        <w:rPr>
          <w:snapToGrid w:val="0"/>
          <w:color w:val="000000" w:themeColor="text1"/>
          <w:sz w:val="20"/>
          <w:lang w:eastAsia="zh-CN" w:bidi="en-US"/>
        </w:rPr>
      </w:pPr>
      <w:del w:id="145" w:author="Gaohong" w:date="2019-09-04T20:55:00Z">
        <w:r w:rsidDel="0059438A">
          <w:rPr>
            <w:position w:val="-10"/>
            <w:sz w:val="20"/>
          </w:rPr>
          <w:pict w14:anchorId="754E4B81">
            <v:shape id="_x0000_i1130" type="#_x0000_t75" alt="" style="width:273.6pt;height:14.4pt;mso-width-percent:0;mso-height-percent:0;mso-width-percent:0;mso-height-percent:0">
              <v:imagedata r:id="rId211" o:title=""/>
            </v:shape>
          </w:pict>
        </w:r>
      </w:del>
      <w:ins w:id="146" w:author="Gaohong" w:date="2019-09-04T20:55:00Z">
        <w:r w:rsidR="0059438A" w:rsidRPr="000210A4">
          <w:rPr>
            <w:position w:val="-10"/>
            <w:sz w:val="20"/>
          </w:rPr>
          <w:object w:dxaOrig="5460" w:dyaOrig="315" w14:anchorId="03ACA66F">
            <v:shape id="_x0000_i1406" type="#_x0000_t75" style="width:273.6pt;height:14.4pt" o:ole="">
              <v:imagedata r:id="rId211" o:title=""/>
            </v:shape>
            <o:OLEObject Type="Embed" ProgID="Equation.DSMT4" ShapeID="_x0000_i1406" DrawAspect="Content" ObjectID="_1629138143" r:id="rId212"/>
          </w:object>
        </w:r>
      </w:ins>
      <w:r w:rsidR="00F43B2F" w:rsidRPr="00D42E57">
        <w:rPr>
          <w:snapToGrid w:val="0"/>
          <w:color w:val="000000" w:themeColor="text1"/>
          <w:sz w:val="20"/>
          <w:lang w:eastAsia="zh-CN" w:bidi="en-US"/>
        </w:rPr>
        <w:t xml:space="preserve">              (45)</w:t>
      </w:r>
    </w:p>
    <w:p w14:paraId="7EF9E70E" w14:textId="64D3029A" w:rsidR="00F43B2F" w:rsidRPr="00D42E57" w:rsidRDefault="00F43B2F" w:rsidP="00F43B2F">
      <w:pPr>
        <w:widowControl w:val="0"/>
        <w:adjustRightInd w:val="0"/>
        <w:snapToGrid w:val="0"/>
        <w:spacing w:before="120" w:after="120" w:line="480" w:lineRule="auto"/>
        <w:ind w:firstLine="210"/>
        <w:rPr>
          <w:snapToGrid w:val="0"/>
          <w:color w:val="000000" w:themeColor="text1"/>
          <w:sz w:val="20"/>
          <w:lang w:eastAsia="zh-CN" w:bidi="en-US"/>
        </w:rPr>
      </w:pPr>
      <w:r w:rsidRPr="00D42E57">
        <w:rPr>
          <w:b/>
          <w:snapToGrid w:val="0"/>
          <w:color w:val="000000" w:themeColor="text1"/>
          <w:sz w:val="20"/>
          <w:lang w:eastAsia="zh-CN" w:bidi="en-US"/>
        </w:rPr>
        <w:t>Theorem 9 (Boundedness)</w:t>
      </w:r>
      <w:r w:rsidRPr="00D42E57">
        <w:rPr>
          <w:snapToGrid w:val="0"/>
          <w:color w:val="000000" w:themeColor="text1"/>
          <w:sz w:val="20"/>
          <w:lang w:eastAsia="zh-CN" w:bidi="en-US"/>
        </w:rPr>
        <w:t>. Let {Θ</w:t>
      </w:r>
      <w:r w:rsidRPr="00D42E57">
        <w:rPr>
          <w:snapToGrid w:val="0"/>
          <w:color w:val="000000" w:themeColor="text1"/>
          <w:sz w:val="20"/>
          <w:vertAlign w:val="subscript"/>
          <w:lang w:eastAsia="zh-CN" w:bidi="en-US"/>
        </w:rPr>
        <w:t>1</w:t>
      </w:r>
      <w:r w:rsidRPr="00D42E57">
        <w:rPr>
          <w:snapToGrid w:val="0"/>
          <w:color w:val="000000" w:themeColor="text1"/>
          <w:sz w:val="20"/>
          <w:lang w:eastAsia="zh-CN" w:bidi="en-US"/>
        </w:rPr>
        <w:t>, Θ</w:t>
      </w:r>
      <w:r w:rsidRPr="00D42E57">
        <w:rPr>
          <w:snapToGrid w:val="0"/>
          <w:color w:val="000000" w:themeColor="text1"/>
          <w:sz w:val="20"/>
          <w:vertAlign w:val="subscript"/>
          <w:lang w:eastAsia="zh-CN" w:bidi="en-US"/>
        </w:rPr>
        <w:t>2</w:t>
      </w:r>
      <w:r w:rsidRPr="00D42E57">
        <w:rPr>
          <w:snapToGrid w:val="0"/>
          <w:color w:val="000000" w:themeColor="text1"/>
          <w:sz w:val="20"/>
          <w:lang w:eastAsia="zh-CN" w:bidi="en-US"/>
        </w:rPr>
        <w:t>, …, Θ</w:t>
      </w:r>
      <w:r w:rsidRPr="00D42E57">
        <w:rPr>
          <w:i/>
          <w:snapToGrid w:val="0"/>
          <w:color w:val="000000" w:themeColor="text1"/>
          <w:sz w:val="20"/>
          <w:vertAlign w:val="subscript"/>
          <w:lang w:eastAsia="zh-CN" w:bidi="en-US"/>
        </w:rPr>
        <w:t>n</w:t>
      </w:r>
      <w:r w:rsidRPr="00D42E57">
        <w:rPr>
          <w:snapToGrid w:val="0"/>
          <w:color w:val="000000" w:themeColor="text1"/>
          <w:sz w:val="20"/>
          <w:lang w:eastAsia="zh-CN" w:bidi="en-US"/>
        </w:rPr>
        <w:t>} (where Θ</w:t>
      </w:r>
      <w:r w:rsidRPr="00D42E57">
        <w:rPr>
          <w:i/>
          <w:snapToGrid w:val="0"/>
          <w:color w:val="000000" w:themeColor="text1"/>
          <w:sz w:val="20"/>
          <w:vertAlign w:val="subscript"/>
          <w:lang w:eastAsia="zh-CN" w:bidi="en-US"/>
        </w:rPr>
        <w:t>i</w:t>
      </w:r>
      <w:r w:rsidRPr="00D42E57">
        <w:rPr>
          <w:snapToGrid w:val="0"/>
          <w:color w:val="000000" w:themeColor="text1"/>
          <w:sz w:val="20"/>
          <w:lang w:eastAsia="zh-CN" w:bidi="en-US"/>
        </w:rPr>
        <w:t xml:space="preserve"> = (</w:t>
      </w:r>
      <w:r w:rsidRPr="00D42E57">
        <w:rPr>
          <w:i/>
          <w:snapToGrid w:val="0"/>
          <w:color w:val="000000" w:themeColor="text1"/>
          <w:sz w:val="20"/>
          <w:lang w:eastAsia="zh-CN" w:bidi="en-US"/>
        </w:rPr>
        <w:t>μ</w:t>
      </w:r>
      <w:r w:rsidRPr="00D42E57">
        <w:rPr>
          <w:i/>
          <w:snapToGrid w:val="0"/>
          <w:color w:val="000000" w:themeColor="text1"/>
          <w:sz w:val="20"/>
          <w:vertAlign w:val="subscript"/>
          <w:lang w:eastAsia="zh-CN" w:bidi="en-US"/>
        </w:rPr>
        <w:t>i</w:t>
      </w:r>
      <w:r w:rsidR="009824D3" w:rsidRPr="00D42E57">
        <w:rPr>
          <w:i/>
          <w:snapToGrid w:val="0"/>
          <w:color w:val="000000" w:themeColor="text1"/>
          <w:sz w:val="20"/>
          <w:vertAlign w:val="subscript"/>
          <w:lang w:eastAsia="zh-CN" w:bidi="en-US"/>
        </w:rPr>
        <w:t xml:space="preserve"> </w:t>
      </w:r>
      <w:r w:rsidRPr="00D42E57">
        <w:rPr>
          <w:i/>
          <w:snapToGrid w:val="0"/>
          <w:color w:val="000000" w:themeColor="text1"/>
          <w:sz w:val="20"/>
          <w:lang w:eastAsia="zh-CN" w:bidi="en-US"/>
        </w:rPr>
        <w:t>,</w:t>
      </w:r>
      <w:r w:rsidRPr="00D42E57">
        <w:rPr>
          <w:i/>
          <w:snapToGrid w:val="0"/>
          <w:color w:val="000000" w:themeColor="text1"/>
          <w:sz w:val="20"/>
          <w:vertAlign w:val="subscript"/>
          <w:lang w:eastAsia="zh-CN" w:bidi="en-US"/>
        </w:rPr>
        <w:t xml:space="preserve"> </w:t>
      </w:r>
      <w:r w:rsidRPr="00D42E57">
        <w:rPr>
          <w:rFonts w:eastAsiaTheme="minorEastAsia"/>
          <w:i/>
          <w:snapToGrid w:val="0"/>
          <w:color w:val="000000" w:themeColor="text1"/>
          <w:sz w:val="20"/>
          <w:lang w:eastAsia="zh-CN" w:bidi="en-US"/>
        </w:rPr>
        <w:t>v</w:t>
      </w:r>
      <w:r w:rsidRPr="00D42E57">
        <w:rPr>
          <w:i/>
          <w:snapToGrid w:val="0"/>
          <w:color w:val="000000" w:themeColor="text1"/>
          <w:sz w:val="20"/>
          <w:vertAlign w:val="subscript"/>
          <w:lang w:eastAsia="zh-CN" w:bidi="en-US"/>
        </w:rPr>
        <w:t>i</w:t>
      </w:r>
      <w:r w:rsidR="009824D3" w:rsidRPr="00D42E57">
        <w:rPr>
          <w:i/>
          <w:snapToGrid w:val="0"/>
          <w:color w:val="000000" w:themeColor="text1"/>
          <w:sz w:val="20"/>
          <w:vertAlign w:val="subscript"/>
          <w:lang w:eastAsia="zh-CN" w:bidi="en-US"/>
        </w:rPr>
        <w:t xml:space="preserve"> </w:t>
      </w:r>
      <w:r w:rsidR="009824D3" w:rsidRPr="00D42E57">
        <w:rPr>
          <w:snapToGrid w:val="0"/>
          <w:color w:val="000000" w:themeColor="text1"/>
          <w:sz w:val="20"/>
          <w:lang w:eastAsia="zh-CN" w:bidi="en-US"/>
        </w:rPr>
        <w:t>)</w:t>
      </w:r>
      <w:r w:rsidRPr="00D42E57">
        <w:rPr>
          <w:color w:val="000000" w:themeColor="text1"/>
          <w:sz w:val="20"/>
        </w:rPr>
        <w:t xml:space="preserve"> (</w:t>
      </w:r>
      <w:r w:rsidRPr="00D42E57">
        <w:rPr>
          <w:i/>
          <w:color w:val="000000" w:themeColor="text1"/>
          <w:sz w:val="20"/>
        </w:rPr>
        <w:t xml:space="preserve">i </w:t>
      </w:r>
      <w:r w:rsidRPr="00D42E57">
        <w:rPr>
          <w:color w:val="000000" w:themeColor="text1"/>
          <w:sz w:val="20"/>
        </w:rPr>
        <w:t xml:space="preserve">= 1, 2, </w:t>
      </w:r>
      <w:r w:rsidR="009824D3" w:rsidRPr="00D42E57">
        <w:rPr>
          <w:color w:val="000000" w:themeColor="text1"/>
          <w:sz w:val="20"/>
        </w:rPr>
        <w:t>… ,</w:t>
      </w:r>
      <w:r w:rsidRPr="00D42E57">
        <w:rPr>
          <w:color w:val="000000" w:themeColor="text1"/>
          <w:sz w:val="20"/>
        </w:rPr>
        <w:t xml:space="preserve"> </w:t>
      </w:r>
      <w:r w:rsidRPr="00D42E57">
        <w:rPr>
          <w:i/>
          <w:color w:val="000000" w:themeColor="text1"/>
          <w:sz w:val="20"/>
        </w:rPr>
        <w:t>n</w:t>
      </w:r>
      <w:r w:rsidRPr="00D42E57">
        <w:rPr>
          <w:color w:val="000000" w:themeColor="text1"/>
          <w:sz w:val="20"/>
        </w:rPr>
        <w:t>)</w:t>
      </w:r>
      <w:r w:rsidRPr="00D42E57">
        <w:rPr>
          <w:snapToGrid w:val="0"/>
          <w:color w:val="000000" w:themeColor="text1"/>
          <w:sz w:val="20"/>
          <w:lang w:eastAsia="zh-CN" w:bidi="en-US"/>
        </w:rPr>
        <w:t xml:space="preserve"> be a collection of </w:t>
      </w:r>
      <w:r w:rsidR="009824D3" w:rsidRPr="00D42E57">
        <w:rPr>
          <w:snapToGrid w:val="0"/>
          <w:color w:val="000000" w:themeColor="text1"/>
          <w:sz w:val="20"/>
          <w:lang w:eastAsia="zh-CN" w:bidi="en-US"/>
        </w:rPr>
        <w:t xml:space="preserve">  </w:t>
      </w:r>
      <w:r w:rsidRPr="00D42E57">
        <w:rPr>
          <w:i/>
          <w:iCs/>
          <w:snapToGrid w:val="0"/>
          <w:color w:val="000000" w:themeColor="text1"/>
          <w:sz w:val="20"/>
          <w:lang w:eastAsia="zh-CN" w:bidi="en-US"/>
        </w:rPr>
        <w:t>q</w:t>
      </w:r>
      <w:r w:rsidRPr="00D42E57">
        <w:rPr>
          <w:snapToGrid w:val="0"/>
          <w:color w:val="auto"/>
          <w:sz w:val="20"/>
          <w:lang w:eastAsia="zh-CN" w:bidi="en-US"/>
        </w:rPr>
        <w:t xml:space="preserve">ROFNs </w:t>
      </w:r>
      <w:r w:rsidRPr="00D42E57">
        <w:rPr>
          <w:color w:val="auto"/>
          <w:sz w:val="20"/>
        </w:rPr>
        <w:t>(</w:t>
      </w:r>
      <w:r w:rsidRPr="00D42E57">
        <w:rPr>
          <w:i/>
          <w:color w:val="auto"/>
          <w:sz w:val="20"/>
        </w:rPr>
        <w:t xml:space="preserve">q </w:t>
      </w:r>
      <w:r w:rsidRPr="00D42E57">
        <w:rPr>
          <w:color w:val="auto"/>
          <w:sz w:val="20"/>
        </w:rPr>
        <w:t>=</w:t>
      </w:r>
      <w:r w:rsidRPr="00D42E57">
        <w:rPr>
          <w:color w:val="000000" w:themeColor="text1"/>
          <w:sz w:val="20"/>
        </w:rPr>
        <w:t xml:space="preserve"> 1, 2, …), let</w:t>
      </w:r>
      <w:r w:rsidRPr="00D42E57">
        <w:rPr>
          <w:snapToGrid w:val="0"/>
          <w:color w:val="000000" w:themeColor="text1"/>
          <w:sz w:val="20"/>
          <w:lang w:eastAsia="zh-CN" w:bidi="en-US"/>
        </w:rPr>
        <w:t xml:space="preserve"> </w:t>
      </w:r>
      <w:r w:rsidRPr="00D42E57">
        <w:rPr>
          <w:i/>
          <w:snapToGrid w:val="0"/>
          <w:color w:val="000000" w:themeColor="text1"/>
          <w:sz w:val="20"/>
          <w:lang w:eastAsia="zh-CN" w:bidi="en-US"/>
        </w:rPr>
        <w:t xml:space="preserve">a </w:t>
      </w:r>
      <w:r w:rsidRPr="00D42E57">
        <w:rPr>
          <w:snapToGrid w:val="0"/>
          <w:color w:val="000000" w:themeColor="text1"/>
          <w:sz w:val="20"/>
          <w:lang w:eastAsia="zh-CN" w:bidi="en-US"/>
        </w:rPr>
        <w:t xml:space="preserve">and </w:t>
      </w:r>
      <w:r w:rsidRPr="00D42E57">
        <w:rPr>
          <w:i/>
          <w:snapToGrid w:val="0"/>
          <w:color w:val="000000" w:themeColor="text1"/>
          <w:sz w:val="20"/>
          <w:lang w:eastAsia="zh-CN" w:bidi="en-US"/>
        </w:rPr>
        <w:t xml:space="preserve">b </w:t>
      </w:r>
      <w:r w:rsidRPr="00D42E57">
        <w:rPr>
          <w:snapToGrid w:val="0"/>
          <w:color w:val="000000" w:themeColor="text1"/>
          <w:sz w:val="20"/>
          <w:lang w:eastAsia="zh-CN" w:bidi="en-US"/>
        </w:rPr>
        <w:t xml:space="preserve">be two real numbers </w:t>
      </w:r>
      <w:r w:rsidRPr="00D42E57">
        <w:rPr>
          <w:snapToGrid w:val="0"/>
          <w:color w:val="auto"/>
          <w:sz w:val="20"/>
          <w:lang w:eastAsia="zh-CN" w:bidi="en-US"/>
        </w:rPr>
        <w:t xml:space="preserve">such that </w:t>
      </w:r>
      <w:r w:rsidRPr="00D42E57">
        <w:rPr>
          <w:i/>
          <w:color w:val="auto"/>
          <w:sz w:val="20"/>
        </w:rPr>
        <w:t xml:space="preserve">a, b </w:t>
      </w:r>
      <w:r w:rsidRPr="00D42E57">
        <w:rPr>
          <w:color w:val="auto"/>
          <w:sz w:val="20"/>
        </w:rPr>
        <w:t xml:space="preserve">≥ </w:t>
      </w:r>
      <w:r w:rsidRPr="00D42E57">
        <w:rPr>
          <w:i/>
          <w:color w:val="auto"/>
          <w:sz w:val="20"/>
        </w:rPr>
        <w:t xml:space="preserve">0 </w:t>
      </w:r>
      <w:r w:rsidRPr="00D42E57">
        <w:rPr>
          <w:snapToGrid w:val="0"/>
          <w:color w:val="auto"/>
          <w:sz w:val="20"/>
          <w:lang w:eastAsia="zh-CN" w:bidi="en-US"/>
        </w:rPr>
        <w:t xml:space="preserve">but </w:t>
      </w:r>
      <w:r w:rsidRPr="00D42E57">
        <w:rPr>
          <w:i/>
          <w:snapToGrid w:val="0"/>
          <w:color w:val="auto"/>
          <w:sz w:val="20"/>
          <w:lang w:eastAsia="zh-CN" w:bidi="en-US"/>
        </w:rPr>
        <w:t>a</w:t>
      </w:r>
      <w:r w:rsidRPr="00D42E57">
        <w:rPr>
          <w:snapToGrid w:val="0"/>
          <w:color w:val="auto"/>
          <w:sz w:val="20"/>
          <w:lang w:eastAsia="zh-CN" w:bidi="en-US"/>
        </w:rPr>
        <w:t xml:space="preserve"> and </w:t>
      </w:r>
      <w:r w:rsidRPr="00D42E57">
        <w:rPr>
          <w:i/>
          <w:snapToGrid w:val="0"/>
          <w:color w:val="auto"/>
          <w:sz w:val="20"/>
          <w:lang w:eastAsia="zh-CN" w:bidi="en-US"/>
        </w:rPr>
        <w:t>b</w:t>
      </w:r>
      <w:r w:rsidRPr="00D42E57">
        <w:rPr>
          <w:snapToGrid w:val="0"/>
          <w:color w:val="auto"/>
          <w:sz w:val="20"/>
          <w:lang w:eastAsia="zh-CN" w:bidi="en-US"/>
        </w:rPr>
        <w:t xml:space="preserve"> are not zero simultaneously</w:t>
      </w:r>
      <w:r w:rsidRPr="00D42E57">
        <w:rPr>
          <w:snapToGrid w:val="0"/>
          <w:color w:val="000000" w:themeColor="text1"/>
          <w:sz w:val="20"/>
          <w:lang w:eastAsia="zh-CN" w:bidi="en-US"/>
        </w:rPr>
        <w:t>, and let Θ</w:t>
      </w:r>
      <w:r w:rsidRPr="00D42E57">
        <w:rPr>
          <w:i/>
          <w:snapToGrid w:val="0"/>
          <w:color w:val="000000" w:themeColor="text1"/>
          <w:sz w:val="20"/>
          <w:vertAlign w:val="subscript"/>
          <w:lang w:eastAsia="zh-CN" w:bidi="en-US"/>
        </w:rPr>
        <w:t>S</w:t>
      </w:r>
      <w:r w:rsidRPr="00D42E57">
        <w:rPr>
          <w:snapToGrid w:val="0"/>
          <w:color w:val="000000" w:themeColor="text1"/>
          <w:sz w:val="20"/>
          <w:lang w:eastAsia="zh-CN" w:bidi="en-US"/>
        </w:rPr>
        <w:t xml:space="preserve"> = (max(</w:t>
      </w:r>
      <w:r w:rsidRPr="00D42E57">
        <w:rPr>
          <w:i/>
          <w:snapToGrid w:val="0"/>
          <w:color w:val="000000" w:themeColor="text1"/>
          <w:sz w:val="20"/>
          <w:lang w:eastAsia="zh-CN" w:bidi="en-US"/>
        </w:rPr>
        <w:t>μ</w:t>
      </w:r>
      <w:r w:rsidRPr="00D42E57">
        <w:rPr>
          <w:i/>
          <w:snapToGrid w:val="0"/>
          <w:color w:val="000000" w:themeColor="text1"/>
          <w:sz w:val="20"/>
          <w:vertAlign w:val="subscript"/>
          <w:lang w:eastAsia="zh-CN" w:bidi="en-US"/>
        </w:rPr>
        <w:t>i</w:t>
      </w:r>
      <w:r w:rsidRPr="00D42E57">
        <w:rPr>
          <w:snapToGrid w:val="0"/>
          <w:color w:val="000000" w:themeColor="text1"/>
          <w:sz w:val="20"/>
          <w:lang w:eastAsia="zh-CN" w:bidi="en-US"/>
        </w:rPr>
        <w:t>), min(</w:t>
      </w:r>
      <w:r w:rsidRPr="00D42E57">
        <w:rPr>
          <w:rFonts w:eastAsiaTheme="minorEastAsia"/>
          <w:i/>
          <w:snapToGrid w:val="0"/>
          <w:color w:val="000000" w:themeColor="text1"/>
          <w:sz w:val="20"/>
          <w:lang w:eastAsia="zh-CN" w:bidi="en-US"/>
        </w:rPr>
        <w:t>v</w:t>
      </w:r>
      <w:r w:rsidRPr="00D42E57">
        <w:rPr>
          <w:i/>
          <w:snapToGrid w:val="0"/>
          <w:color w:val="000000" w:themeColor="text1"/>
          <w:sz w:val="20"/>
          <w:vertAlign w:val="subscript"/>
          <w:lang w:eastAsia="zh-CN" w:bidi="en-US"/>
        </w:rPr>
        <w:t>i</w:t>
      </w:r>
      <w:r w:rsidRPr="00D42E57">
        <w:rPr>
          <w:snapToGrid w:val="0"/>
          <w:color w:val="000000" w:themeColor="text1"/>
          <w:sz w:val="20"/>
          <w:lang w:eastAsia="zh-CN" w:bidi="en-US"/>
        </w:rPr>
        <w:t>))</w:t>
      </w:r>
      <w:r w:rsidRPr="00D42E57">
        <w:rPr>
          <w:color w:val="000000" w:themeColor="text1"/>
          <w:sz w:val="20"/>
        </w:rPr>
        <w:t xml:space="preserve"> </w:t>
      </w:r>
      <w:r w:rsidRPr="00D42E57">
        <w:rPr>
          <w:snapToGrid w:val="0"/>
          <w:color w:val="000000" w:themeColor="text1"/>
          <w:sz w:val="20"/>
          <w:lang w:eastAsia="zh-CN" w:bidi="en-US"/>
        </w:rPr>
        <w:t>and Θ</w:t>
      </w:r>
      <w:r w:rsidRPr="00D42E57">
        <w:rPr>
          <w:i/>
          <w:snapToGrid w:val="0"/>
          <w:color w:val="000000" w:themeColor="text1"/>
          <w:sz w:val="20"/>
          <w:vertAlign w:val="subscript"/>
          <w:lang w:eastAsia="zh-CN" w:bidi="en-US"/>
        </w:rPr>
        <w:t>I</w:t>
      </w:r>
      <w:r w:rsidRPr="00D42E57">
        <w:rPr>
          <w:snapToGrid w:val="0"/>
          <w:color w:val="000000" w:themeColor="text1"/>
          <w:sz w:val="20"/>
          <w:lang w:eastAsia="zh-CN" w:bidi="en-US"/>
        </w:rPr>
        <w:t xml:space="preserve"> = (min(</w:t>
      </w:r>
      <w:r w:rsidRPr="00D42E57">
        <w:rPr>
          <w:i/>
          <w:snapToGrid w:val="0"/>
          <w:color w:val="000000" w:themeColor="text1"/>
          <w:sz w:val="20"/>
          <w:lang w:eastAsia="zh-CN" w:bidi="en-US"/>
        </w:rPr>
        <w:t>μ</w:t>
      </w:r>
      <w:r w:rsidRPr="00D42E57">
        <w:rPr>
          <w:i/>
          <w:snapToGrid w:val="0"/>
          <w:color w:val="000000" w:themeColor="text1"/>
          <w:sz w:val="20"/>
          <w:vertAlign w:val="subscript"/>
          <w:lang w:eastAsia="zh-CN" w:bidi="en-US"/>
        </w:rPr>
        <w:t>i</w:t>
      </w:r>
      <w:r w:rsidRPr="00D42E57">
        <w:rPr>
          <w:snapToGrid w:val="0"/>
          <w:color w:val="000000" w:themeColor="text1"/>
          <w:sz w:val="20"/>
          <w:lang w:eastAsia="zh-CN" w:bidi="en-US"/>
        </w:rPr>
        <w:t>), max(</w:t>
      </w:r>
      <w:r w:rsidRPr="00D42E57">
        <w:rPr>
          <w:rFonts w:eastAsiaTheme="minorEastAsia"/>
          <w:i/>
          <w:snapToGrid w:val="0"/>
          <w:color w:val="000000" w:themeColor="text1"/>
          <w:sz w:val="20"/>
          <w:lang w:eastAsia="zh-CN" w:bidi="en-US"/>
        </w:rPr>
        <w:t>v</w:t>
      </w:r>
      <w:r w:rsidRPr="00D42E57">
        <w:rPr>
          <w:i/>
          <w:snapToGrid w:val="0"/>
          <w:color w:val="000000" w:themeColor="text1"/>
          <w:sz w:val="20"/>
          <w:vertAlign w:val="subscript"/>
          <w:lang w:eastAsia="zh-CN" w:bidi="en-US"/>
        </w:rPr>
        <w:t>i</w:t>
      </w:r>
      <w:r w:rsidRPr="00D42E57">
        <w:rPr>
          <w:snapToGrid w:val="0"/>
          <w:color w:val="000000" w:themeColor="text1"/>
          <w:sz w:val="20"/>
          <w:lang w:eastAsia="zh-CN" w:bidi="en-US"/>
        </w:rPr>
        <w:t>)). Then</w:t>
      </w:r>
    </w:p>
    <w:p w14:paraId="54220DF4" w14:textId="7C443B37" w:rsidR="00F43B2F" w:rsidRPr="00D42E57" w:rsidRDefault="00B67496" w:rsidP="00F43B2F">
      <w:pPr>
        <w:widowControl w:val="0"/>
        <w:adjustRightInd w:val="0"/>
        <w:snapToGrid w:val="0"/>
        <w:spacing w:before="120" w:after="120" w:line="480" w:lineRule="auto"/>
        <w:ind w:firstLine="210"/>
        <w:jc w:val="right"/>
        <w:rPr>
          <w:rFonts w:eastAsiaTheme="minorEastAsia"/>
          <w:snapToGrid w:val="0"/>
          <w:color w:val="000000" w:themeColor="text1"/>
          <w:sz w:val="20"/>
          <w:lang w:eastAsia="zh-CN" w:bidi="en-US"/>
        </w:rPr>
      </w:pPr>
      <w:del w:id="147" w:author="Gaohong" w:date="2019-09-04T20:55:00Z">
        <w:r w:rsidDel="0059438A">
          <w:rPr>
            <w:position w:val="-10"/>
            <w:sz w:val="20"/>
          </w:rPr>
          <w:pict w14:anchorId="086EF1F8">
            <v:shape id="_x0000_i1131" type="#_x0000_t75" alt="" style="width:180.3pt;height:14.4pt;mso-width-percent:0;mso-height-percent:0;mso-width-percent:0;mso-height-percent:0">
              <v:imagedata r:id="rId213" o:title=""/>
            </v:shape>
          </w:pict>
        </w:r>
      </w:del>
      <w:ins w:id="148" w:author="Gaohong" w:date="2019-09-04T20:55:00Z">
        <w:r w:rsidR="0059438A" w:rsidRPr="000210A4">
          <w:rPr>
            <w:position w:val="-10"/>
            <w:sz w:val="20"/>
          </w:rPr>
          <w:object w:dxaOrig="3540" w:dyaOrig="315" w14:anchorId="78EB7714">
            <v:shape id="_x0000_i1408" type="#_x0000_t75" style="width:180.3pt;height:14.4pt" o:ole="">
              <v:imagedata r:id="rId213" o:title=""/>
            </v:shape>
            <o:OLEObject Type="Embed" ProgID="Equation.DSMT4" ShapeID="_x0000_i1408" DrawAspect="Content" ObjectID="_1629138144" r:id="rId214"/>
          </w:object>
        </w:r>
      </w:ins>
      <w:r w:rsidR="00F43B2F" w:rsidRPr="00D42E57">
        <w:rPr>
          <w:snapToGrid w:val="0"/>
          <w:color w:val="000000" w:themeColor="text1"/>
          <w:sz w:val="20"/>
          <w:lang w:eastAsia="zh-CN" w:bidi="en-US"/>
        </w:rPr>
        <w:t xml:space="preserve">                         (46)</w:t>
      </w:r>
    </w:p>
    <w:p w14:paraId="397E2BDF" w14:textId="0E17C456" w:rsidR="00F43B2F" w:rsidRPr="00D42E57" w:rsidRDefault="00F43B2F" w:rsidP="00F43B2F">
      <w:pPr>
        <w:widowControl w:val="0"/>
        <w:adjustRightInd w:val="0"/>
        <w:snapToGrid w:val="0"/>
        <w:spacing w:line="480" w:lineRule="auto"/>
        <w:ind w:firstLine="210"/>
        <w:rPr>
          <w:color w:val="auto"/>
          <w:sz w:val="20"/>
        </w:rPr>
      </w:pPr>
      <w:r w:rsidRPr="00D42E57">
        <w:rPr>
          <w:snapToGrid w:val="0"/>
          <w:color w:val="000000" w:themeColor="text1"/>
          <w:sz w:val="20"/>
          <w:lang w:eastAsia="zh-CN" w:bidi="en-US"/>
        </w:rPr>
        <w:t>The proofs of</w:t>
      </w:r>
      <w:r w:rsidRPr="00D42E57">
        <w:rPr>
          <w:snapToGrid w:val="0"/>
          <w:color w:val="0000FF"/>
          <w:sz w:val="20"/>
          <w:lang w:eastAsia="zh-CN" w:bidi="en-US"/>
        </w:rPr>
        <w:t xml:space="preserve"> </w:t>
      </w:r>
      <w:r w:rsidRPr="00D42E57">
        <w:rPr>
          <w:snapToGrid w:val="0"/>
          <w:color w:val="000000" w:themeColor="text1"/>
          <w:sz w:val="20"/>
          <w:lang w:eastAsia="zh-CN" w:bidi="en-US"/>
        </w:rPr>
        <w:t>Theorem 7, Theorem 8 and T</w:t>
      </w:r>
      <w:r w:rsidRPr="00D42E57">
        <w:rPr>
          <w:snapToGrid w:val="0"/>
          <w:color w:val="auto"/>
          <w:sz w:val="20"/>
          <w:lang w:eastAsia="zh-CN" w:bidi="en-US"/>
        </w:rPr>
        <w:t>heorem 9 are similar to the proofs of Theorem 2, Theorem 3 and Theorem 4, respectively. They are omitted.</w:t>
      </w:r>
      <w:r w:rsidRPr="00D42E57">
        <w:rPr>
          <w:color w:val="auto"/>
          <w:sz w:val="20"/>
        </w:rPr>
        <w:t xml:space="preserve"> The following are some special cases of the proposed </w:t>
      </w:r>
      <w:r w:rsidRPr="0067446C">
        <w:rPr>
          <w:i/>
          <w:iCs/>
          <w:color w:val="auto"/>
          <w:sz w:val="20"/>
          <w:rPrChange w:id="149" w:author="Gaohong" w:date="2019-09-04T21:10:00Z">
            <w:rPr>
              <w:color w:val="auto"/>
              <w:sz w:val="20"/>
            </w:rPr>
          </w:rPrChange>
        </w:rPr>
        <w:t>q</w:t>
      </w:r>
      <w:r w:rsidRPr="00D42E57">
        <w:rPr>
          <w:color w:val="auto"/>
          <w:sz w:val="20"/>
        </w:rPr>
        <w:t>ROFDPPHM operator:</w:t>
      </w:r>
    </w:p>
    <w:p w14:paraId="3865E8DF" w14:textId="77777777" w:rsidR="00F43B2F" w:rsidRPr="00D42E57" w:rsidRDefault="00F43B2F" w:rsidP="00F43B2F">
      <w:pPr>
        <w:pStyle w:val="ae"/>
        <w:widowControl w:val="0"/>
        <w:numPr>
          <w:ilvl w:val="0"/>
          <w:numId w:val="19"/>
        </w:numPr>
        <w:adjustRightInd w:val="0"/>
        <w:snapToGrid w:val="0"/>
        <w:spacing w:line="480" w:lineRule="auto"/>
        <w:ind w:firstLineChars="0"/>
        <w:rPr>
          <w:rFonts w:eastAsiaTheme="minorEastAsia"/>
          <w:i/>
          <w:iCs/>
          <w:color w:val="auto"/>
          <w:sz w:val="20"/>
          <w:lang w:eastAsia="zh-CN"/>
        </w:rPr>
      </w:pPr>
      <w:r w:rsidRPr="00D42E57">
        <w:rPr>
          <w:rFonts w:eastAsiaTheme="minorEastAsia"/>
          <w:color w:val="auto"/>
          <w:sz w:val="20"/>
          <w:lang w:eastAsia="zh-CN"/>
        </w:rPr>
        <w:t xml:space="preserve">Special cases with respect to parameters </w:t>
      </w:r>
      <w:r w:rsidRPr="00D42E57">
        <w:rPr>
          <w:rFonts w:eastAsiaTheme="minorEastAsia"/>
          <w:i/>
          <w:iCs/>
          <w:color w:val="auto"/>
          <w:sz w:val="20"/>
          <w:lang w:eastAsia="zh-CN"/>
        </w:rPr>
        <w:t>a</w:t>
      </w:r>
      <w:r w:rsidRPr="00D42E57">
        <w:rPr>
          <w:rFonts w:eastAsiaTheme="minorEastAsia"/>
          <w:color w:val="auto"/>
          <w:sz w:val="20"/>
          <w:lang w:eastAsia="zh-CN"/>
        </w:rPr>
        <w:t xml:space="preserve"> and </w:t>
      </w:r>
      <w:r w:rsidRPr="00D42E57">
        <w:rPr>
          <w:rFonts w:eastAsiaTheme="minorEastAsia"/>
          <w:i/>
          <w:iCs/>
          <w:color w:val="auto"/>
          <w:sz w:val="20"/>
          <w:lang w:eastAsia="zh-CN"/>
        </w:rPr>
        <w:t>b.</w:t>
      </w:r>
    </w:p>
    <w:p w14:paraId="38A38B34" w14:textId="77777777" w:rsidR="00F43B2F" w:rsidRPr="00D42E57" w:rsidRDefault="00F43B2F" w:rsidP="00F43B2F">
      <w:pPr>
        <w:pStyle w:val="ae"/>
        <w:widowControl w:val="0"/>
        <w:numPr>
          <w:ilvl w:val="0"/>
          <w:numId w:val="20"/>
        </w:numPr>
        <w:adjustRightInd w:val="0"/>
        <w:snapToGrid w:val="0"/>
        <w:spacing w:line="480" w:lineRule="auto"/>
        <w:ind w:firstLineChars="0"/>
        <w:rPr>
          <w:rFonts w:eastAsiaTheme="minorEastAsia"/>
          <w:color w:val="auto"/>
          <w:sz w:val="20"/>
          <w:lang w:eastAsia="zh-CN"/>
        </w:rPr>
      </w:pPr>
      <w:r w:rsidRPr="00D42E57">
        <w:rPr>
          <w:rFonts w:eastAsiaTheme="minorEastAsia"/>
          <w:color w:val="auto"/>
          <w:sz w:val="20"/>
          <w:lang w:eastAsia="zh-CN"/>
        </w:rPr>
        <w:t xml:space="preserve">When </w:t>
      </w:r>
      <w:r w:rsidRPr="0067446C">
        <w:rPr>
          <w:rFonts w:eastAsiaTheme="minorEastAsia"/>
          <w:i/>
          <w:iCs/>
          <w:color w:val="auto"/>
          <w:sz w:val="20"/>
          <w:lang w:eastAsia="zh-CN"/>
          <w:rPrChange w:id="150" w:author="Gaohong" w:date="2019-09-04T21:09:00Z">
            <w:rPr>
              <w:rFonts w:eastAsiaTheme="minorEastAsia"/>
              <w:color w:val="auto"/>
              <w:sz w:val="20"/>
              <w:lang w:eastAsia="zh-CN"/>
            </w:rPr>
          </w:rPrChange>
        </w:rPr>
        <w:t>a</w:t>
      </w:r>
      <w:r w:rsidRPr="00D42E57">
        <w:rPr>
          <w:rFonts w:eastAsiaTheme="minorEastAsia"/>
          <w:color w:val="auto"/>
          <w:sz w:val="20"/>
          <w:lang w:eastAsia="zh-CN"/>
        </w:rPr>
        <w:t xml:space="preserve"> </w:t>
      </w:r>
      <w:r w:rsidRPr="00D42E57">
        <w:rPr>
          <w:rFonts w:ascii="Cambria Math" w:eastAsiaTheme="minorEastAsia" w:hAnsi="Cambria Math"/>
          <w:color w:val="auto"/>
          <w:sz w:val="20"/>
          <w:lang w:eastAsia="zh-CN"/>
        </w:rPr>
        <w:t xml:space="preserve">→0 or </w:t>
      </w:r>
      <w:r w:rsidRPr="0067446C">
        <w:rPr>
          <w:rFonts w:eastAsiaTheme="minorEastAsia"/>
          <w:i/>
          <w:iCs/>
          <w:color w:val="auto"/>
          <w:sz w:val="20"/>
          <w:lang w:eastAsia="zh-CN"/>
          <w:rPrChange w:id="151" w:author="Gaohong" w:date="2019-09-04T21:10:00Z">
            <w:rPr>
              <w:rFonts w:eastAsiaTheme="minorEastAsia"/>
              <w:color w:val="auto"/>
              <w:sz w:val="20"/>
              <w:lang w:eastAsia="zh-CN"/>
            </w:rPr>
          </w:rPrChange>
        </w:rPr>
        <w:t>b</w:t>
      </w:r>
      <w:r w:rsidRPr="00D42E57">
        <w:rPr>
          <w:rFonts w:ascii="Cambria Math" w:eastAsiaTheme="minorEastAsia" w:hAnsi="Cambria Math"/>
          <w:color w:val="auto"/>
          <w:sz w:val="20"/>
          <w:lang w:eastAsia="zh-CN"/>
        </w:rPr>
        <w:t>→</w:t>
      </w:r>
      <w:r w:rsidRPr="00D42E57">
        <w:rPr>
          <w:rFonts w:eastAsiaTheme="minorEastAsia"/>
          <w:color w:val="auto"/>
          <w:sz w:val="20"/>
          <w:lang w:eastAsia="zh-CN"/>
        </w:rPr>
        <w:t xml:space="preserve">0 and </w:t>
      </w:r>
      <w:r w:rsidRPr="0067446C">
        <w:rPr>
          <w:rFonts w:eastAsiaTheme="minorEastAsia"/>
          <w:i/>
          <w:iCs/>
          <w:color w:val="auto"/>
          <w:sz w:val="20"/>
          <w:lang w:eastAsia="zh-CN"/>
          <w:rPrChange w:id="152" w:author="Gaohong" w:date="2019-09-04T21:10:00Z">
            <w:rPr>
              <w:rFonts w:eastAsiaTheme="minorEastAsia"/>
              <w:color w:val="auto"/>
              <w:sz w:val="20"/>
              <w:lang w:eastAsia="zh-CN"/>
            </w:rPr>
          </w:rPrChange>
        </w:rPr>
        <w:t xml:space="preserve">a </w:t>
      </w:r>
      <w:r w:rsidRPr="00D42E57">
        <w:rPr>
          <w:rFonts w:eastAsiaTheme="minorEastAsia"/>
          <w:color w:val="auto"/>
          <w:sz w:val="20"/>
          <w:lang w:eastAsia="zh-CN"/>
        </w:rPr>
        <w:t>+</w:t>
      </w:r>
      <w:r w:rsidRPr="0067446C">
        <w:rPr>
          <w:rFonts w:eastAsiaTheme="minorEastAsia"/>
          <w:i/>
          <w:iCs/>
          <w:color w:val="auto"/>
          <w:sz w:val="20"/>
          <w:lang w:eastAsia="zh-CN"/>
          <w:rPrChange w:id="153" w:author="Gaohong" w:date="2019-09-04T21:10:00Z">
            <w:rPr>
              <w:rFonts w:eastAsiaTheme="minorEastAsia"/>
              <w:color w:val="auto"/>
              <w:sz w:val="20"/>
              <w:lang w:eastAsia="zh-CN"/>
            </w:rPr>
          </w:rPrChange>
        </w:rPr>
        <w:t xml:space="preserve"> b</w:t>
      </w:r>
      <w:r w:rsidRPr="00D42E57">
        <w:rPr>
          <w:rFonts w:eastAsiaTheme="minorEastAsia"/>
          <w:color w:val="auto"/>
          <w:sz w:val="20"/>
          <w:lang w:eastAsia="zh-CN"/>
        </w:rPr>
        <w:t>&gt;0, then Equation (43) reduces to</w:t>
      </w:r>
    </w:p>
    <w:p w14:paraId="75201BB6" w14:textId="43E05AEF" w:rsidR="00F43B2F" w:rsidRPr="00D42E57" w:rsidRDefault="00B67496" w:rsidP="00F43B2F">
      <w:pPr>
        <w:pStyle w:val="ae"/>
        <w:widowControl w:val="0"/>
        <w:adjustRightInd w:val="0"/>
        <w:snapToGrid w:val="0"/>
        <w:spacing w:line="480" w:lineRule="auto"/>
        <w:ind w:firstLineChars="0" w:firstLine="0"/>
        <w:jc w:val="right"/>
        <w:rPr>
          <w:color w:val="auto"/>
          <w:sz w:val="20"/>
        </w:rPr>
      </w:pPr>
      <w:del w:id="154" w:author="Gaohong" w:date="2019-09-04T20:55:00Z">
        <w:r w:rsidDel="0059438A">
          <w:rPr>
            <w:color w:val="auto"/>
            <w:position w:val="-128"/>
          </w:rPr>
          <w:pict w14:anchorId="166749F6">
            <v:shape id="_x0000_i1132" type="#_x0000_t75" alt="" style="width:273.6pt;height:108.3pt;mso-width-percent:0;mso-height-percent:0;mso-width-percent:0;mso-height-percent:0">
              <v:imagedata r:id="rId215" o:title=""/>
            </v:shape>
          </w:pict>
        </w:r>
      </w:del>
      <w:ins w:id="155" w:author="Gaohong" w:date="2019-09-04T20:55:00Z">
        <w:r w:rsidR="0059438A" w:rsidRPr="001C3B7B">
          <w:rPr>
            <w:color w:val="auto"/>
            <w:position w:val="-128"/>
          </w:rPr>
          <w:object w:dxaOrig="5460" w:dyaOrig="2100" w14:anchorId="438441E2">
            <v:shape id="_x0000_i1410" type="#_x0000_t75" style="width:273.6pt;height:108.3pt" o:ole="">
              <v:imagedata r:id="rId215" o:title=""/>
            </v:shape>
            <o:OLEObject Type="Embed" ProgID="Equation.DSMT4" ShapeID="_x0000_i1410" DrawAspect="Content" ObjectID="_1629138145" r:id="rId216"/>
          </w:object>
        </w:r>
      </w:ins>
      <w:r w:rsidR="00F43B2F" w:rsidRPr="00D42E57">
        <w:rPr>
          <w:color w:val="auto"/>
          <w:sz w:val="20"/>
        </w:rPr>
        <w:t xml:space="preserve">                   (47)</w:t>
      </w:r>
    </w:p>
    <w:p w14:paraId="6BD3FC71" w14:textId="77777777" w:rsidR="00F43B2F" w:rsidRPr="00D42E57" w:rsidRDefault="00F43B2F" w:rsidP="00F43B2F">
      <w:pPr>
        <w:widowControl w:val="0"/>
        <w:adjustRightInd w:val="0"/>
        <w:snapToGrid w:val="0"/>
        <w:spacing w:line="480" w:lineRule="auto"/>
        <w:rPr>
          <w:color w:val="auto"/>
          <w:sz w:val="20"/>
        </w:rPr>
      </w:pPr>
      <w:r w:rsidRPr="00D42E57">
        <w:rPr>
          <w:rFonts w:eastAsiaTheme="minorEastAsia"/>
          <w:color w:val="auto"/>
          <w:sz w:val="20"/>
          <w:lang w:eastAsia="zh-CN"/>
        </w:rPr>
        <w:t xml:space="preserve">which is a </w:t>
      </w:r>
      <w:r w:rsidRPr="00D42E57">
        <w:rPr>
          <w:rFonts w:eastAsiaTheme="minorEastAsia"/>
          <w:i/>
          <w:iCs/>
          <w:color w:val="auto"/>
          <w:sz w:val="20"/>
          <w:lang w:eastAsia="zh-CN"/>
        </w:rPr>
        <w:t>q</w:t>
      </w:r>
      <w:r w:rsidRPr="00D42E57">
        <w:rPr>
          <w:rFonts w:eastAsiaTheme="minorEastAsia"/>
          <w:color w:val="auto"/>
          <w:sz w:val="20"/>
          <w:lang w:eastAsia="zh-CN"/>
        </w:rPr>
        <w:t>-rung orthopair fuzzy</w:t>
      </w:r>
      <w:r w:rsidRPr="00D42E57">
        <w:rPr>
          <w:color w:val="auto"/>
        </w:rPr>
        <w:t xml:space="preserve"> </w:t>
      </w:r>
      <w:r w:rsidRPr="00D42E57">
        <w:rPr>
          <w:color w:val="auto"/>
          <w:sz w:val="20"/>
        </w:rPr>
        <w:t>Dombi</w:t>
      </w:r>
      <w:r w:rsidRPr="00D42E57">
        <w:rPr>
          <w:color w:val="auto"/>
        </w:rPr>
        <w:t xml:space="preserve"> </w:t>
      </w:r>
      <w:r w:rsidRPr="00D42E57">
        <w:rPr>
          <w:color w:val="auto"/>
          <w:sz w:val="20"/>
        </w:rPr>
        <w:t>partitioned power generalized heavy averaging operator.</w:t>
      </w:r>
    </w:p>
    <w:p w14:paraId="3E886779" w14:textId="77777777" w:rsidR="00F43B2F" w:rsidRPr="00D42E57" w:rsidRDefault="00F43B2F" w:rsidP="00F43B2F">
      <w:pPr>
        <w:pStyle w:val="ae"/>
        <w:numPr>
          <w:ilvl w:val="0"/>
          <w:numId w:val="20"/>
        </w:numPr>
        <w:spacing w:line="480" w:lineRule="auto"/>
        <w:ind w:firstLineChars="0" w:hanging="357"/>
        <w:rPr>
          <w:rFonts w:eastAsiaTheme="minorEastAsia"/>
          <w:color w:val="auto"/>
          <w:sz w:val="20"/>
          <w:lang w:eastAsia="zh-CN"/>
        </w:rPr>
      </w:pPr>
      <w:r w:rsidRPr="00D42E57">
        <w:rPr>
          <w:rFonts w:eastAsiaTheme="minorEastAsia"/>
          <w:color w:val="auto"/>
          <w:sz w:val="20"/>
          <w:lang w:eastAsia="zh-CN"/>
        </w:rPr>
        <w:t xml:space="preserve">When </w:t>
      </w:r>
      <w:r w:rsidRPr="0067446C">
        <w:rPr>
          <w:rFonts w:eastAsiaTheme="minorEastAsia"/>
          <w:i/>
          <w:iCs/>
          <w:color w:val="auto"/>
          <w:sz w:val="20"/>
          <w:lang w:eastAsia="zh-CN"/>
          <w:rPrChange w:id="156" w:author="Gaohong" w:date="2019-09-04T21:10:00Z">
            <w:rPr>
              <w:rFonts w:eastAsiaTheme="minorEastAsia"/>
              <w:color w:val="auto"/>
              <w:sz w:val="20"/>
              <w:lang w:eastAsia="zh-CN"/>
            </w:rPr>
          </w:rPrChange>
        </w:rPr>
        <w:t>b</w:t>
      </w:r>
      <w:r w:rsidRPr="00D42E57">
        <w:rPr>
          <w:rFonts w:eastAsiaTheme="minorEastAsia"/>
          <w:color w:val="auto"/>
          <w:sz w:val="20"/>
          <w:lang w:eastAsia="zh-CN"/>
        </w:rPr>
        <w:t xml:space="preserve">→0 and all the </w:t>
      </w:r>
      <w:r w:rsidRPr="00D42E57">
        <w:rPr>
          <w:rFonts w:eastAsiaTheme="minorEastAsia"/>
          <w:i/>
          <w:iCs/>
          <w:color w:val="auto"/>
          <w:sz w:val="20"/>
          <w:lang w:eastAsia="zh-CN"/>
        </w:rPr>
        <w:t>q</w:t>
      </w:r>
      <w:r w:rsidRPr="00D42E57">
        <w:rPr>
          <w:rFonts w:eastAsiaTheme="minorEastAsia"/>
          <w:color w:val="auto"/>
          <w:sz w:val="20"/>
          <w:lang w:eastAsia="zh-CN"/>
        </w:rPr>
        <w:t>ROFNs are partitioned into one sort, then Equation (43) reduces to</w:t>
      </w:r>
    </w:p>
    <w:p w14:paraId="11F66081" w14:textId="447D54C5" w:rsidR="00F43B2F" w:rsidRPr="00D42E57" w:rsidRDefault="00B67496" w:rsidP="00F43B2F">
      <w:pPr>
        <w:pStyle w:val="ae"/>
        <w:ind w:left="930" w:firstLineChars="0" w:firstLine="0"/>
        <w:jc w:val="right"/>
        <w:rPr>
          <w:rFonts w:eastAsiaTheme="minorEastAsia"/>
          <w:color w:val="auto"/>
          <w:sz w:val="20"/>
          <w:lang w:eastAsia="zh-CN"/>
        </w:rPr>
      </w:pPr>
      <w:del w:id="157" w:author="Gaohong" w:date="2019-09-04T20:56:00Z">
        <w:r w:rsidDel="0059438A">
          <w:rPr>
            <w:color w:val="auto"/>
            <w:position w:val="-80"/>
          </w:rPr>
          <w:lastRenderedPageBreak/>
          <w:pict w14:anchorId="7047B031">
            <v:shape id="_x0000_i1133" type="#_x0000_t75" alt="" style="width:336.85pt;height:87.65pt;mso-width-percent:0;mso-height-percent:0;mso-width-percent:0;mso-height-percent:0">
              <v:imagedata r:id="rId217" o:title=""/>
            </v:shape>
          </w:pict>
        </w:r>
      </w:del>
      <w:ins w:id="158" w:author="Gaohong" w:date="2019-09-04T20:56:00Z">
        <w:r w:rsidR="0059438A" w:rsidRPr="001C3B7B">
          <w:rPr>
            <w:color w:val="auto"/>
            <w:position w:val="-80"/>
          </w:rPr>
          <w:object w:dxaOrig="6720" w:dyaOrig="1700" w14:anchorId="76AF7736">
            <v:shape id="_x0000_i1412" type="#_x0000_t75" style="width:336.85pt;height:87.65pt" o:ole="">
              <v:imagedata r:id="rId217" o:title=""/>
            </v:shape>
            <o:OLEObject Type="Embed" ProgID="Equation.DSMT4" ShapeID="_x0000_i1412" DrawAspect="Content" ObjectID="_1629138146" r:id="rId218"/>
          </w:object>
        </w:r>
      </w:ins>
      <w:r w:rsidR="00F43B2F" w:rsidRPr="00D42E57">
        <w:rPr>
          <w:color w:val="auto"/>
        </w:rPr>
        <w:t xml:space="preserve">  </w:t>
      </w:r>
      <w:r w:rsidR="00F43B2F" w:rsidRPr="00D42E57">
        <w:rPr>
          <w:color w:val="auto"/>
          <w:sz w:val="20"/>
        </w:rPr>
        <w:t xml:space="preserve">  (48)</w:t>
      </w:r>
    </w:p>
    <w:p w14:paraId="33E0FCA5" w14:textId="77777777" w:rsidR="00F43B2F" w:rsidRPr="00D42E57" w:rsidRDefault="00F43B2F" w:rsidP="00F43B2F">
      <w:pPr>
        <w:pStyle w:val="ae"/>
        <w:widowControl w:val="0"/>
        <w:numPr>
          <w:ilvl w:val="0"/>
          <w:numId w:val="20"/>
        </w:numPr>
        <w:adjustRightInd w:val="0"/>
        <w:snapToGrid w:val="0"/>
        <w:spacing w:line="480" w:lineRule="auto"/>
        <w:ind w:firstLineChars="0" w:hanging="357"/>
        <w:rPr>
          <w:rFonts w:eastAsiaTheme="minorEastAsia"/>
          <w:color w:val="auto"/>
          <w:sz w:val="20"/>
          <w:lang w:eastAsia="zh-CN"/>
        </w:rPr>
      </w:pPr>
      <w:r w:rsidRPr="00D42E57">
        <w:rPr>
          <w:rFonts w:eastAsiaTheme="minorEastAsia"/>
          <w:color w:val="auto"/>
          <w:sz w:val="20"/>
          <w:lang w:eastAsia="zh-CN"/>
        </w:rPr>
        <w:t xml:space="preserve">When </w:t>
      </w:r>
      <w:r w:rsidRPr="00D42E57">
        <w:rPr>
          <w:rFonts w:eastAsiaTheme="minorEastAsia"/>
          <w:i/>
          <w:iCs/>
          <w:color w:val="auto"/>
          <w:sz w:val="20"/>
          <w:lang w:eastAsia="zh-CN"/>
        </w:rPr>
        <w:t>b</w:t>
      </w:r>
      <w:r w:rsidRPr="00D42E57">
        <w:rPr>
          <w:rFonts w:ascii="Cambria Math" w:eastAsiaTheme="minorEastAsia" w:hAnsi="Cambria Math"/>
          <w:color w:val="auto"/>
          <w:sz w:val="20"/>
          <w:lang w:eastAsia="zh-CN"/>
        </w:rPr>
        <w:t>→</w:t>
      </w:r>
      <w:r w:rsidRPr="00D42E57">
        <w:rPr>
          <w:rFonts w:eastAsiaTheme="minorEastAsia"/>
          <w:color w:val="auto"/>
          <w:sz w:val="20"/>
          <w:lang w:eastAsia="zh-CN"/>
        </w:rPr>
        <w:t xml:space="preserve">0 and all the </w:t>
      </w:r>
      <w:r w:rsidRPr="00D42E57">
        <w:rPr>
          <w:rFonts w:eastAsiaTheme="minorEastAsia"/>
          <w:i/>
          <w:iCs/>
          <w:color w:val="auto"/>
          <w:sz w:val="20"/>
          <w:lang w:eastAsia="zh-CN"/>
        </w:rPr>
        <w:t>q</w:t>
      </w:r>
      <w:r w:rsidRPr="00D42E57">
        <w:rPr>
          <w:rFonts w:eastAsiaTheme="minorEastAsia"/>
          <w:color w:val="auto"/>
          <w:sz w:val="20"/>
          <w:lang w:eastAsia="zh-CN"/>
        </w:rPr>
        <w:t>ROFNs are partitioned into n sorts, then Equation (43) reduces to</w:t>
      </w:r>
    </w:p>
    <w:p w14:paraId="5949203B" w14:textId="7E554E09" w:rsidR="00F43B2F" w:rsidRPr="00D42E57" w:rsidRDefault="00B67496" w:rsidP="00F43B2F">
      <w:pPr>
        <w:pStyle w:val="ae"/>
        <w:widowControl w:val="0"/>
        <w:adjustRightInd w:val="0"/>
        <w:snapToGrid w:val="0"/>
        <w:spacing w:line="480" w:lineRule="auto"/>
        <w:ind w:left="930" w:firstLineChars="0" w:firstLine="0"/>
        <w:rPr>
          <w:rFonts w:eastAsiaTheme="minorEastAsia"/>
          <w:color w:val="auto"/>
          <w:sz w:val="20"/>
          <w:lang w:eastAsia="zh-CN"/>
        </w:rPr>
      </w:pPr>
      <w:r>
        <w:rPr>
          <w:color w:val="auto"/>
          <w:position w:val="-76"/>
        </w:rPr>
        <w:pict w14:anchorId="63C41F2A">
          <v:shape id="_x0000_i1134" type="#_x0000_t75" alt="" style="width:303.05pt;height:83.9pt;mso-width-percent:0;mso-height-percent:0;mso-width-percent:0;mso-height-percent:0">
            <v:imagedata r:id="rId219" o:title=""/>
          </v:shape>
        </w:pict>
      </w:r>
    </w:p>
    <w:p w14:paraId="65664C8D" w14:textId="77777777" w:rsidR="00F43B2F" w:rsidRPr="00D42E57" w:rsidRDefault="00F43B2F" w:rsidP="00F43B2F">
      <w:pPr>
        <w:pStyle w:val="ae"/>
        <w:widowControl w:val="0"/>
        <w:numPr>
          <w:ilvl w:val="0"/>
          <w:numId w:val="20"/>
        </w:numPr>
        <w:adjustRightInd w:val="0"/>
        <w:snapToGrid w:val="0"/>
        <w:spacing w:line="480" w:lineRule="auto"/>
        <w:ind w:firstLineChars="0"/>
        <w:rPr>
          <w:rFonts w:eastAsiaTheme="minorEastAsia"/>
          <w:color w:val="auto"/>
          <w:sz w:val="20"/>
          <w:lang w:eastAsia="zh-CN"/>
        </w:rPr>
      </w:pPr>
      <w:r w:rsidRPr="00D42E57">
        <w:rPr>
          <w:rFonts w:eastAsiaTheme="minorEastAsia"/>
          <w:color w:val="auto"/>
          <w:sz w:val="20"/>
          <w:lang w:eastAsia="zh-CN"/>
        </w:rPr>
        <w:t xml:space="preserve">When </w:t>
      </w:r>
      <w:r w:rsidRPr="0067446C">
        <w:rPr>
          <w:rFonts w:eastAsiaTheme="minorEastAsia"/>
          <w:i/>
          <w:iCs/>
          <w:color w:val="auto"/>
          <w:sz w:val="20"/>
          <w:lang w:eastAsia="zh-CN"/>
          <w:rPrChange w:id="159" w:author="Gaohong" w:date="2019-09-04T21:10:00Z">
            <w:rPr>
              <w:rFonts w:eastAsiaTheme="minorEastAsia"/>
              <w:color w:val="auto"/>
              <w:sz w:val="20"/>
              <w:lang w:eastAsia="zh-CN"/>
            </w:rPr>
          </w:rPrChange>
        </w:rPr>
        <w:t>a</w:t>
      </w:r>
      <w:r w:rsidRPr="00D42E57">
        <w:rPr>
          <w:rFonts w:ascii="Cambria Math" w:eastAsiaTheme="minorEastAsia" w:hAnsi="Cambria Math"/>
          <w:color w:val="auto"/>
          <w:sz w:val="20"/>
          <w:lang w:eastAsia="zh-CN"/>
        </w:rPr>
        <w:t xml:space="preserve">→1 </w:t>
      </w:r>
      <w:r w:rsidRPr="00D42E57">
        <w:rPr>
          <w:rFonts w:eastAsiaTheme="minorEastAsia"/>
          <w:color w:val="auto"/>
          <w:sz w:val="20"/>
          <w:lang w:eastAsia="zh-CN"/>
        </w:rPr>
        <w:t xml:space="preserve">and </w:t>
      </w:r>
      <w:r w:rsidRPr="0067446C">
        <w:rPr>
          <w:rFonts w:ascii="Cambria Math" w:eastAsiaTheme="minorEastAsia" w:hAnsi="Cambria Math"/>
          <w:i/>
          <w:iCs/>
          <w:color w:val="auto"/>
          <w:sz w:val="20"/>
          <w:lang w:eastAsia="zh-CN"/>
          <w:rPrChange w:id="160" w:author="Gaohong" w:date="2019-09-04T21:10:00Z">
            <w:rPr>
              <w:rFonts w:ascii="Cambria Math" w:eastAsiaTheme="minorEastAsia" w:hAnsi="Cambria Math"/>
              <w:color w:val="auto"/>
              <w:sz w:val="20"/>
              <w:lang w:eastAsia="zh-CN"/>
            </w:rPr>
          </w:rPrChange>
        </w:rPr>
        <w:t>b</w:t>
      </w:r>
      <w:r w:rsidRPr="00D42E57">
        <w:rPr>
          <w:rFonts w:ascii="Cambria Math" w:eastAsiaTheme="minorEastAsia" w:hAnsi="Cambria Math"/>
          <w:color w:val="auto"/>
          <w:sz w:val="20"/>
          <w:lang w:eastAsia="zh-CN"/>
        </w:rPr>
        <w:t>→1</w:t>
      </w:r>
      <w:r w:rsidRPr="00D42E57">
        <w:rPr>
          <w:rFonts w:eastAsiaTheme="minorEastAsia"/>
          <w:color w:val="auto"/>
          <w:sz w:val="20"/>
          <w:lang w:eastAsia="zh-CN"/>
        </w:rPr>
        <w:t>, then Equation (43) reduces to</w:t>
      </w:r>
    </w:p>
    <w:p w14:paraId="2093A440" w14:textId="77777777" w:rsidR="00F43B2F" w:rsidRPr="00D42E57" w:rsidRDefault="006E15F3" w:rsidP="00F43B2F">
      <w:pPr>
        <w:pStyle w:val="ae"/>
        <w:widowControl w:val="0"/>
        <w:adjustRightInd w:val="0"/>
        <w:snapToGrid w:val="0"/>
        <w:spacing w:line="480" w:lineRule="auto"/>
        <w:ind w:left="570" w:firstLineChars="0" w:firstLine="0"/>
        <w:jc w:val="right"/>
        <w:rPr>
          <w:color w:val="auto"/>
          <w:sz w:val="20"/>
        </w:rPr>
      </w:pPr>
      <w:r w:rsidRPr="008276BF">
        <w:rPr>
          <w:color w:val="auto"/>
          <w:position w:val="-130"/>
          <w:highlight w:val="green"/>
        </w:rPr>
        <w:object w:dxaOrig="5610" w:dyaOrig="2160" w14:anchorId="2FC15080">
          <v:shape id="_x0000_i1135" type="#_x0000_t75" alt="" style="width:279.85pt;height:108.3pt;mso-width-percent:0;mso-height-percent:0;mso-width-percent:0;mso-height-percent:0" o:ole="">
            <v:imagedata r:id="rId220" o:title=""/>
          </v:shape>
          <o:OLEObject Type="Embed" ProgID="Equation.DSMT4" ShapeID="_x0000_i1135" DrawAspect="Content" ObjectID="_1629138147" r:id="rId221"/>
        </w:object>
      </w:r>
      <w:r w:rsidR="00F43B2F" w:rsidRPr="00D42E57">
        <w:rPr>
          <w:color w:val="auto"/>
          <w:sz w:val="20"/>
        </w:rPr>
        <w:t xml:space="preserve">              (49)</w:t>
      </w:r>
    </w:p>
    <w:p w14:paraId="5B10FBB9" w14:textId="77777777" w:rsidR="00F43B2F" w:rsidRPr="00D42E57" w:rsidRDefault="00F43B2F" w:rsidP="00F43B2F">
      <w:pPr>
        <w:pStyle w:val="ae"/>
        <w:widowControl w:val="0"/>
        <w:numPr>
          <w:ilvl w:val="0"/>
          <w:numId w:val="19"/>
        </w:numPr>
        <w:adjustRightInd w:val="0"/>
        <w:snapToGrid w:val="0"/>
        <w:spacing w:line="480" w:lineRule="auto"/>
        <w:ind w:firstLineChars="0"/>
        <w:rPr>
          <w:rFonts w:eastAsiaTheme="minorEastAsia"/>
          <w:color w:val="auto"/>
          <w:sz w:val="20"/>
          <w:lang w:eastAsia="zh-CN"/>
        </w:rPr>
      </w:pPr>
      <w:r w:rsidRPr="00D42E57">
        <w:rPr>
          <w:rFonts w:eastAsiaTheme="minorEastAsia"/>
          <w:color w:val="auto"/>
          <w:sz w:val="20"/>
          <w:lang w:eastAsia="zh-CN"/>
        </w:rPr>
        <w:t xml:space="preserve">Special cases with respect to parameter </w:t>
      </w:r>
      <w:r w:rsidRPr="00D42E57">
        <w:rPr>
          <w:rFonts w:eastAsiaTheme="minorEastAsia"/>
          <w:i/>
          <w:iCs/>
          <w:color w:val="auto"/>
          <w:sz w:val="20"/>
          <w:lang w:eastAsia="zh-CN"/>
        </w:rPr>
        <w:t>q</w:t>
      </w:r>
      <w:r w:rsidRPr="00D42E57">
        <w:rPr>
          <w:rFonts w:eastAsiaTheme="minorEastAsia"/>
          <w:color w:val="auto"/>
          <w:sz w:val="20"/>
          <w:lang w:eastAsia="zh-CN"/>
        </w:rPr>
        <w:t>.</w:t>
      </w:r>
    </w:p>
    <w:p w14:paraId="3595C532" w14:textId="40D3CA6B" w:rsidR="00F43B2F" w:rsidRPr="00D42E57" w:rsidRDefault="00F43B2F" w:rsidP="00F43B2F">
      <w:pPr>
        <w:pStyle w:val="ae"/>
        <w:widowControl w:val="0"/>
        <w:numPr>
          <w:ilvl w:val="0"/>
          <w:numId w:val="18"/>
        </w:numPr>
        <w:adjustRightInd w:val="0"/>
        <w:snapToGrid w:val="0"/>
        <w:spacing w:line="480" w:lineRule="auto"/>
        <w:ind w:firstLineChars="0"/>
        <w:rPr>
          <w:rFonts w:eastAsiaTheme="minorEastAsia"/>
          <w:color w:val="auto"/>
          <w:sz w:val="20"/>
          <w:lang w:eastAsia="zh-CN"/>
        </w:rPr>
      </w:pPr>
      <w:r w:rsidRPr="00D42E57">
        <w:rPr>
          <w:rFonts w:eastAsiaTheme="minorEastAsia"/>
          <w:color w:val="auto"/>
          <w:sz w:val="20"/>
          <w:lang w:eastAsia="zh-CN"/>
        </w:rPr>
        <w:t xml:space="preserve">When </w:t>
      </w:r>
      <w:r w:rsidRPr="00D42E57">
        <w:rPr>
          <w:rFonts w:eastAsiaTheme="minorEastAsia"/>
          <w:i/>
          <w:iCs/>
          <w:color w:val="auto"/>
          <w:sz w:val="20"/>
          <w:lang w:eastAsia="zh-CN"/>
        </w:rPr>
        <w:t>q</w:t>
      </w:r>
      <w:r w:rsidRPr="00D42E57">
        <w:rPr>
          <w:rFonts w:eastAsiaTheme="minorEastAsia"/>
          <w:color w:val="auto"/>
          <w:sz w:val="20"/>
          <w:lang w:eastAsia="zh-CN"/>
        </w:rPr>
        <w:t xml:space="preserve">=1, the </w:t>
      </w:r>
      <w:r w:rsidRPr="00D42E57">
        <w:rPr>
          <w:rFonts w:eastAsiaTheme="minorEastAsia"/>
          <w:i/>
          <w:iCs/>
          <w:color w:val="auto"/>
          <w:sz w:val="20"/>
          <w:lang w:eastAsia="zh-CN"/>
        </w:rPr>
        <w:t>q</w:t>
      </w:r>
      <w:r w:rsidRPr="00D42E57">
        <w:rPr>
          <w:rFonts w:eastAsiaTheme="minorEastAsia"/>
          <w:color w:val="auto"/>
          <w:sz w:val="20"/>
          <w:lang w:eastAsia="zh-CN"/>
        </w:rPr>
        <w:t xml:space="preserve">ROFDPPHM operator reduces to an intuitionistic fuzzy Dombi </w:t>
      </w:r>
      <w:r w:rsidRPr="00D42E57">
        <w:rPr>
          <w:color w:val="auto"/>
          <w:sz w:val="20"/>
        </w:rPr>
        <w:t>power</w:t>
      </w:r>
      <w:r w:rsidRPr="00D42E57">
        <w:rPr>
          <w:rFonts w:eastAsiaTheme="minorEastAsia"/>
          <w:color w:val="auto"/>
          <w:sz w:val="20"/>
          <w:lang w:eastAsia="zh-CN"/>
        </w:rPr>
        <w:t xml:space="preserve"> PHM (IFDPPHM) operator:</w:t>
      </w:r>
    </w:p>
    <w:p w14:paraId="4DBAD299" w14:textId="0D701F5D" w:rsidR="00F43B2F" w:rsidRPr="00D42E57" w:rsidRDefault="00B67496" w:rsidP="00F43B2F">
      <w:pPr>
        <w:widowControl w:val="0"/>
        <w:adjustRightInd w:val="0"/>
        <w:snapToGrid w:val="0"/>
        <w:spacing w:line="480" w:lineRule="auto"/>
        <w:ind w:left="570" w:firstLineChars="200" w:firstLine="480"/>
        <w:jc w:val="right"/>
        <w:rPr>
          <w:rFonts w:eastAsia="宋体"/>
          <w:color w:val="auto"/>
          <w:sz w:val="20"/>
          <w:lang w:eastAsia="zh-CN"/>
        </w:rPr>
      </w:pPr>
      <w:del w:id="161" w:author="Gaohong" w:date="2019-09-04T20:56:00Z">
        <w:r w:rsidDel="0059438A">
          <w:rPr>
            <w:color w:val="auto"/>
            <w:position w:val="-110"/>
          </w:rPr>
          <w:pict w14:anchorId="247BE6FE">
            <v:shape id="_x0000_i1136" type="#_x0000_t75" alt="" style="width:322.45pt;height:93.9pt;mso-width-percent:0;mso-height-percent:0;mso-width-percent:0;mso-height-percent:0">
              <v:imagedata r:id="rId222" o:title=""/>
            </v:shape>
          </w:pict>
        </w:r>
      </w:del>
      <w:ins w:id="162" w:author="Gaohong" w:date="2019-09-04T20:56:00Z">
        <w:r w:rsidR="0059438A" w:rsidRPr="001C3B7B">
          <w:rPr>
            <w:color w:val="auto"/>
            <w:position w:val="-110"/>
          </w:rPr>
          <w:object w:dxaOrig="6440" w:dyaOrig="1860" w14:anchorId="2DF43A5F">
            <v:shape id="_x0000_i1414" type="#_x0000_t75" style="width:321.8pt;height:93.9pt" o:ole="">
              <v:imagedata r:id="rId222" o:title=""/>
            </v:shape>
            <o:OLEObject Type="Embed" ProgID="Equation.DSMT4" ShapeID="_x0000_i1414" DrawAspect="Content" ObjectID="_1629138148" r:id="rId223"/>
          </w:object>
        </w:r>
      </w:ins>
      <w:r w:rsidR="00F43B2F" w:rsidRPr="00D42E57">
        <w:rPr>
          <w:color w:val="auto"/>
        </w:rPr>
        <w:t xml:space="preserve">     </w:t>
      </w:r>
      <w:r w:rsidR="00F43B2F" w:rsidRPr="00D42E57">
        <w:rPr>
          <w:rFonts w:eastAsia="宋体"/>
          <w:color w:val="auto"/>
          <w:sz w:val="20"/>
          <w:lang w:eastAsia="zh-CN"/>
        </w:rPr>
        <w:t>(50)</w:t>
      </w:r>
    </w:p>
    <w:p w14:paraId="132E23B5" w14:textId="77777777" w:rsidR="00F43B2F" w:rsidRPr="00D42E57" w:rsidRDefault="00F43B2F" w:rsidP="00F43B2F">
      <w:pPr>
        <w:widowControl w:val="0"/>
        <w:adjustRightInd w:val="0"/>
        <w:snapToGrid w:val="0"/>
        <w:spacing w:before="120" w:after="120" w:line="480" w:lineRule="auto"/>
        <w:rPr>
          <w:rFonts w:eastAsiaTheme="minorEastAsia"/>
          <w:snapToGrid w:val="0"/>
          <w:color w:val="auto"/>
          <w:sz w:val="20"/>
          <w:lang w:eastAsia="zh-CN" w:bidi="en-US"/>
        </w:rPr>
      </w:pPr>
      <w:r w:rsidRPr="00D42E57">
        <w:rPr>
          <w:snapToGrid w:val="0"/>
          <w:color w:val="auto"/>
          <w:sz w:val="20"/>
          <w:lang w:eastAsia="zh-CN" w:bidi="en-US"/>
        </w:rPr>
        <w:t>where</w:t>
      </w:r>
    </w:p>
    <w:p w14:paraId="6C1C8E59" w14:textId="77777777" w:rsidR="00F43B2F" w:rsidRPr="00D42E57" w:rsidRDefault="006E15F3" w:rsidP="00F43B2F">
      <w:pPr>
        <w:widowControl w:val="0"/>
        <w:adjustRightInd w:val="0"/>
        <w:snapToGrid w:val="0"/>
        <w:spacing w:line="480" w:lineRule="auto"/>
        <w:jc w:val="center"/>
        <w:rPr>
          <w:color w:val="auto"/>
          <w:sz w:val="20"/>
        </w:rPr>
      </w:pPr>
      <w:r w:rsidRPr="008276BF">
        <w:rPr>
          <w:color w:val="auto"/>
          <w:position w:val="-32"/>
          <w:highlight w:val="green"/>
        </w:rPr>
        <w:object w:dxaOrig="8310" w:dyaOrig="735" w14:anchorId="0C81C586">
          <v:shape id="_x0000_i1137" type="#_x0000_t75" alt="" style="width:415.7pt;height:36.95pt;mso-width-percent:0;mso-height-percent:0;mso-width-percent:0;mso-height-percent:0" o:ole="">
            <v:imagedata r:id="rId224" o:title=""/>
          </v:shape>
          <o:OLEObject Type="Embed" ProgID="Equation.DSMT4" ShapeID="_x0000_i1137" DrawAspect="Content" ObjectID="_1629138149" r:id="rId225"/>
        </w:object>
      </w:r>
    </w:p>
    <w:p w14:paraId="1E8DE3FF" w14:textId="77777777" w:rsidR="00F43B2F" w:rsidRPr="00D42E57" w:rsidRDefault="00F43B2F" w:rsidP="00F43B2F">
      <w:pPr>
        <w:pStyle w:val="ae"/>
        <w:widowControl w:val="0"/>
        <w:numPr>
          <w:ilvl w:val="0"/>
          <w:numId w:val="18"/>
        </w:numPr>
        <w:adjustRightInd w:val="0"/>
        <w:snapToGrid w:val="0"/>
        <w:spacing w:line="480" w:lineRule="auto"/>
        <w:ind w:firstLineChars="0"/>
        <w:rPr>
          <w:rFonts w:eastAsiaTheme="minorEastAsia"/>
          <w:color w:val="auto"/>
          <w:sz w:val="20"/>
          <w:lang w:eastAsia="zh-CN"/>
        </w:rPr>
      </w:pPr>
      <w:r w:rsidRPr="00D42E57">
        <w:rPr>
          <w:rFonts w:eastAsiaTheme="minorEastAsia"/>
          <w:color w:val="auto"/>
          <w:sz w:val="20"/>
          <w:lang w:eastAsia="zh-CN"/>
        </w:rPr>
        <w:t xml:space="preserve">When </w:t>
      </w:r>
      <w:r w:rsidRPr="00D42E57">
        <w:rPr>
          <w:rFonts w:eastAsiaTheme="minorEastAsia"/>
          <w:i/>
          <w:iCs/>
          <w:color w:val="auto"/>
          <w:sz w:val="20"/>
          <w:lang w:eastAsia="zh-CN"/>
        </w:rPr>
        <w:t>q</w:t>
      </w:r>
      <w:r w:rsidRPr="00D42E57">
        <w:rPr>
          <w:rFonts w:eastAsiaTheme="minorEastAsia"/>
          <w:color w:val="auto"/>
          <w:sz w:val="20"/>
          <w:lang w:eastAsia="zh-CN"/>
        </w:rPr>
        <w:t xml:space="preserve">=2, the </w:t>
      </w:r>
      <w:r w:rsidRPr="00D42E57">
        <w:rPr>
          <w:rFonts w:eastAsiaTheme="minorEastAsia"/>
          <w:i/>
          <w:iCs/>
          <w:color w:val="auto"/>
          <w:sz w:val="20"/>
          <w:lang w:eastAsia="zh-CN"/>
        </w:rPr>
        <w:t>q</w:t>
      </w:r>
      <w:r w:rsidRPr="00D42E57">
        <w:rPr>
          <w:rFonts w:eastAsiaTheme="minorEastAsia"/>
          <w:color w:val="auto"/>
          <w:sz w:val="20"/>
          <w:lang w:eastAsia="zh-CN"/>
        </w:rPr>
        <w:t>ROFDPPHM operator reduces to a Pythagorean fuzzy Dombi power PHM (PFDPPHM) operator:</w:t>
      </w:r>
    </w:p>
    <w:p w14:paraId="44706442" w14:textId="77777777" w:rsidR="00F43B2F" w:rsidRPr="00D42E57" w:rsidRDefault="006E15F3" w:rsidP="00F43B2F">
      <w:pPr>
        <w:widowControl w:val="0"/>
        <w:adjustRightInd w:val="0"/>
        <w:snapToGrid w:val="0"/>
        <w:spacing w:before="120" w:after="120" w:line="480" w:lineRule="auto"/>
        <w:jc w:val="right"/>
        <w:rPr>
          <w:snapToGrid w:val="0"/>
          <w:color w:val="auto"/>
          <w:sz w:val="20"/>
          <w:lang w:eastAsia="zh-CN" w:bidi="en-US"/>
        </w:rPr>
      </w:pPr>
      <w:r w:rsidRPr="008276BF">
        <w:rPr>
          <w:color w:val="auto"/>
          <w:position w:val="-130"/>
          <w:highlight w:val="green"/>
        </w:rPr>
        <w:object w:dxaOrig="6645" w:dyaOrig="2160" w14:anchorId="6FBDDCAA">
          <v:shape id="_x0000_i1138" type="#_x0000_t75" alt="" style="width:331.85pt;height:108.3pt;mso-width-percent:0;mso-height-percent:0;mso-width-percent:0;mso-height-percent:0" o:ole="">
            <v:imagedata r:id="rId226" o:title=""/>
          </v:shape>
          <o:OLEObject Type="Embed" ProgID="Equation.DSMT4" ShapeID="_x0000_i1138" DrawAspect="Content" ObjectID="_1629138150" r:id="rId227"/>
        </w:object>
      </w:r>
      <w:r w:rsidR="00F43B2F" w:rsidRPr="00D42E57">
        <w:rPr>
          <w:snapToGrid w:val="0"/>
          <w:color w:val="auto"/>
          <w:sz w:val="20"/>
          <w:lang w:eastAsia="zh-CN" w:bidi="en-US"/>
        </w:rPr>
        <w:t xml:space="preserve">   (51)</w:t>
      </w:r>
    </w:p>
    <w:p w14:paraId="26C321C7" w14:textId="77777777" w:rsidR="00F43B2F" w:rsidRPr="00D42E57" w:rsidRDefault="00F43B2F" w:rsidP="00F43B2F">
      <w:pPr>
        <w:widowControl w:val="0"/>
        <w:adjustRightInd w:val="0"/>
        <w:snapToGrid w:val="0"/>
        <w:spacing w:before="120" w:after="120" w:line="480" w:lineRule="auto"/>
        <w:rPr>
          <w:rFonts w:eastAsiaTheme="minorEastAsia"/>
          <w:snapToGrid w:val="0"/>
          <w:color w:val="auto"/>
          <w:sz w:val="20"/>
          <w:lang w:eastAsia="zh-CN" w:bidi="en-US"/>
        </w:rPr>
      </w:pPr>
      <w:r w:rsidRPr="00D42E57">
        <w:rPr>
          <w:snapToGrid w:val="0"/>
          <w:color w:val="auto"/>
          <w:sz w:val="20"/>
          <w:lang w:eastAsia="zh-CN" w:bidi="en-US"/>
        </w:rPr>
        <w:t>where</w:t>
      </w:r>
    </w:p>
    <w:p w14:paraId="26F3950E" w14:textId="77777777" w:rsidR="00F43B2F" w:rsidRPr="00D42E57" w:rsidRDefault="006E15F3" w:rsidP="00F43B2F">
      <w:pPr>
        <w:widowControl w:val="0"/>
        <w:adjustRightInd w:val="0"/>
        <w:snapToGrid w:val="0"/>
        <w:spacing w:line="480" w:lineRule="auto"/>
        <w:jc w:val="center"/>
        <w:rPr>
          <w:sz w:val="20"/>
        </w:rPr>
      </w:pPr>
      <w:r w:rsidRPr="008276BF">
        <w:rPr>
          <w:color w:val="auto"/>
          <w:position w:val="-32"/>
          <w:highlight w:val="green"/>
        </w:rPr>
        <w:object w:dxaOrig="8310" w:dyaOrig="735" w14:anchorId="3909E6D7">
          <v:shape id="_x0000_i1139" type="#_x0000_t75" alt="" style="width:415.7pt;height:36.95pt;mso-width-percent:0;mso-height-percent:0;mso-width-percent:0;mso-height-percent:0" o:ole="">
            <v:imagedata r:id="rId228" o:title=""/>
          </v:shape>
          <o:OLEObject Type="Embed" ProgID="Equation.DSMT4" ShapeID="_x0000_i1139" DrawAspect="Content" ObjectID="_1629138151" r:id="rId229"/>
        </w:object>
      </w:r>
    </w:p>
    <w:p w14:paraId="69A9F1AE" w14:textId="77777777" w:rsidR="00F43B2F" w:rsidRPr="00D42E57" w:rsidRDefault="00F43B2F" w:rsidP="00F43B2F">
      <w:pPr>
        <w:pStyle w:val="MDPI22heading2"/>
        <w:spacing w:line="480" w:lineRule="auto"/>
        <w:jc w:val="both"/>
        <w:rPr>
          <w:rFonts w:ascii="Times New Roman" w:hAnsi="Times New Roman"/>
          <w:b/>
          <w:i w:val="0"/>
          <w:color w:val="000000" w:themeColor="text1"/>
          <w:sz w:val="32"/>
          <w:szCs w:val="32"/>
        </w:rPr>
      </w:pPr>
      <w:r w:rsidRPr="00D42E57">
        <w:rPr>
          <w:rFonts w:ascii="Times New Roman" w:hAnsi="Times New Roman"/>
          <w:b/>
          <w:i w:val="0"/>
          <w:color w:val="000000" w:themeColor="text1"/>
          <w:sz w:val="32"/>
          <w:szCs w:val="32"/>
        </w:rPr>
        <w:t xml:space="preserve">3.4 </w:t>
      </w:r>
      <w:r w:rsidRPr="00D42E57">
        <w:rPr>
          <w:rFonts w:ascii="Times New Roman" w:hAnsi="Times New Roman"/>
          <w:b/>
          <w:iCs/>
          <w:color w:val="000000" w:themeColor="text1"/>
          <w:sz w:val="32"/>
          <w:szCs w:val="32"/>
        </w:rPr>
        <w:t>q</w:t>
      </w:r>
      <w:r w:rsidRPr="00D42E57">
        <w:rPr>
          <w:rFonts w:ascii="Times New Roman" w:hAnsi="Times New Roman"/>
          <w:b/>
          <w:i w:val="0"/>
          <w:color w:val="000000" w:themeColor="text1"/>
          <w:sz w:val="32"/>
          <w:szCs w:val="32"/>
        </w:rPr>
        <w:t>-Rung orthopair fuzzy Dombi weighted power partitioned Heronian mean operators</w:t>
      </w:r>
    </w:p>
    <w:p w14:paraId="37A997DF" w14:textId="77777777" w:rsidR="00F43B2F" w:rsidRPr="00D42E57" w:rsidRDefault="00F43B2F" w:rsidP="00F43B2F">
      <w:pPr>
        <w:spacing w:line="480" w:lineRule="auto"/>
        <w:rPr>
          <w:color w:val="auto"/>
          <w:sz w:val="20"/>
        </w:rPr>
      </w:pPr>
      <w:r w:rsidRPr="00D42E57">
        <w:rPr>
          <w:color w:val="auto"/>
          <w:sz w:val="20"/>
        </w:rPr>
        <w:t>In this section, weights are introduced to capture the relative importance of attributes, and the weighted form of the</w:t>
      </w:r>
      <w:r w:rsidRPr="00D42E57">
        <w:rPr>
          <w:i/>
          <w:iCs/>
          <w:color w:val="auto"/>
          <w:sz w:val="20"/>
        </w:rPr>
        <w:t xml:space="preserve"> q</w:t>
      </w:r>
      <w:r w:rsidRPr="00D42E57">
        <w:rPr>
          <w:color w:val="auto"/>
          <w:sz w:val="20"/>
        </w:rPr>
        <w:t>ROFDPPHM operator is proposed.</w:t>
      </w:r>
    </w:p>
    <w:p w14:paraId="003422ED" w14:textId="1E007C7E" w:rsidR="00F43B2F" w:rsidRPr="00D42E57" w:rsidRDefault="00F43B2F" w:rsidP="00F43B2F">
      <w:pPr>
        <w:widowControl w:val="0"/>
        <w:adjustRightInd w:val="0"/>
        <w:snapToGrid w:val="0"/>
        <w:spacing w:before="120" w:after="120" w:line="480" w:lineRule="auto"/>
        <w:rPr>
          <w:snapToGrid w:val="0"/>
          <w:color w:val="auto"/>
          <w:sz w:val="20"/>
          <w:lang w:eastAsia="zh-CN" w:bidi="en-US"/>
        </w:rPr>
      </w:pPr>
      <w:r w:rsidRPr="00D42E57">
        <w:rPr>
          <w:b/>
          <w:snapToGrid w:val="0"/>
          <w:color w:val="auto"/>
          <w:sz w:val="20"/>
          <w:lang w:eastAsia="zh-CN" w:bidi="en-US"/>
        </w:rPr>
        <w:t>Definition 14</w:t>
      </w:r>
      <w:r w:rsidRPr="00D42E57">
        <w:rPr>
          <w:snapToGrid w:val="0"/>
          <w:color w:val="auto"/>
          <w:sz w:val="20"/>
          <w:lang w:eastAsia="zh-CN" w:bidi="en-US"/>
        </w:rPr>
        <w:t>.</w:t>
      </w:r>
      <w:r w:rsidRPr="00D42E57">
        <w:rPr>
          <w:snapToGrid w:val="0"/>
          <w:color w:val="000000" w:themeColor="text1"/>
          <w:sz w:val="20"/>
          <w:lang w:eastAsia="zh-CN" w:bidi="en-US"/>
        </w:rPr>
        <w:t xml:space="preserve"> Let {Θ</w:t>
      </w:r>
      <w:r w:rsidRPr="00D42E57">
        <w:rPr>
          <w:snapToGrid w:val="0"/>
          <w:color w:val="000000" w:themeColor="text1"/>
          <w:sz w:val="20"/>
          <w:vertAlign w:val="subscript"/>
          <w:lang w:eastAsia="zh-CN" w:bidi="en-US"/>
        </w:rPr>
        <w:t>1</w:t>
      </w:r>
      <w:r w:rsidRPr="00D42E57">
        <w:rPr>
          <w:snapToGrid w:val="0"/>
          <w:color w:val="000000" w:themeColor="text1"/>
          <w:sz w:val="20"/>
          <w:lang w:eastAsia="zh-CN" w:bidi="en-US"/>
        </w:rPr>
        <w:t>, Θ</w:t>
      </w:r>
      <w:r w:rsidRPr="00D42E57">
        <w:rPr>
          <w:snapToGrid w:val="0"/>
          <w:color w:val="000000" w:themeColor="text1"/>
          <w:sz w:val="20"/>
          <w:vertAlign w:val="subscript"/>
          <w:lang w:eastAsia="zh-CN" w:bidi="en-US"/>
        </w:rPr>
        <w:t>2</w:t>
      </w:r>
      <w:r w:rsidRPr="00D42E57">
        <w:rPr>
          <w:snapToGrid w:val="0"/>
          <w:color w:val="000000" w:themeColor="text1"/>
          <w:sz w:val="20"/>
          <w:lang w:eastAsia="zh-CN" w:bidi="en-US"/>
        </w:rPr>
        <w:t xml:space="preserve">, </w:t>
      </w:r>
      <w:r w:rsidR="009824D3" w:rsidRPr="00D42E57">
        <w:rPr>
          <w:snapToGrid w:val="0"/>
          <w:color w:val="000000" w:themeColor="text1"/>
          <w:sz w:val="20"/>
          <w:lang w:eastAsia="zh-CN" w:bidi="en-US"/>
        </w:rPr>
        <w:t>… ,</w:t>
      </w:r>
      <w:r w:rsidRPr="00D42E57">
        <w:rPr>
          <w:snapToGrid w:val="0"/>
          <w:color w:val="000000" w:themeColor="text1"/>
          <w:sz w:val="20"/>
          <w:lang w:eastAsia="zh-CN" w:bidi="en-US"/>
        </w:rPr>
        <w:t xml:space="preserve"> Θ</w:t>
      </w:r>
      <w:r w:rsidRPr="00D42E57">
        <w:rPr>
          <w:i/>
          <w:snapToGrid w:val="0"/>
          <w:color w:val="000000" w:themeColor="text1"/>
          <w:sz w:val="20"/>
          <w:vertAlign w:val="subscript"/>
          <w:lang w:eastAsia="zh-CN" w:bidi="en-US"/>
        </w:rPr>
        <w:t>n</w:t>
      </w:r>
      <w:r w:rsidRPr="00D42E57">
        <w:rPr>
          <w:snapToGrid w:val="0"/>
          <w:color w:val="000000" w:themeColor="text1"/>
          <w:sz w:val="20"/>
          <w:lang w:eastAsia="zh-CN" w:bidi="en-US"/>
        </w:rPr>
        <w:t>} (where Θ</w:t>
      </w:r>
      <w:r w:rsidRPr="00D42E57">
        <w:rPr>
          <w:i/>
          <w:snapToGrid w:val="0"/>
          <w:color w:val="000000" w:themeColor="text1"/>
          <w:sz w:val="20"/>
          <w:vertAlign w:val="subscript"/>
          <w:lang w:eastAsia="zh-CN" w:bidi="en-US"/>
        </w:rPr>
        <w:t>i</w:t>
      </w:r>
      <w:r w:rsidRPr="00D42E57">
        <w:rPr>
          <w:snapToGrid w:val="0"/>
          <w:color w:val="000000" w:themeColor="text1"/>
          <w:sz w:val="20"/>
          <w:lang w:eastAsia="zh-CN" w:bidi="en-US"/>
        </w:rPr>
        <w:t xml:space="preserve"> = (</w:t>
      </w:r>
      <w:r w:rsidRPr="00D42E57">
        <w:rPr>
          <w:i/>
          <w:snapToGrid w:val="0"/>
          <w:color w:val="000000" w:themeColor="text1"/>
          <w:sz w:val="20"/>
          <w:lang w:eastAsia="zh-CN" w:bidi="en-US"/>
        </w:rPr>
        <w:t>μ</w:t>
      </w:r>
      <w:r w:rsidRPr="00D42E57">
        <w:rPr>
          <w:i/>
          <w:snapToGrid w:val="0"/>
          <w:color w:val="000000" w:themeColor="text1"/>
          <w:sz w:val="20"/>
          <w:vertAlign w:val="subscript"/>
          <w:lang w:eastAsia="zh-CN" w:bidi="en-US"/>
        </w:rPr>
        <w:t>i</w:t>
      </w:r>
      <w:r w:rsidR="009824D3" w:rsidRPr="00D42E57">
        <w:rPr>
          <w:i/>
          <w:snapToGrid w:val="0"/>
          <w:color w:val="000000" w:themeColor="text1"/>
          <w:sz w:val="20"/>
          <w:vertAlign w:val="subscript"/>
          <w:lang w:eastAsia="zh-CN" w:bidi="en-US"/>
        </w:rPr>
        <w:t xml:space="preserve"> </w:t>
      </w:r>
      <w:r w:rsidRPr="00D42E57">
        <w:rPr>
          <w:i/>
          <w:snapToGrid w:val="0"/>
          <w:color w:val="000000" w:themeColor="text1"/>
          <w:sz w:val="20"/>
          <w:lang w:eastAsia="zh-CN" w:bidi="en-US"/>
        </w:rPr>
        <w:t>,</w:t>
      </w:r>
      <w:r w:rsidRPr="00D42E57">
        <w:rPr>
          <w:i/>
          <w:snapToGrid w:val="0"/>
          <w:color w:val="000000" w:themeColor="text1"/>
          <w:sz w:val="20"/>
          <w:vertAlign w:val="subscript"/>
          <w:lang w:eastAsia="zh-CN" w:bidi="en-US"/>
        </w:rPr>
        <w:t xml:space="preserve"> </w:t>
      </w:r>
      <w:r w:rsidRPr="00D42E57">
        <w:rPr>
          <w:rFonts w:eastAsiaTheme="minorEastAsia"/>
          <w:i/>
          <w:snapToGrid w:val="0"/>
          <w:color w:val="000000" w:themeColor="text1"/>
          <w:sz w:val="20"/>
          <w:lang w:eastAsia="zh-CN" w:bidi="en-US"/>
        </w:rPr>
        <w:t>v</w:t>
      </w:r>
      <w:r w:rsidRPr="00D42E57">
        <w:rPr>
          <w:i/>
          <w:snapToGrid w:val="0"/>
          <w:color w:val="000000" w:themeColor="text1"/>
          <w:sz w:val="20"/>
          <w:vertAlign w:val="subscript"/>
          <w:lang w:eastAsia="zh-CN" w:bidi="en-US"/>
        </w:rPr>
        <w:t>i</w:t>
      </w:r>
      <w:r w:rsidR="009824D3" w:rsidRPr="00D42E57">
        <w:rPr>
          <w:i/>
          <w:snapToGrid w:val="0"/>
          <w:color w:val="000000" w:themeColor="text1"/>
          <w:sz w:val="20"/>
          <w:vertAlign w:val="subscript"/>
          <w:lang w:eastAsia="zh-CN" w:bidi="en-US"/>
        </w:rPr>
        <w:t xml:space="preserve"> </w:t>
      </w:r>
      <w:r w:rsidR="009824D3" w:rsidRPr="00D42E57">
        <w:rPr>
          <w:snapToGrid w:val="0"/>
          <w:color w:val="000000" w:themeColor="text1"/>
          <w:sz w:val="20"/>
          <w:lang w:eastAsia="zh-CN" w:bidi="en-US"/>
        </w:rPr>
        <w:t>)</w:t>
      </w:r>
      <w:r w:rsidRPr="00D42E57">
        <w:rPr>
          <w:color w:val="000000" w:themeColor="text1"/>
          <w:sz w:val="20"/>
        </w:rPr>
        <w:t xml:space="preserve"> (</w:t>
      </w:r>
      <w:r w:rsidRPr="00D42E57">
        <w:rPr>
          <w:i/>
          <w:color w:val="000000" w:themeColor="text1"/>
          <w:sz w:val="20"/>
        </w:rPr>
        <w:t xml:space="preserve">i </w:t>
      </w:r>
      <w:r w:rsidRPr="00D42E57">
        <w:rPr>
          <w:color w:val="000000" w:themeColor="text1"/>
          <w:sz w:val="20"/>
        </w:rPr>
        <w:t xml:space="preserve">= 1, 2, </w:t>
      </w:r>
      <w:r w:rsidR="009824D3" w:rsidRPr="00D42E57">
        <w:rPr>
          <w:color w:val="000000" w:themeColor="text1"/>
          <w:sz w:val="20"/>
        </w:rPr>
        <w:t>… ,</w:t>
      </w:r>
      <w:r w:rsidRPr="00D42E57">
        <w:rPr>
          <w:color w:val="000000" w:themeColor="text1"/>
          <w:sz w:val="20"/>
        </w:rPr>
        <w:t xml:space="preserve"> </w:t>
      </w:r>
      <w:r w:rsidRPr="00D42E57">
        <w:rPr>
          <w:i/>
          <w:color w:val="000000" w:themeColor="text1"/>
          <w:sz w:val="20"/>
        </w:rPr>
        <w:t>n</w:t>
      </w:r>
      <w:r w:rsidRPr="00D42E57">
        <w:rPr>
          <w:color w:val="000000" w:themeColor="text1"/>
          <w:sz w:val="20"/>
        </w:rPr>
        <w:t>)</w:t>
      </w:r>
      <w:r w:rsidRPr="00D42E57">
        <w:rPr>
          <w:snapToGrid w:val="0"/>
          <w:color w:val="000000" w:themeColor="text1"/>
          <w:sz w:val="20"/>
          <w:lang w:eastAsia="zh-CN" w:bidi="en-US"/>
        </w:rPr>
        <w:t xml:space="preserve"> be a c</w:t>
      </w:r>
      <w:r w:rsidRPr="00D42E57">
        <w:rPr>
          <w:snapToGrid w:val="0"/>
          <w:color w:val="auto"/>
          <w:sz w:val="20"/>
          <w:lang w:eastAsia="zh-CN" w:bidi="en-US"/>
        </w:rPr>
        <w:t xml:space="preserve">ollection of </w:t>
      </w:r>
      <w:r w:rsidRPr="00D42E57">
        <w:rPr>
          <w:i/>
          <w:snapToGrid w:val="0"/>
          <w:color w:val="auto"/>
          <w:sz w:val="20"/>
          <w:lang w:eastAsia="zh-CN" w:bidi="en-US"/>
        </w:rPr>
        <w:t>q</w:t>
      </w:r>
      <w:r w:rsidRPr="00D42E57">
        <w:rPr>
          <w:snapToGrid w:val="0"/>
          <w:color w:val="auto"/>
          <w:sz w:val="20"/>
          <w:lang w:eastAsia="zh-CN" w:bidi="en-US"/>
        </w:rPr>
        <w:t xml:space="preserve">ROFNs </w:t>
      </w:r>
      <w:r w:rsidRPr="00D42E57">
        <w:rPr>
          <w:color w:val="auto"/>
          <w:sz w:val="20"/>
        </w:rPr>
        <w:t>(</w:t>
      </w:r>
      <w:r w:rsidRPr="00D42E57">
        <w:rPr>
          <w:i/>
          <w:color w:val="auto"/>
          <w:sz w:val="20"/>
        </w:rPr>
        <w:t xml:space="preserve">q </w:t>
      </w:r>
      <w:r w:rsidRPr="00D42E57">
        <w:rPr>
          <w:color w:val="auto"/>
          <w:sz w:val="20"/>
        </w:rPr>
        <w:t xml:space="preserve">= 1, 2, …) </w:t>
      </w:r>
      <w:r w:rsidRPr="00D42E57">
        <w:rPr>
          <w:snapToGrid w:val="0"/>
          <w:color w:val="auto"/>
          <w:sz w:val="20"/>
          <w:lang w:eastAsia="zh-CN" w:bidi="en-US"/>
        </w:rPr>
        <w:t xml:space="preserve">that is partitioned into </w:t>
      </w:r>
      <w:r w:rsidRPr="00D42E57">
        <w:rPr>
          <w:i/>
          <w:snapToGrid w:val="0"/>
          <w:color w:val="auto"/>
          <w:sz w:val="20"/>
          <w:lang w:eastAsia="zh-CN" w:bidi="en-US"/>
        </w:rPr>
        <w:t>d</w:t>
      </w:r>
      <w:r w:rsidRPr="00D42E57">
        <w:rPr>
          <w:snapToGrid w:val="0"/>
          <w:color w:val="auto"/>
          <w:sz w:val="20"/>
          <w:lang w:eastAsia="zh-CN" w:bidi="en-US"/>
        </w:rPr>
        <w:t xml:space="preserve"> distinct sorts </w:t>
      </w:r>
      <w:r w:rsidRPr="00D42E57">
        <w:rPr>
          <w:i/>
          <w:snapToGrid w:val="0"/>
          <w:color w:val="auto"/>
          <w:sz w:val="20"/>
          <w:lang w:eastAsia="zh-CN" w:bidi="en-US"/>
        </w:rPr>
        <w:t>P</w:t>
      </w:r>
      <w:r w:rsidRPr="00D42E57">
        <w:rPr>
          <w:i/>
          <w:snapToGrid w:val="0"/>
          <w:color w:val="auto"/>
          <w:sz w:val="20"/>
          <w:vertAlign w:val="subscript"/>
          <w:lang w:eastAsia="zh-CN" w:bidi="en-US"/>
        </w:rPr>
        <w:t>1</w:t>
      </w:r>
      <w:r w:rsidRPr="00D42E57">
        <w:rPr>
          <w:i/>
          <w:snapToGrid w:val="0"/>
          <w:color w:val="auto"/>
          <w:sz w:val="20"/>
          <w:lang w:eastAsia="zh-CN" w:bidi="en-US"/>
        </w:rPr>
        <w:t>,P</w:t>
      </w:r>
      <w:r w:rsidRPr="00D42E57">
        <w:rPr>
          <w:i/>
          <w:snapToGrid w:val="0"/>
          <w:color w:val="auto"/>
          <w:sz w:val="20"/>
          <w:vertAlign w:val="subscript"/>
          <w:lang w:eastAsia="zh-CN" w:bidi="en-US"/>
        </w:rPr>
        <w:t>2</w:t>
      </w:r>
      <w:r w:rsidRPr="00D42E57">
        <w:rPr>
          <w:i/>
          <w:snapToGrid w:val="0"/>
          <w:color w:val="auto"/>
          <w:sz w:val="20"/>
          <w:lang w:eastAsia="zh-CN" w:bidi="en-US"/>
        </w:rPr>
        <w:t>,…,P</w:t>
      </w:r>
      <w:r w:rsidRPr="00D42E57">
        <w:rPr>
          <w:i/>
          <w:snapToGrid w:val="0"/>
          <w:color w:val="auto"/>
          <w:sz w:val="20"/>
          <w:vertAlign w:val="subscript"/>
          <w:lang w:eastAsia="zh-CN" w:bidi="en-US"/>
        </w:rPr>
        <w:t>d</w:t>
      </w:r>
      <w:r w:rsidRPr="00D42E57">
        <w:rPr>
          <w:snapToGrid w:val="0"/>
          <w:color w:val="auto"/>
          <w:sz w:val="20"/>
          <w:lang w:eastAsia="zh-CN" w:bidi="en-US"/>
        </w:rPr>
        <w:t>, where</w:t>
      </w:r>
      <w:r w:rsidRPr="00D42E57">
        <w:rPr>
          <w:i/>
          <w:snapToGrid w:val="0"/>
          <w:color w:val="auto"/>
          <w:sz w:val="20"/>
          <w:lang w:eastAsia="zh-CN" w:bidi="en-US"/>
        </w:rPr>
        <w:t xml:space="preserve"> P</w:t>
      </w:r>
      <w:r w:rsidRPr="00D42E57">
        <w:rPr>
          <w:i/>
          <w:snapToGrid w:val="0"/>
          <w:color w:val="auto"/>
          <w:sz w:val="20"/>
          <w:vertAlign w:val="subscript"/>
          <w:lang w:eastAsia="zh-CN" w:bidi="en-US"/>
        </w:rPr>
        <w:t xml:space="preserve">h </w:t>
      </w:r>
      <w:r w:rsidRPr="00D42E57">
        <w:rPr>
          <w:snapToGrid w:val="0"/>
          <w:color w:val="auto"/>
          <w:sz w:val="20"/>
          <w:lang w:eastAsia="zh-CN" w:bidi="en-US"/>
        </w:rPr>
        <w:t>= {Θ</w:t>
      </w:r>
      <w:r w:rsidRPr="00D42E57">
        <w:rPr>
          <w:i/>
          <w:color w:val="auto"/>
          <w:sz w:val="20"/>
          <w:vertAlign w:val="subscript"/>
        </w:rPr>
        <w:t>h1</w:t>
      </w:r>
      <w:r w:rsidRPr="00D42E57">
        <w:rPr>
          <w:snapToGrid w:val="0"/>
          <w:color w:val="auto"/>
          <w:sz w:val="20"/>
          <w:lang w:eastAsia="zh-CN" w:bidi="en-US"/>
        </w:rPr>
        <w:t>, Θ</w:t>
      </w:r>
      <w:r w:rsidRPr="00D42E57">
        <w:rPr>
          <w:i/>
          <w:color w:val="auto"/>
          <w:sz w:val="20"/>
          <w:vertAlign w:val="subscript"/>
        </w:rPr>
        <w:t>h2</w:t>
      </w:r>
      <w:r w:rsidRPr="00D42E57">
        <w:rPr>
          <w:snapToGrid w:val="0"/>
          <w:color w:val="auto"/>
          <w:sz w:val="20"/>
          <w:lang w:eastAsia="zh-CN" w:bidi="en-US"/>
        </w:rPr>
        <w:t>,…, Θ</w:t>
      </w:r>
      <w:r w:rsidRPr="00D42E57">
        <w:rPr>
          <w:i/>
          <w:color w:val="auto"/>
          <w:sz w:val="20"/>
          <w:vertAlign w:val="subscript"/>
        </w:rPr>
        <w:t>h|</w:t>
      </w:r>
      <w:r w:rsidRPr="00D42E57">
        <w:rPr>
          <w:i/>
          <w:snapToGrid w:val="0"/>
          <w:color w:val="auto"/>
          <w:sz w:val="20"/>
          <w:vertAlign w:val="subscript"/>
          <w:lang w:eastAsia="zh-CN" w:bidi="en-US"/>
        </w:rPr>
        <w:t>Ph</w:t>
      </w:r>
      <w:r w:rsidRPr="00D42E57">
        <w:rPr>
          <w:i/>
          <w:color w:val="auto"/>
          <w:sz w:val="20"/>
          <w:vertAlign w:val="subscript"/>
        </w:rPr>
        <w:t>|</w:t>
      </w:r>
      <w:r w:rsidRPr="00D42E57">
        <w:rPr>
          <w:snapToGrid w:val="0"/>
          <w:color w:val="auto"/>
          <w:sz w:val="20"/>
          <w:lang w:eastAsia="zh-CN" w:bidi="en-US"/>
        </w:rPr>
        <w:t>} (</w:t>
      </w:r>
      <w:r w:rsidR="009824D3" w:rsidRPr="00D42E57">
        <w:rPr>
          <w:snapToGrid w:val="0"/>
          <w:color w:val="auto"/>
          <w:sz w:val="20"/>
          <w:lang w:eastAsia="zh-CN" w:bidi="en-US"/>
        </w:rPr>
        <w:t xml:space="preserve"> </w:t>
      </w:r>
      <w:r w:rsidRPr="00D42E57">
        <w:rPr>
          <w:i/>
          <w:snapToGrid w:val="0"/>
          <w:color w:val="auto"/>
          <w:sz w:val="20"/>
          <w:lang w:eastAsia="zh-CN" w:bidi="en-US"/>
        </w:rPr>
        <w:t xml:space="preserve">h </w:t>
      </w:r>
      <w:r w:rsidRPr="00D42E57">
        <w:rPr>
          <w:snapToGrid w:val="0"/>
          <w:color w:val="auto"/>
          <w:sz w:val="20"/>
          <w:lang w:eastAsia="zh-CN" w:bidi="en-US"/>
        </w:rPr>
        <w:t xml:space="preserve">= 1, 2, </w:t>
      </w:r>
      <w:r w:rsidR="009824D3" w:rsidRPr="00D42E57">
        <w:rPr>
          <w:snapToGrid w:val="0"/>
          <w:color w:val="auto"/>
          <w:sz w:val="20"/>
          <w:lang w:eastAsia="zh-CN" w:bidi="en-US"/>
        </w:rPr>
        <w:t>… ,</w:t>
      </w:r>
      <w:r w:rsidRPr="00D42E57">
        <w:rPr>
          <w:i/>
          <w:snapToGrid w:val="0"/>
          <w:color w:val="auto"/>
          <w:sz w:val="20"/>
          <w:lang w:eastAsia="zh-CN" w:bidi="en-US"/>
        </w:rPr>
        <w:t>d</w:t>
      </w:r>
      <w:r w:rsidRPr="00D42E57">
        <w:rPr>
          <w:snapToGrid w:val="0"/>
          <w:color w:val="auto"/>
          <w:sz w:val="20"/>
          <w:lang w:eastAsia="zh-CN" w:bidi="en-US"/>
        </w:rPr>
        <w:t>) and |</w:t>
      </w:r>
      <w:r w:rsidRPr="00D42E57">
        <w:rPr>
          <w:i/>
          <w:snapToGrid w:val="0"/>
          <w:color w:val="auto"/>
          <w:sz w:val="20"/>
          <w:lang w:eastAsia="zh-CN" w:bidi="en-US"/>
        </w:rPr>
        <w:t>P</w:t>
      </w:r>
      <w:r w:rsidRPr="00D42E57">
        <w:rPr>
          <w:snapToGrid w:val="0"/>
          <w:color w:val="auto"/>
          <w:sz w:val="20"/>
          <w:vertAlign w:val="subscript"/>
          <w:lang w:eastAsia="zh-CN" w:bidi="en-US"/>
        </w:rPr>
        <w:t>1</w:t>
      </w:r>
      <w:r w:rsidRPr="00D42E57">
        <w:rPr>
          <w:snapToGrid w:val="0"/>
          <w:color w:val="auto"/>
          <w:sz w:val="20"/>
          <w:lang w:eastAsia="zh-CN" w:bidi="en-US"/>
        </w:rPr>
        <w:t>|+|</w:t>
      </w:r>
      <w:r w:rsidRPr="00D42E57">
        <w:rPr>
          <w:i/>
          <w:snapToGrid w:val="0"/>
          <w:color w:val="auto"/>
          <w:sz w:val="20"/>
          <w:lang w:eastAsia="zh-CN" w:bidi="en-US"/>
        </w:rPr>
        <w:t>P</w:t>
      </w:r>
      <w:r w:rsidRPr="00D42E57">
        <w:rPr>
          <w:snapToGrid w:val="0"/>
          <w:color w:val="auto"/>
          <w:sz w:val="20"/>
          <w:vertAlign w:val="subscript"/>
          <w:lang w:eastAsia="zh-CN" w:bidi="en-US"/>
        </w:rPr>
        <w:t>2</w:t>
      </w:r>
      <w:r w:rsidRPr="00D42E57">
        <w:rPr>
          <w:snapToGrid w:val="0"/>
          <w:color w:val="auto"/>
          <w:sz w:val="20"/>
          <w:lang w:eastAsia="zh-CN" w:bidi="en-US"/>
        </w:rPr>
        <w:t>|+…+|</w:t>
      </w:r>
      <w:r w:rsidRPr="00D42E57">
        <w:rPr>
          <w:i/>
          <w:snapToGrid w:val="0"/>
          <w:color w:val="auto"/>
          <w:sz w:val="20"/>
          <w:lang w:eastAsia="zh-CN" w:bidi="en-US"/>
        </w:rPr>
        <w:t>P</w:t>
      </w:r>
      <w:r w:rsidRPr="00D42E57">
        <w:rPr>
          <w:i/>
          <w:snapToGrid w:val="0"/>
          <w:color w:val="auto"/>
          <w:sz w:val="20"/>
          <w:vertAlign w:val="subscript"/>
          <w:lang w:eastAsia="zh-CN" w:bidi="en-US"/>
        </w:rPr>
        <w:t>d</w:t>
      </w:r>
      <w:r w:rsidRPr="00D42E57">
        <w:rPr>
          <w:snapToGrid w:val="0"/>
          <w:color w:val="auto"/>
          <w:sz w:val="20"/>
          <w:lang w:eastAsia="zh-CN" w:bidi="en-US"/>
        </w:rPr>
        <w:t>|=</w:t>
      </w:r>
      <w:r w:rsidRPr="00D42E57">
        <w:rPr>
          <w:i/>
          <w:snapToGrid w:val="0"/>
          <w:color w:val="auto"/>
          <w:sz w:val="20"/>
          <w:lang w:eastAsia="zh-CN" w:bidi="en-US"/>
        </w:rPr>
        <w:t xml:space="preserve"> n</w:t>
      </w:r>
      <w:r w:rsidRPr="00D42E57">
        <w:rPr>
          <w:snapToGrid w:val="0"/>
          <w:color w:val="auto"/>
          <w:sz w:val="20"/>
          <w:lang w:eastAsia="zh-CN" w:bidi="en-US"/>
        </w:rPr>
        <w:t xml:space="preserve">, and let </w:t>
      </w:r>
      <w:r w:rsidRPr="00D42E57">
        <w:rPr>
          <w:i/>
          <w:snapToGrid w:val="0"/>
          <w:color w:val="auto"/>
          <w:sz w:val="20"/>
          <w:lang w:eastAsia="zh-CN" w:bidi="en-US"/>
        </w:rPr>
        <w:t>w</w:t>
      </w:r>
      <w:r w:rsidRPr="00D42E57">
        <w:rPr>
          <w:i/>
          <w:snapToGrid w:val="0"/>
          <w:color w:val="auto"/>
          <w:sz w:val="20"/>
          <w:vertAlign w:val="subscript"/>
          <w:lang w:eastAsia="zh-CN" w:bidi="en-US"/>
        </w:rPr>
        <w:t>i</w:t>
      </w:r>
      <w:r w:rsidRPr="00D42E57">
        <w:rPr>
          <w:color w:val="auto"/>
        </w:rPr>
        <w:t xml:space="preserve"> </w:t>
      </w:r>
      <w:r w:rsidRPr="00D42E57">
        <w:rPr>
          <w:snapToGrid w:val="0"/>
          <w:color w:val="auto"/>
          <w:sz w:val="20"/>
          <w:lang w:eastAsia="zh-CN" w:bidi="en-US"/>
        </w:rPr>
        <w:t>denote the weight of Θ</w:t>
      </w:r>
      <w:r w:rsidRPr="00D42E57">
        <w:rPr>
          <w:i/>
          <w:snapToGrid w:val="0"/>
          <w:color w:val="auto"/>
          <w:sz w:val="20"/>
          <w:vertAlign w:val="subscript"/>
          <w:lang w:eastAsia="zh-CN" w:bidi="en-US"/>
        </w:rPr>
        <w:t>i</w:t>
      </w:r>
      <w:r w:rsidRPr="00D42E57">
        <w:rPr>
          <w:iCs/>
          <w:snapToGrid w:val="0"/>
          <w:color w:val="auto"/>
          <w:sz w:val="20"/>
          <w:lang w:eastAsia="zh-CN" w:bidi="en-US"/>
        </w:rPr>
        <w:t>, where</w:t>
      </w:r>
      <w:r w:rsidRPr="00D42E57">
        <w:rPr>
          <w:snapToGrid w:val="0"/>
          <w:color w:val="auto"/>
          <w:sz w:val="20"/>
          <w:lang w:eastAsia="zh-CN" w:bidi="en-US"/>
        </w:rPr>
        <w:t xml:space="preserve"> </w:t>
      </w:r>
      <w:r w:rsidRPr="00D42E57">
        <w:rPr>
          <w:i/>
          <w:snapToGrid w:val="0"/>
          <w:color w:val="auto"/>
          <w:sz w:val="20"/>
          <w:lang w:eastAsia="zh-CN" w:bidi="en-US"/>
        </w:rPr>
        <w:t>w</w:t>
      </w:r>
      <w:r w:rsidRPr="00D42E57">
        <w:rPr>
          <w:i/>
          <w:snapToGrid w:val="0"/>
          <w:color w:val="auto"/>
          <w:sz w:val="20"/>
          <w:vertAlign w:val="subscript"/>
          <w:lang w:eastAsia="zh-CN" w:bidi="en-US"/>
        </w:rPr>
        <w:t>i</w:t>
      </w:r>
      <w:r w:rsidRPr="00D42E57">
        <w:rPr>
          <w:color w:val="auto"/>
        </w:rPr>
        <w:t xml:space="preserve"> </w:t>
      </w:r>
      <w:r w:rsidR="00F25ABC" w:rsidRPr="00327181">
        <w:rPr>
          <w:rFonts w:ascii="Cambria Math" w:hAnsi="Cambria Math" w:cs="Cambria Math"/>
          <w:iCs/>
          <w:snapToGrid w:val="0"/>
          <w:color w:val="000000" w:themeColor="text1"/>
          <w:sz w:val="20"/>
          <w:lang w:eastAsia="zh-CN" w:bidi="en-US"/>
        </w:rPr>
        <w:t>∈</w:t>
      </w:r>
      <w:r w:rsidRPr="00D42E57">
        <w:rPr>
          <w:rFonts w:ascii="宋体" w:eastAsia="宋体" w:hAnsi="宋体" w:cs="宋体" w:hint="eastAsia"/>
          <w:color w:val="auto"/>
          <w:sz w:val="20"/>
          <w:lang w:eastAsia="zh-CN"/>
        </w:rPr>
        <w:t xml:space="preserve"> </w:t>
      </w:r>
      <w:r w:rsidRPr="00D42E57">
        <w:rPr>
          <w:color w:val="auto"/>
          <w:sz w:val="20"/>
        </w:rPr>
        <w:t>[0, 1]</w:t>
      </w:r>
      <w:r w:rsidRPr="00D42E57">
        <w:rPr>
          <w:snapToGrid w:val="0"/>
          <w:color w:val="auto"/>
          <w:sz w:val="20"/>
          <w:lang w:eastAsia="zh-CN" w:bidi="en-US"/>
        </w:rPr>
        <w:t xml:space="preserve"> and </w:t>
      </w:r>
      <w:r w:rsidRPr="00D42E57">
        <w:rPr>
          <w:i/>
          <w:snapToGrid w:val="0"/>
          <w:color w:val="auto"/>
          <w:sz w:val="20"/>
          <w:lang w:eastAsia="zh-CN" w:bidi="en-US"/>
        </w:rPr>
        <w:t>w</w:t>
      </w:r>
      <w:r w:rsidRPr="00D42E57">
        <w:rPr>
          <w:snapToGrid w:val="0"/>
          <w:color w:val="auto"/>
          <w:sz w:val="20"/>
          <w:vertAlign w:val="subscript"/>
          <w:lang w:eastAsia="zh-CN" w:bidi="en-US"/>
        </w:rPr>
        <w:t xml:space="preserve">1 </w:t>
      </w:r>
      <w:r w:rsidRPr="00D42E57">
        <w:rPr>
          <w:snapToGrid w:val="0"/>
          <w:color w:val="auto"/>
          <w:sz w:val="20"/>
          <w:lang w:eastAsia="zh-CN" w:bidi="en-US"/>
        </w:rPr>
        <w:t xml:space="preserve">+ </w:t>
      </w:r>
      <w:r w:rsidRPr="00D42E57">
        <w:rPr>
          <w:i/>
          <w:snapToGrid w:val="0"/>
          <w:color w:val="auto"/>
          <w:sz w:val="20"/>
          <w:lang w:eastAsia="zh-CN" w:bidi="en-US"/>
        </w:rPr>
        <w:t>w</w:t>
      </w:r>
      <w:r w:rsidRPr="00D42E57">
        <w:rPr>
          <w:snapToGrid w:val="0"/>
          <w:color w:val="auto"/>
          <w:sz w:val="20"/>
          <w:vertAlign w:val="subscript"/>
          <w:lang w:eastAsia="zh-CN" w:bidi="en-US"/>
        </w:rPr>
        <w:t xml:space="preserve">2 </w:t>
      </w:r>
      <w:r w:rsidRPr="00D42E57">
        <w:rPr>
          <w:snapToGrid w:val="0"/>
          <w:color w:val="auto"/>
          <w:sz w:val="20"/>
          <w:lang w:eastAsia="zh-CN" w:bidi="en-US"/>
        </w:rPr>
        <w:t xml:space="preserve">+ … + </w:t>
      </w:r>
      <w:r w:rsidRPr="00D42E57">
        <w:rPr>
          <w:i/>
          <w:snapToGrid w:val="0"/>
          <w:color w:val="auto"/>
          <w:sz w:val="20"/>
          <w:lang w:eastAsia="zh-CN" w:bidi="en-US"/>
        </w:rPr>
        <w:t>w</w:t>
      </w:r>
      <w:r w:rsidRPr="00D42E57">
        <w:rPr>
          <w:i/>
          <w:snapToGrid w:val="0"/>
          <w:color w:val="auto"/>
          <w:sz w:val="20"/>
          <w:vertAlign w:val="subscript"/>
          <w:lang w:eastAsia="zh-CN" w:bidi="en-US"/>
        </w:rPr>
        <w:t xml:space="preserve">n </w:t>
      </w:r>
      <w:r w:rsidRPr="00D42E57">
        <w:rPr>
          <w:snapToGrid w:val="0"/>
          <w:color w:val="auto"/>
          <w:sz w:val="20"/>
          <w:lang w:eastAsia="zh-CN" w:bidi="en-US"/>
        </w:rPr>
        <w:t>= 1. For any</w:t>
      </w:r>
      <w:r w:rsidRPr="00D42E57">
        <w:rPr>
          <w:i/>
          <w:color w:val="auto"/>
          <w:sz w:val="20"/>
        </w:rPr>
        <w:t xml:space="preserve"> </w:t>
      </w:r>
      <w:r w:rsidRPr="00D42E57">
        <w:rPr>
          <w:snapToGrid w:val="0"/>
          <w:color w:val="auto"/>
          <w:sz w:val="20"/>
          <w:lang w:eastAsia="zh-CN" w:bidi="en-US"/>
        </w:rPr>
        <w:t xml:space="preserve">two real numbers </w:t>
      </w:r>
      <w:r w:rsidRPr="00D42E57">
        <w:rPr>
          <w:i/>
          <w:color w:val="auto"/>
          <w:sz w:val="20"/>
        </w:rPr>
        <w:t xml:space="preserve">a </w:t>
      </w:r>
      <w:r w:rsidRPr="00D42E57">
        <w:rPr>
          <w:snapToGrid w:val="0"/>
          <w:color w:val="auto"/>
          <w:sz w:val="20"/>
          <w:lang w:eastAsia="zh-CN" w:bidi="en-US"/>
        </w:rPr>
        <w:t xml:space="preserve">and </w:t>
      </w:r>
      <w:r w:rsidRPr="00D42E57">
        <w:rPr>
          <w:i/>
          <w:color w:val="auto"/>
          <w:sz w:val="20"/>
        </w:rPr>
        <w:t>b</w:t>
      </w:r>
      <w:r w:rsidRPr="00D42E57">
        <w:rPr>
          <w:snapToGrid w:val="0"/>
          <w:color w:val="auto"/>
          <w:sz w:val="20"/>
          <w:lang w:eastAsia="zh-CN" w:bidi="en-US"/>
        </w:rPr>
        <w:t xml:space="preserve"> such that </w:t>
      </w:r>
      <w:r w:rsidRPr="00D42E57">
        <w:rPr>
          <w:i/>
          <w:color w:val="auto"/>
          <w:sz w:val="20"/>
        </w:rPr>
        <w:t xml:space="preserve">a, b </w:t>
      </w:r>
      <w:r w:rsidRPr="00D42E57">
        <w:rPr>
          <w:color w:val="auto"/>
          <w:sz w:val="20"/>
        </w:rPr>
        <w:t xml:space="preserve">≥ </w:t>
      </w:r>
      <w:r w:rsidRPr="00D42E57">
        <w:rPr>
          <w:i/>
          <w:color w:val="auto"/>
          <w:sz w:val="20"/>
        </w:rPr>
        <w:t xml:space="preserve">0 </w:t>
      </w:r>
      <w:r w:rsidRPr="00D42E57">
        <w:rPr>
          <w:snapToGrid w:val="0"/>
          <w:color w:val="auto"/>
          <w:sz w:val="20"/>
          <w:lang w:eastAsia="zh-CN" w:bidi="en-US"/>
        </w:rPr>
        <w:t xml:space="preserve">but </w:t>
      </w:r>
      <w:r w:rsidRPr="00D42E57">
        <w:rPr>
          <w:i/>
          <w:snapToGrid w:val="0"/>
          <w:color w:val="auto"/>
          <w:sz w:val="20"/>
          <w:lang w:eastAsia="zh-CN" w:bidi="en-US"/>
        </w:rPr>
        <w:t>a</w:t>
      </w:r>
      <w:r w:rsidRPr="00D42E57">
        <w:rPr>
          <w:snapToGrid w:val="0"/>
          <w:color w:val="auto"/>
          <w:sz w:val="20"/>
          <w:lang w:eastAsia="zh-CN" w:bidi="en-US"/>
        </w:rPr>
        <w:t xml:space="preserve"> and </w:t>
      </w:r>
      <w:r w:rsidRPr="00D42E57">
        <w:rPr>
          <w:i/>
          <w:snapToGrid w:val="0"/>
          <w:color w:val="auto"/>
          <w:sz w:val="20"/>
          <w:lang w:eastAsia="zh-CN" w:bidi="en-US"/>
        </w:rPr>
        <w:t>b</w:t>
      </w:r>
      <w:r w:rsidRPr="00D42E57">
        <w:rPr>
          <w:snapToGrid w:val="0"/>
          <w:color w:val="auto"/>
          <w:sz w:val="20"/>
          <w:lang w:eastAsia="zh-CN" w:bidi="en-US"/>
        </w:rPr>
        <w:t xml:space="preserve"> are not zero simultaneously, the </w:t>
      </w:r>
      <w:r w:rsidRPr="00D42E57">
        <w:rPr>
          <w:i/>
          <w:snapToGrid w:val="0"/>
          <w:color w:val="auto"/>
          <w:sz w:val="20"/>
          <w:lang w:eastAsia="zh-CN" w:bidi="en-US"/>
        </w:rPr>
        <w:t>q</w:t>
      </w:r>
      <w:r w:rsidRPr="00D42E57">
        <w:rPr>
          <w:snapToGrid w:val="0"/>
          <w:color w:val="auto"/>
          <w:sz w:val="20"/>
          <w:lang w:eastAsia="zh-CN" w:bidi="en-US"/>
        </w:rPr>
        <w:t>-rung orthopair fuzzy Dombi weighted partitioned Heronian mean (</w:t>
      </w:r>
      <w:r w:rsidRPr="00D42E57">
        <w:rPr>
          <w:i/>
          <w:snapToGrid w:val="0"/>
          <w:color w:val="auto"/>
          <w:sz w:val="20"/>
          <w:lang w:eastAsia="zh-CN" w:bidi="en-US"/>
        </w:rPr>
        <w:t>q</w:t>
      </w:r>
      <w:r w:rsidRPr="00D42E57">
        <w:rPr>
          <w:snapToGrid w:val="0"/>
          <w:color w:val="auto"/>
          <w:sz w:val="20"/>
          <w:lang w:eastAsia="zh-CN" w:bidi="en-US"/>
        </w:rPr>
        <w:t xml:space="preserve">ROFDWPHM) operator is defined as </w:t>
      </w:r>
      <w:r w:rsidRPr="00D42E57">
        <w:rPr>
          <w:color w:val="auto"/>
          <w:sz w:val="20"/>
          <w:lang w:eastAsia="zh-CN" w:bidi="en-US"/>
        </w:rPr>
        <w:t>follows</w:t>
      </w:r>
      <w:r w:rsidRPr="00D42E57">
        <w:rPr>
          <w:snapToGrid w:val="0"/>
          <w:color w:val="auto"/>
          <w:sz w:val="20"/>
          <w:lang w:eastAsia="zh-CN" w:bidi="en-US"/>
        </w:rPr>
        <w:t>:</w:t>
      </w:r>
    </w:p>
    <w:p w14:paraId="6B2C9A90" w14:textId="2C9981E7" w:rsidR="00F43B2F" w:rsidRPr="00D42E57" w:rsidRDefault="00B67496" w:rsidP="00F43B2F">
      <w:pPr>
        <w:widowControl w:val="0"/>
        <w:adjustRightInd w:val="0"/>
        <w:snapToGrid w:val="0"/>
        <w:spacing w:before="120" w:after="120" w:line="480" w:lineRule="auto"/>
        <w:ind w:firstLine="210"/>
        <w:jc w:val="right"/>
        <w:rPr>
          <w:snapToGrid w:val="0"/>
          <w:color w:val="auto"/>
          <w:sz w:val="20"/>
          <w:lang w:eastAsia="zh-CN" w:bidi="en-US"/>
        </w:rPr>
      </w:pPr>
      <w:del w:id="163" w:author="Gaohong" w:date="2019-09-04T20:56:00Z">
        <w:r w:rsidDel="0059438A">
          <w:rPr>
            <w:color w:val="auto"/>
            <w:position w:val="-82"/>
          </w:rPr>
          <w:lastRenderedPageBreak/>
          <w:pict w14:anchorId="66D73CAD">
            <v:shape id="_x0000_i1140" type="#_x0000_t75" alt="" style="width:338.1pt;height:86.4pt;mso-width-percent:0;mso-height-percent:0;mso-width-percent:0;mso-height-percent:0">
              <v:imagedata r:id="rId230" o:title=""/>
            </v:shape>
          </w:pict>
        </w:r>
      </w:del>
      <w:ins w:id="164" w:author="Gaohong" w:date="2019-09-04T20:56:00Z">
        <w:r w:rsidR="0059438A" w:rsidRPr="002518FF">
          <w:rPr>
            <w:color w:val="auto"/>
            <w:position w:val="-82"/>
          </w:rPr>
          <w:object w:dxaOrig="6705" w:dyaOrig="1740" w14:anchorId="7B815B53">
            <v:shape id="_x0000_i1416" type="#_x0000_t75" style="width:338.7pt;height:86.4pt" o:ole="">
              <v:imagedata r:id="rId230" o:title=""/>
            </v:shape>
            <o:OLEObject Type="Embed" ProgID="Equation.DSMT4" ShapeID="_x0000_i1416" DrawAspect="Content" ObjectID="_1629138152" r:id="rId231"/>
          </w:object>
        </w:r>
      </w:ins>
      <w:r w:rsidR="00F43B2F" w:rsidRPr="00D42E57">
        <w:rPr>
          <w:color w:val="auto"/>
        </w:rPr>
        <w:t xml:space="preserve">      </w:t>
      </w:r>
      <w:r w:rsidR="00F43B2F" w:rsidRPr="00D42E57">
        <w:rPr>
          <w:color w:val="auto"/>
          <w:sz w:val="20"/>
        </w:rPr>
        <w:t>(52)</w:t>
      </w:r>
    </w:p>
    <w:p w14:paraId="2932768F" w14:textId="1B253275" w:rsidR="00F43B2F" w:rsidRPr="00D42E57" w:rsidRDefault="00F43B2F" w:rsidP="00F43B2F">
      <w:pPr>
        <w:widowControl w:val="0"/>
        <w:adjustRightInd w:val="0"/>
        <w:snapToGrid w:val="0"/>
        <w:spacing w:before="120" w:after="120" w:line="480" w:lineRule="auto"/>
        <w:ind w:firstLine="210"/>
        <w:rPr>
          <w:snapToGrid w:val="0"/>
          <w:color w:val="auto"/>
          <w:sz w:val="20"/>
          <w:lang w:eastAsia="zh-CN" w:bidi="en-US"/>
        </w:rPr>
      </w:pPr>
      <w:r w:rsidRPr="00D42E57">
        <w:rPr>
          <w:color w:val="auto"/>
          <w:sz w:val="20"/>
          <w:lang w:eastAsia="zh-CN" w:bidi="en-US"/>
        </w:rPr>
        <w:t>where</w:t>
      </w:r>
      <w:r w:rsidRPr="00D42E57">
        <w:rPr>
          <w:snapToGrid w:val="0"/>
          <w:color w:val="auto"/>
          <w:sz w:val="20"/>
          <w:lang w:eastAsia="zh-CN" w:bidi="en-US"/>
        </w:rPr>
        <w:t xml:space="preserve"> </w:t>
      </w:r>
      <w:r w:rsidR="006E15F3" w:rsidRPr="008276BF">
        <w:rPr>
          <w:color w:val="auto"/>
          <w:position w:val="-16"/>
          <w:highlight w:val="green"/>
        </w:rPr>
        <w:object w:dxaOrig="2655" w:dyaOrig="435" w14:anchorId="66E541FB">
          <v:shape id="_x0000_i1141" type="#_x0000_t75" alt="" style="width:132.1pt;height:21.9pt;mso-width-percent:0;mso-height-percent:0;mso-width-percent:0;mso-height-percent:0" o:ole="">
            <v:imagedata r:id="rId186" o:title=""/>
          </v:shape>
          <o:OLEObject Type="Embed" ProgID="Equation.DSMT4" ShapeID="_x0000_i1141" DrawAspect="Content" ObjectID="_1629138153" r:id="rId232"/>
        </w:object>
      </w:r>
      <w:r w:rsidRPr="00D42E57">
        <w:rPr>
          <w:snapToGrid w:val="0"/>
          <w:color w:val="auto"/>
          <w:sz w:val="20"/>
          <w:lang w:eastAsia="zh-CN" w:bidi="en-US"/>
        </w:rPr>
        <w:t xml:space="preserve">, </w:t>
      </w:r>
      <w:del w:id="165" w:author="Gaohong" w:date="2019-09-04T20:56:00Z">
        <w:r w:rsidR="00B67496" w:rsidDel="0059438A">
          <w:rPr>
            <w:color w:val="auto"/>
            <w:position w:val="-12"/>
          </w:rPr>
          <w:pict w14:anchorId="2CB2D8E7">
            <v:shape id="_x0000_i1142" type="#_x0000_t75" alt="" style="width:122.1pt;height:14.4pt;mso-width-percent:0;mso-height-percent:0;mso-width-percent:0;mso-height-percent:0">
              <v:imagedata r:id="rId188" o:title=""/>
            </v:shape>
          </w:pict>
        </w:r>
      </w:del>
      <w:ins w:id="166" w:author="Gaohong" w:date="2019-09-04T20:56:00Z">
        <w:r w:rsidR="0059438A" w:rsidRPr="002518FF">
          <w:rPr>
            <w:color w:val="auto"/>
            <w:position w:val="-12"/>
          </w:rPr>
          <w:object w:dxaOrig="2475" w:dyaOrig="315" w14:anchorId="02B41DC9">
            <v:shape id="_x0000_i1418" type="#_x0000_t75" style="width:122.1pt;height:14.4pt" o:ole="">
              <v:imagedata r:id="rId188" o:title=""/>
            </v:shape>
            <o:OLEObject Type="Embed" ProgID="Equation.DSMT4" ShapeID="_x0000_i1418" DrawAspect="Content" ObjectID="_1629138154" r:id="rId233"/>
          </w:object>
        </w:r>
      </w:ins>
      <w:r w:rsidRPr="00D42E57">
        <w:rPr>
          <w:snapToGrid w:val="0"/>
          <w:color w:val="auto"/>
          <w:sz w:val="20"/>
          <w:lang w:eastAsia="zh-CN" w:bidi="en-US"/>
        </w:rPr>
        <w:t xml:space="preserve"> and</w:t>
      </w:r>
      <w:del w:id="167" w:author="Gaohong" w:date="2019-09-04T20:56:00Z">
        <w:r w:rsidR="00B67496" w:rsidDel="0059438A">
          <w:rPr>
            <w:color w:val="auto"/>
            <w:position w:val="-12"/>
          </w:rPr>
          <w:pict w14:anchorId="431E8BC0">
            <v:shape id="_x0000_i1143" type="#_x0000_t75" alt="" style="width:47.6pt;height:14.4pt;mso-width-percent:0;mso-height-percent:0;mso-width-percent:0;mso-height-percent:0">
              <v:imagedata r:id="rId189" o:title=""/>
            </v:shape>
          </w:pict>
        </w:r>
      </w:del>
      <w:ins w:id="168" w:author="Gaohong" w:date="2019-09-04T20:57:00Z">
        <w:r w:rsidR="0059438A" w:rsidRPr="002518FF">
          <w:rPr>
            <w:color w:val="auto"/>
            <w:position w:val="-12"/>
          </w:rPr>
          <w:object w:dxaOrig="960" w:dyaOrig="320" w14:anchorId="1722550B">
            <v:shape id="_x0000_i1420" type="#_x0000_t75" style="width:47.6pt;height:14.4pt" o:ole="">
              <v:imagedata r:id="rId189" o:title=""/>
            </v:shape>
            <o:OLEObject Type="Embed" ProgID="Equation.DSMT4" ShapeID="_x0000_i1420" DrawAspect="Content" ObjectID="_1629138155" r:id="rId234"/>
          </w:object>
        </w:r>
      </w:ins>
      <w:r w:rsidRPr="00D42E57">
        <w:rPr>
          <w:snapToGrid w:val="0"/>
          <w:color w:val="auto"/>
          <w:sz w:val="20"/>
          <w:lang w:eastAsia="zh-CN" w:bidi="en-US"/>
        </w:rPr>
        <w:t>is</w:t>
      </w:r>
      <w:r w:rsidRPr="00D42E57">
        <w:rPr>
          <w:color w:val="auto"/>
          <w:sz w:val="20"/>
          <w:lang w:eastAsia="zh-CN" w:bidi="en-US"/>
        </w:rPr>
        <w:t xml:space="preserve"> the</w:t>
      </w:r>
      <w:r w:rsidRPr="00D42E57">
        <w:rPr>
          <w:snapToGrid w:val="0"/>
          <w:color w:val="auto"/>
          <w:sz w:val="20"/>
          <w:lang w:eastAsia="zh-CN" w:bidi="en-US"/>
        </w:rPr>
        <w:t xml:space="preserve"> </w:t>
      </w:r>
      <w:proofErr w:type="spellStart"/>
      <w:r w:rsidRPr="00D42E57">
        <w:rPr>
          <w:snapToGrid w:val="0"/>
          <w:color w:val="auto"/>
          <w:sz w:val="20"/>
          <w:lang w:eastAsia="zh-CN" w:bidi="en-US"/>
        </w:rPr>
        <w:t>Minkowski</w:t>
      </w:r>
      <w:proofErr w:type="spellEnd"/>
      <w:r w:rsidRPr="00D42E57">
        <w:rPr>
          <w:snapToGrid w:val="0"/>
          <w:color w:val="auto"/>
          <w:sz w:val="20"/>
          <w:lang w:eastAsia="zh-CN" w:bidi="en-US"/>
        </w:rPr>
        <w:t>-type distance between Θ</w:t>
      </w:r>
      <w:r w:rsidRPr="00D42E57">
        <w:rPr>
          <w:snapToGrid w:val="0"/>
          <w:color w:val="auto"/>
          <w:sz w:val="20"/>
          <w:vertAlign w:val="subscript"/>
          <w:lang w:eastAsia="zh-CN" w:bidi="en-US"/>
        </w:rPr>
        <w:t xml:space="preserve">hi </w:t>
      </w:r>
      <w:r w:rsidRPr="00D42E57">
        <w:rPr>
          <w:snapToGrid w:val="0"/>
          <w:color w:val="auto"/>
          <w:sz w:val="20"/>
          <w:lang w:eastAsia="zh-CN" w:bidi="en-US"/>
        </w:rPr>
        <w:t>and Θ</w:t>
      </w:r>
      <w:r w:rsidRPr="00D42E57">
        <w:rPr>
          <w:snapToGrid w:val="0"/>
          <w:color w:val="auto"/>
          <w:sz w:val="20"/>
          <w:vertAlign w:val="subscript"/>
          <w:lang w:eastAsia="zh-CN" w:bidi="en-US"/>
        </w:rPr>
        <w:t>hj</w:t>
      </w:r>
      <w:r w:rsidRPr="00D42E57">
        <w:rPr>
          <w:snapToGrid w:val="0"/>
          <w:color w:val="auto"/>
          <w:sz w:val="20"/>
          <w:lang w:eastAsia="zh-CN" w:bidi="en-US"/>
        </w:rPr>
        <w:t>.</w:t>
      </w:r>
      <w:r w:rsidR="00B67496">
        <w:rPr>
          <w:color w:val="auto"/>
          <w:position w:val="-12"/>
        </w:rPr>
        <w:pict w14:anchorId="38953917">
          <v:shape id="_x0000_i1144" type="#_x0000_t75" alt="" style="width:51.95pt;height:14.4pt;mso-width-percent:0;mso-height-percent:0;mso-width-percent:0;mso-height-percent:0">
            <v:imagedata r:id="rId190" o:title=""/>
          </v:shape>
        </w:pict>
      </w:r>
      <w:r w:rsidRPr="00D42E57">
        <w:rPr>
          <w:snapToGrid w:val="0"/>
          <w:color w:val="auto"/>
          <w:sz w:val="20"/>
          <w:lang w:eastAsia="zh-CN" w:bidi="en-US"/>
        </w:rPr>
        <w:t xml:space="preserve"> has the following properties:</w:t>
      </w:r>
    </w:p>
    <w:p w14:paraId="0FFB1190" w14:textId="179F0950" w:rsidR="00F43B2F" w:rsidRPr="00D42E57" w:rsidRDefault="00F43B2F" w:rsidP="00F43B2F">
      <w:pPr>
        <w:widowControl w:val="0"/>
        <w:adjustRightInd w:val="0"/>
        <w:snapToGrid w:val="0"/>
        <w:spacing w:before="120" w:after="120" w:line="480" w:lineRule="auto"/>
        <w:ind w:firstLine="210"/>
        <w:rPr>
          <w:color w:val="auto"/>
        </w:rPr>
      </w:pPr>
      <w:r w:rsidRPr="00D42E57">
        <w:rPr>
          <w:color w:val="auto"/>
          <w:sz w:val="20"/>
        </w:rPr>
        <w:t xml:space="preserve">(1) </w:t>
      </w:r>
      <w:del w:id="169" w:author="Gaohong" w:date="2019-09-04T20:57:00Z">
        <w:r w:rsidR="00B67496" w:rsidDel="0059438A">
          <w:rPr>
            <w:color w:val="auto"/>
            <w:position w:val="-12"/>
          </w:rPr>
          <w:pict w14:anchorId="44C001D6">
            <v:shape id="_x0000_i1145" type="#_x0000_t75" alt="" style="width:82pt;height:14.4pt;mso-width-percent:0;mso-height-percent:0;mso-width-percent:0;mso-height-percent:0">
              <v:imagedata r:id="rId191" o:title=""/>
            </v:shape>
          </w:pict>
        </w:r>
      </w:del>
      <w:ins w:id="170" w:author="Gaohong" w:date="2019-09-04T20:57:00Z">
        <w:r w:rsidR="0059438A" w:rsidRPr="002518FF">
          <w:rPr>
            <w:color w:val="auto"/>
            <w:position w:val="-12"/>
          </w:rPr>
          <w:object w:dxaOrig="1660" w:dyaOrig="320" w14:anchorId="7BCD8CCA">
            <v:shape id="_x0000_i1422" type="#_x0000_t75" style="width:82pt;height:14.4pt" o:ole="">
              <v:imagedata r:id="rId191" o:title=""/>
            </v:shape>
            <o:OLEObject Type="Embed" ProgID="Equation.DSMT4" ShapeID="_x0000_i1422" DrawAspect="Content" ObjectID="_1629138156" r:id="rId235"/>
          </w:object>
        </w:r>
      </w:ins>
    </w:p>
    <w:p w14:paraId="2DDD6AF9" w14:textId="10D4BF2B" w:rsidR="00F43B2F" w:rsidRPr="00D42E57" w:rsidRDefault="00F43B2F" w:rsidP="00F43B2F">
      <w:pPr>
        <w:widowControl w:val="0"/>
        <w:adjustRightInd w:val="0"/>
        <w:snapToGrid w:val="0"/>
        <w:spacing w:before="120" w:after="120" w:line="480" w:lineRule="auto"/>
        <w:ind w:firstLine="210"/>
        <w:rPr>
          <w:rFonts w:eastAsiaTheme="minorEastAsia"/>
          <w:snapToGrid w:val="0"/>
          <w:color w:val="auto"/>
          <w:sz w:val="20"/>
          <w:lang w:eastAsia="zh-CN" w:bidi="en-US"/>
        </w:rPr>
      </w:pPr>
      <w:r w:rsidRPr="00D42E57">
        <w:rPr>
          <w:rFonts w:eastAsiaTheme="minorEastAsia" w:hint="eastAsia"/>
          <w:color w:val="auto"/>
          <w:sz w:val="20"/>
          <w:lang w:eastAsia="zh-CN"/>
        </w:rPr>
        <w:t>(</w:t>
      </w:r>
      <w:r w:rsidRPr="00D42E57">
        <w:rPr>
          <w:rFonts w:eastAsiaTheme="minorEastAsia"/>
          <w:color w:val="auto"/>
          <w:sz w:val="20"/>
          <w:lang w:eastAsia="zh-CN"/>
        </w:rPr>
        <w:t xml:space="preserve">2) </w:t>
      </w:r>
      <w:del w:id="171" w:author="Gaohong" w:date="2019-09-04T20:57:00Z">
        <w:r w:rsidR="00B67496" w:rsidDel="0059438A">
          <w:rPr>
            <w:color w:val="auto"/>
            <w:position w:val="-12"/>
          </w:rPr>
          <w:pict w14:anchorId="126861F4">
            <v:shape id="_x0000_i1146" type="#_x0000_t75" alt="" style="width:109.55pt;height:14.4pt;mso-width-percent:0;mso-height-percent:0;mso-width-percent:0;mso-height-percent:0">
              <v:imagedata r:id="rId193" o:title=""/>
            </v:shape>
          </w:pict>
        </w:r>
      </w:del>
      <w:ins w:id="172" w:author="Gaohong" w:date="2019-09-04T20:57:00Z">
        <w:r w:rsidR="0059438A" w:rsidRPr="002518FF">
          <w:rPr>
            <w:color w:val="auto"/>
            <w:position w:val="-12"/>
          </w:rPr>
          <w:object w:dxaOrig="2220" w:dyaOrig="320" w14:anchorId="175E1EEA">
            <v:shape id="_x0000_i1424" type="#_x0000_t75" style="width:110.8pt;height:14.4pt" o:ole="">
              <v:imagedata r:id="rId193" o:title=""/>
            </v:shape>
            <o:OLEObject Type="Embed" ProgID="Equation.DSMT4" ShapeID="_x0000_i1424" DrawAspect="Content" ObjectID="_1629138157" r:id="rId236"/>
          </w:object>
        </w:r>
      </w:ins>
    </w:p>
    <w:p w14:paraId="225DAC00" w14:textId="784891D8" w:rsidR="00F43B2F" w:rsidRPr="00D42E57" w:rsidRDefault="00F43B2F" w:rsidP="00F43B2F">
      <w:pPr>
        <w:widowControl w:val="0"/>
        <w:adjustRightInd w:val="0"/>
        <w:snapToGrid w:val="0"/>
        <w:spacing w:before="120" w:after="120" w:line="480" w:lineRule="auto"/>
        <w:ind w:firstLine="210"/>
        <w:rPr>
          <w:rFonts w:eastAsiaTheme="minorEastAsia"/>
          <w:snapToGrid w:val="0"/>
          <w:color w:val="auto"/>
          <w:sz w:val="20"/>
          <w:lang w:eastAsia="zh-CN" w:bidi="en-US"/>
        </w:rPr>
      </w:pPr>
      <w:r w:rsidRPr="00D42E57">
        <w:rPr>
          <w:color w:val="auto"/>
          <w:sz w:val="20"/>
        </w:rPr>
        <w:t xml:space="preserve">(3)  </w:t>
      </w:r>
      <w:r w:rsidR="006E15F3" w:rsidRPr="008276BF">
        <w:rPr>
          <w:color w:val="auto"/>
          <w:position w:val="-12"/>
          <w:highlight w:val="green"/>
        </w:rPr>
        <w:object w:dxaOrig="2190" w:dyaOrig="285" w14:anchorId="1BD1D674">
          <v:shape id="_x0000_i1147" type="#_x0000_t75" alt="" style="width:109.55pt;height:14.4pt;mso-width-percent:0;mso-height-percent:0;mso-width-percent:0;mso-height-percent:0" o:ole="">
            <v:imagedata r:id="rId195" o:title=""/>
          </v:shape>
          <o:OLEObject Type="Embed" ProgID="Equation.DSMT4" ShapeID="_x0000_i1147" DrawAspect="Content" ObjectID="_1629138158" r:id="rId237"/>
        </w:object>
      </w:r>
      <w:r w:rsidRPr="00D42E57">
        <w:rPr>
          <w:color w:val="auto"/>
          <w:sz w:val="20"/>
        </w:rPr>
        <w:t xml:space="preserve">, </w:t>
      </w:r>
      <w:r w:rsidRPr="00D42E57">
        <w:rPr>
          <w:snapToGrid w:val="0"/>
          <w:color w:val="auto"/>
          <w:sz w:val="20"/>
          <w:lang w:eastAsia="zh-CN" w:bidi="en-US"/>
        </w:rPr>
        <w:t>if</w:t>
      </w:r>
      <w:del w:id="173" w:author="Gaohong" w:date="2019-09-04T20:57:00Z">
        <w:r w:rsidRPr="00D42E57" w:rsidDel="0059438A">
          <w:rPr>
            <w:color w:val="auto"/>
            <w:sz w:val="20"/>
          </w:rPr>
          <w:delText xml:space="preserve"> </w:delText>
        </w:r>
        <w:r w:rsidR="00B67496" w:rsidDel="0059438A">
          <w:rPr>
            <w:color w:val="auto"/>
            <w:position w:val="-12"/>
          </w:rPr>
          <w:pict w14:anchorId="7EBDBA0F">
            <v:shape id="_x0000_i1148" type="#_x0000_t75" alt="" style="width:90.15pt;height:14.4pt;mso-width-percent:0;mso-height-percent:0;mso-width-percent:0;mso-height-percent:0">
              <v:imagedata r:id="rId197" o:title=""/>
            </v:shape>
          </w:pict>
        </w:r>
      </w:del>
      <w:ins w:id="174" w:author="Gaohong" w:date="2019-09-04T20:57:00Z">
        <w:r w:rsidR="0059438A" w:rsidRPr="002518FF">
          <w:rPr>
            <w:color w:val="auto"/>
            <w:position w:val="-12"/>
          </w:rPr>
          <w:object w:dxaOrig="1840" w:dyaOrig="320" w14:anchorId="49630F23">
            <v:shape id="_x0000_i1426" type="#_x0000_t75" style="width:90.15pt;height:14.4pt" o:ole="">
              <v:imagedata r:id="rId197" o:title=""/>
            </v:shape>
            <o:OLEObject Type="Embed" ProgID="Equation.DSMT4" ShapeID="_x0000_i1426" DrawAspect="Content" ObjectID="_1629138159" r:id="rId238"/>
          </w:object>
        </w:r>
      </w:ins>
      <w:r w:rsidRPr="00D42E57">
        <w:rPr>
          <w:color w:val="auto"/>
        </w:rPr>
        <w:t>.</w:t>
      </w:r>
    </w:p>
    <w:p w14:paraId="7E9C31CC" w14:textId="17245D30" w:rsidR="00F43B2F" w:rsidRPr="00D42E57" w:rsidRDefault="00F43B2F" w:rsidP="00F43B2F">
      <w:pPr>
        <w:widowControl w:val="0"/>
        <w:adjustRightInd w:val="0"/>
        <w:snapToGrid w:val="0"/>
        <w:spacing w:before="120" w:after="120" w:line="480" w:lineRule="auto"/>
        <w:ind w:firstLine="210"/>
        <w:rPr>
          <w:snapToGrid w:val="0"/>
          <w:color w:val="auto"/>
          <w:sz w:val="20"/>
          <w:lang w:eastAsia="zh-CN" w:bidi="en-US"/>
        </w:rPr>
      </w:pPr>
      <w:r w:rsidRPr="00D42E57">
        <w:rPr>
          <w:snapToGrid w:val="0"/>
          <w:color w:val="auto"/>
          <w:sz w:val="20"/>
          <w:lang w:eastAsia="zh-CN" w:bidi="en-US"/>
        </w:rPr>
        <w:t>To simplify Equation (52), let</w:t>
      </w:r>
    </w:p>
    <w:p w14:paraId="492F48FC" w14:textId="77777777" w:rsidR="00F43B2F" w:rsidRPr="00D42E57" w:rsidRDefault="006E15F3" w:rsidP="00F43B2F">
      <w:pPr>
        <w:widowControl w:val="0"/>
        <w:adjustRightInd w:val="0"/>
        <w:snapToGrid w:val="0"/>
        <w:spacing w:before="120" w:after="120" w:line="480" w:lineRule="auto"/>
        <w:ind w:firstLine="210"/>
        <w:jc w:val="right"/>
        <w:rPr>
          <w:snapToGrid w:val="0"/>
          <w:color w:val="auto"/>
          <w:sz w:val="20"/>
          <w:lang w:eastAsia="zh-CN" w:bidi="en-US"/>
        </w:rPr>
      </w:pPr>
      <w:r w:rsidRPr="008276BF">
        <w:rPr>
          <w:color w:val="auto"/>
          <w:position w:val="-32"/>
          <w:highlight w:val="green"/>
        </w:rPr>
        <w:object w:dxaOrig="1815" w:dyaOrig="735" w14:anchorId="07DBD698">
          <v:shape id="_x0000_i1149" type="#_x0000_t75" alt="" style="width:90.15pt;height:36.95pt;mso-width-percent:0;mso-height-percent:0;mso-width-percent:0;mso-height-percent:0" o:ole="">
            <v:imagedata r:id="rId199" o:title=""/>
          </v:shape>
          <o:OLEObject Type="Embed" ProgID="Equation.DSMT4" ShapeID="_x0000_i1149" DrawAspect="Content" ObjectID="_1629138160" r:id="rId239"/>
        </w:object>
      </w:r>
      <w:r w:rsidR="00F43B2F" w:rsidRPr="00D42E57">
        <w:rPr>
          <w:snapToGrid w:val="0"/>
          <w:color w:val="auto"/>
          <w:sz w:val="20"/>
          <w:lang w:eastAsia="zh-CN" w:bidi="en-US"/>
        </w:rPr>
        <w:t xml:space="preserve">                                  (53)</w:t>
      </w:r>
    </w:p>
    <w:p w14:paraId="360FB859" w14:textId="6917B3AE" w:rsidR="00F43B2F" w:rsidRPr="00D42E57" w:rsidRDefault="00D42E57" w:rsidP="00F43B2F">
      <w:pPr>
        <w:widowControl w:val="0"/>
        <w:adjustRightInd w:val="0"/>
        <w:snapToGrid w:val="0"/>
        <w:spacing w:before="120" w:after="120" w:line="480" w:lineRule="auto"/>
        <w:ind w:firstLine="210"/>
        <w:jc w:val="left"/>
        <w:rPr>
          <w:snapToGrid w:val="0"/>
          <w:color w:val="auto"/>
          <w:sz w:val="20"/>
          <w:lang w:eastAsia="zh-CN" w:bidi="en-US"/>
        </w:rPr>
      </w:pPr>
      <w:r>
        <w:rPr>
          <w:iCs/>
          <w:snapToGrid w:val="0"/>
          <w:color w:val="auto"/>
          <w:sz w:val="20"/>
          <w:lang w:eastAsia="zh-CN" w:bidi="en-US"/>
        </w:rPr>
        <w:t xml:space="preserve">Then, </w:t>
      </w:r>
      <w:r w:rsidR="00F43B2F" w:rsidRPr="00D42E57">
        <w:rPr>
          <w:i/>
          <w:snapToGrid w:val="0"/>
          <w:color w:val="auto"/>
          <w:sz w:val="20"/>
          <w:lang w:eastAsia="zh-CN" w:bidi="en-US"/>
        </w:rPr>
        <w:t>w</w:t>
      </w:r>
      <w:r w:rsidR="00F43B2F" w:rsidRPr="00D42E57">
        <w:rPr>
          <w:i/>
          <w:snapToGrid w:val="0"/>
          <w:color w:val="auto"/>
          <w:sz w:val="20"/>
          <w:vertAlign w:val="subscript"/>
          <w:lang w:eastAsia="zh-CN" w:bidi="en-US"/>
        </w:rPr>
        <w:t>i</w:t>
      </w:r>
      <w:proofErr w:type="gramStart"/>
      <w:r w:rsidR="00F43B2F" w:rsidRPr="00D42E57">
        <w:rPr>
          <w:rFonts w:asciiTheme="minorEastAsia" w:eastAsiaTheme="minorEastAsia" w:hAnsiTheme="minorEastAsia"/>
          <w:snapToGrid w:val="0"/>
          <w:color w:val="auto"/>
          <w:sz w:val="20"/>
          <w:lang w:eastAsia="zh-CN" w:bidi="en-US"/>
        </w:rPr>
        <w:t>’</w:t>
      </w:r>
      <w:proofErr w:type="gramEnd"/>
      <w:r w:rsidR="00F43B2F" w:rsidRPr="00D42E57">
        <w:rPr>
          <w:snapToGrid w:val="0"/>
          <w:color w:val="auto"/>
          <w:sz w:val="20"/>
          <w:lang w:eastAsia="zh-CN" w:bidi="en-US"/>
        </w:rPr>
        <w:t xml:space="preserve"> </w:t>
      </w:r>
      <w:r w:rsidR="00F43B2F" w:rsidRPr="00D42E57">
        <w:rPr>
          <w:rFonts w:ascii="宋体" w:eastAsia="宋体" w:hAnsi="宋体" w:cs="宋体" w:hint="eastAsia"/>
          <w:snapToGrid w:val="0"/>
          <w:color w:val="auto"/>
          <w:sz w:val="20"/>
          <w:lang w:eastAsia="zh-CN" w:bidi="en-US"/>
        </w:rPr>
        <w:t>∈</w:t>
      </w:r>
      <w:r w:rsidR="00F43B2F" w:rsidRPr="00D42E57">
        <w:rPr>
          <w:snapToGrid w:val="0"/>
          <w:color w:val="auto"/>
          <w:sz w:val="20"/>
          <w:lang w:eastAsia="zh-CN" w:bidi="en-US"/>
        </w:rPr>
        <w:t xml:space="preserve"> [0, 1]</w:t>
      </w:r>
      <w:r w:rsidR="00F43B2F" w:rsidRPr="00D42E57">
        <w:rPr>
          <w:color w:val="auto"/>
        </w:rPr>
        <w:t xml:space="preserve"> </w:t>
      </w:r>
      <w:r w:rsidR="00F43B2F" w:rsidRPr="00D42E57">
        <w:rPr>
          <w:snapToGrid w:val="0"/>
          <w:color w:val="auto"/>
          <w:sz w:val="20"/>
          <w:lang w:eastAsia="zh-CN" w:bidi="en-US"/>
        </w:rPr>
        <w:t xml:space="preserve">and </w:t>
      </w:r>
      <w:r w:rsidR="006E15F3" w:rsidRPr="008276BF">
        <w:rPr>
          <w:color w:val="auto"/>
          <w:position w:val="-14"/>
          <w:highlight w:val="green"/>
        </w:rPr>
        <w:object w:dxaOrig="975" w:dyaOrig="435" w14:anchorId="5CDCC08D">
          <v:shape id="_x0000_i1150" type="#_x0000_t75" alt="" style="width:48.85pt;height:21.9pt;mso-width-percent:0;mso-height-percent:0;mso-width-percent:0;mso-height-percent:0" o:ole="">
            <v:imagedata r:id="rId201" o:title=""/>
          </v:shape>
          <o:OLEObject Type="Embed" ProgID="Equation.DSMT4" ShapeID="_x0000_i1150" DrawAspect="Content" ObjectID="_1629138161" r:id="rId240"/>
        </w:object>
      </w:r>
      <w:r w:rsidR="00F43B2F" w:rsidRPr="00D42E57">
        <w:rPr>
          <w:snapToGrid w:val="0"/>
          <w:color w:val="auto"/>
          <w:sz w:val="20"/>
          <w:lang w:eastAsia="zh-CN" w:bidi="en-US"/>
        </w:rPr>
        <w:t>. Using this notation, Equation (52) can be expressed as:</w:t>
      </w:r>
    </w:p>
    <w:p w14:paraId="14200F24" w14:textId="4D5511B9" w:rsidR="00F43B2F" w:rsidRPr="00D42E57" w:rsidRDefault="006E15F3" w:rsidP="00F43B2F">
      <w:pPr>
        <w:widowControl w:val="0"/>
        <w:adjustRightInd w:val="0"/>
        <w:snapToGrid w:val="0"/>
        <w:spacing w:before="120" w:after="120" w:line="480" w:lineRule="auto"/>
        <w:ind w:firstLine="210"/>
        <w:jc w:val="right"/>
        <w:rPr>
          <w:snapToGrid w:val="0"/>
          <w:color w:val="auto"/>
          <w:sz w:val="20"/>
          <w:lang w:eastAsia="zh-CN" w:bidi="en-US"/>
        </w:rPr>
      </w:pPr>
      <w:r w:rsidRPr="008276BF">
        <w:rPr>
          <w:color w:val="auto"/>
          <w:position w:val="-64"/>
          <w:highlight w:val="green"/>
        </w:rPr>
        <w:object w:dxaOrig="5760" w:dyaOrig="1440" w14:anchorId="2776A70F">
          <v:shape id="_x0000_i1151" type="#_x0000_t75" alt="" style="width:4in;height:1in;mso-width-percent:0;mso-height-percent:0;mso-width-percent:0;mso-height-percent:0" o:ole="">
            <v:imagedata r:id="rId241" o:title=""/>
          </v:shape>
          <o:OLEObject Type="Embed" ProgID="Equation.DSMT4" ShapeID="_x0000_i1151" DrawAspect="Content" ObjectID="_1629138162" r:id="rId242"/>
        </w:object>
      </w:r>
      <w:r w:rsidR="00F43B2F" w:rsidRPr="00D42E57">
        <w:rPr>
          <w:snapToGrid w:val="0"/>
          <w:color w:val="auto"/>
          <w:sz w:val="20"/>
          <w:lang w:eastAsia="zh-CN" w:bidi="en-US"/>
        </w:rPr>
        <w:t xml:space="preserve">          (54)</w:t>
      </w:r>
    </w:p>
    <w:p w14:paraId="2CF1A5A1" w14:textId="66FB16D5" w:rsidR="00F43B2F" w:rsidRPr="00D42E57" w:rsidRDefault="00F43B2F" w:rsidP="00F43B2F">
      <w:pPr>
        <w:widowControl w:val="0"/>
        <w:adjustRightInd w:val="0"/>
        <w:snapToGrid w:val="0"/>
        <w:spacing w:before="120" w:after="120" w:line="480" w:lineRule="auto"/>
        <w:ind w:firstLine="210"/>
        <w:rPr>
          <w:snapToGrid w:val="0"/>
          <w:color w:val="auto"/>
          <w:sz w:val="20"/>
          <w:lang w:eastAsia="zh-CN" w:bidi="en-US"/>
        </w:rPr>
      </w:pPr>
      <w:r w:rsidRPr="00D42E57">
        <w:rPr>
          <w:b/>
          <w:snapToGrid w:val="0"/>
          <w:color w:val="auto"/>
          <w:sz w:val="20"/>
          <w:lang w:eastAsia="zh-CN" w:bidi="en-US"/>
        </w:rPr>
        <w:t>Theorem 10.</w:t>
      </w:r>
      <w:r w:rsidRPr="00D42E57">
        <w:rPr>
          <w:snapToGrid w:val="0"/>
          <w:color w:val="auto"/>
          <w:sz w:val="20"/>
          <w:lang w:eastAsia="zh-CN" w:bidi="en-US"/>
        </w:rPr>
        <w:t xml:space="preserve"> Let {Θ</w:t>
      </w:r>
      <w:r w:rsidRPr="00D42E57">
        <w:rPr>
          <w:snapToGrid w:val="0"/>
          <w:color w:val="auto"/>
          <w:sz w:val="20"/>
          <w:vertAlign w:val="subscript"/>
          <w:lang w:eastAsia="zh-CN" w:bidi="en-US"/>
        </w:rPr>
        <w:t>1</w:t>
      </w:r>
      <w:r w:rsidRPr="00D42E57">
        <w:rPr>
          <w:snapToGrid w:val="0"/>
          <w:color w:val="auto"/>
          <w:sz w:val="20"/>
          <w:lang w:eastAsia="zh-CN" w:bidi="en-US"/>
        </w:rPr>
        <w:t>, Θ</w:t>
      </w:r>
      <w:r w:rsidRPr="00D42E57">
        <w:rPr>
          <w:snapToGrid w:val="0"/>
          <w:color w:val="auto"/>
          <w:sz w:val="20"/>
          <w:vertAlign w:val="subscript"/>
          <w:lang w:eastAsia="zh-CN" w:bidi="en-US"/>
        </w:rPr>
        <w:t>2</w:t>
      </w:r>
      <w:r w:rsidRPr="00D42E57">
        <w:rPr>
          <w:snapToGrid w:val="0"/>
          <w:color w:val="auto"/>
          <w:sz w:val="20"/>
          <w:lang w:eastAsia="zh-CN" w:bidi="en-US"/>
        </w:rPr>
        <w:t xml:space="preserve">, </w:t>
      </w:r>
      <w:r w:rsidR="009824D3" w:rsidRPr="00D42E57">
        <w:rPr>
          <w:snapToGrid w:val="0"/>
          <w:color w:val="auto"/>
          <w:sz w:val="20"/>
          <w:lang w:eastAsia="zh-CN" w:bidi="en-US"/>
        </w:rPr>
        <w:t>… ,</w:t>
      </w:r>
      <w:r w:rsidRPr="00D42E57">
        <w:rPr>
          <w:snapToGrid w:val="0"/>
          <w:color w:val="auto"/>
          <w:sz w:val="20"/>
          <w:lang w:eastAsia="zh-CN" w:bidi="en-US"/>
        </w:rPr>
        <w:t xml:space="preserve"> Θ</w:t>
      </w:r>
      <w:r w:rsidRPr="00D42E57">
        <w:rPr>
          <w:i/>
          <w:snapToGrid w:val="0"/>
          <w:color w:val="auto"/>
          <w:sz w:val="20"/>
          <w:vertAlign w:val="subscript"/>
          <w:lang w:eastAsia="zh-CN" w:bidi="en-US"/>
        </w:rPr>
        <w:t>n</w:t>
      </w:r>
      <w:r w:rsidRPr="00D42E57">
        <w:rPr>
          <w:snapToGrid w:val="0"/>
          <w:color w:val="auto"/>
          <w:sz w:val="20"/>
          <w:lang w:eastAsia="zh-CN" w:bidi="en-US"/>
        </w:rPr>
        <w:t>} (where Θ</w:t>
      </w:r>
      <w:r w:rsidRPr="00D42E57">
        <w:rPr>
          <w:i/>
          <w:snapToGrid w:val="0"/>
          <w:color w:val="auto"/>
          <w:sz w:val="20"/>
          <w:vertAlign w:val="subscript"/>
          <w:lang w:eastAsia="zh-CN" w:bidi="en-US"/>
        </w:rPr>
        <w:t>i</w:t>
      </w:r>
      <w:r w:rsidRPr="00D42E57">
        <w:rPr>
          <w:snapToGrid w:val="0"/>
          <w:color w:val="auto"/>
          <w:sz w:val="20"/>
          <w:lang w:eastAsia="zh-CN" w:bidi="en-US"/>
        </w:rPr>
        <w:t xml:space="preserve"> = (</w:t>
      </w:r>
      <w:r w:rsidRPr="00D42E57">
        <w:rPr>
          <w:i/>
          <w:snapToGrid w:val="0"/>
          <w:color w:val="auto"/>
          <w:sz w:val="20"/>
          <w:lang w:eastAsia="zh-CN" w:bidi="en-US"/>
        </w:rPr>
        <w:t>μ</w:t>
      </w:r>
      <w:r w:rsidRPr="00D42E57">
        <w:rPr>
          <w:i/>
          <w:snapToGrid w:val="0"/>
          <w:color w:val="auto"/>
          <w:sz w:val="20"/>
          <w:vertAlign w:val="subscript"/>
          <w:lang w:eastAsia="zh-CN" w:bidi="en-US"/>
        </w:rPr>
        <w:t>i</w:t>
      </w:r>
      <w:r w:rsidR="009824D3" w:rsidRPr="00D42E57">
        <w:rPr>
          <w:i/>
          <w:snapToGrid w:val="0"/>
          <w:color w:val="auto"/>
          <w:sz w:val="20"/>
          <w:vertAlign w:val="subscript"/>
          <w:lang w:eastAsia="zh-CN" w:bidi="en-US"/>
        </w:rPr>
        <w:t xml:space="preserve"> </w:t>
      </w:r>
      <w:r w:rsidRPr="00D42E57">
        <w:rPr>
          <w:i/>
          <w:snapToGrid w:val="0"/>
          <w:color w:val="auto"/>
          <w:sz w:val="20"/>
          <w:lang w:eastAsia="zh-CN" w:bidi="en-US"/>
        </w:rPr>
        <w:t>,</w:t>
      </w:r>
      <w:r w:rsidRPr="00D42E57">
        <w:rPr>
          <w:i/>
          <w:snapToGrid w:val="0"/>
          <w:color w:val="auto"/>
          <w:sz w:val="20"/>
          <w:vertAlign w:val="subscript"/>
          <w:lang w:eastAsia="zh-CN" w:bidi="en-US"/>
        </w:rPr>
        <w:t xml:space="preserve"> </w:t>
      </w:r>
      <w:r w:rsidRPr="00D42E57">
        <w:rPr>
          <w:rFonts w:eastAsiaTheme="minorEastAsia"/>
          <w:i/>
          <w:snapToGrid w:val="0"/>
          <w:color w:val="auto"/>
          <w:sz w:val="20"/>
          <w:lang w:eastAsia="zh-CN" w:bidi="en-US"/>
        </w:rPr>
        <w:t>v</w:t>
      </w:r>
      <w:r w:rsidRPr="00D42E57">
        <w:rPr>
          <w:i/>
          <w:snapToGrid w:val="0"/>
          <w:color w:val="auto"/>
          <w:sz w:val="20"/>
          <w:vertAlign w:val="subscript"/>
          <w:lang w:eastAsia="zh-CN" w:bidi="en-US"/>
        </w:rPr>
        <w:t>i</w:t>
      </w:r>
      <w:r w:rsidR="009824D3" w:rsidRPr="00D42E57">
        <w:rPr>
          <w:i/>
          <w:snapToGrid w:val="0"/>
          <w:color w:val="auto"/>
          <w:sz w:val="20"/>
          <w:vertAlign w:val="subscript"/>
          <w:lang w:eastAsia="zh-CN" w:bidi="en-US"/>
        </w:rPr>
        <w:t xml:space="preserve"> </w:t>
      </w:r>
      <w:r w:rsidR="009824D3" w:rsidRPr="00D42E57">
        <w:rPr>
          <w:snapToGrid w:val="0"/>
          <w:color w:val="auto"/>
          <w:sz w:val="20"/>
          <w:lang w:eastAsia="zh-CN" w:bidi="en-US"/>
        </w:rPr>
        <w:t>)</w:t>
      </w:r>
      <w:r w:rsidRPr="00D42E57">
        <w:rPr>
          <w:color w:val="auto"/>
          <w:sz w:val="20"/>
        </w:rPr>
        <w:t xml:space="preserve"> (</w:t>
      </w:r>
      <w:r w:rsidRPr="00D42E57">
        <w:rPr>
          <w:i/>
          <w:color w:val="auto"/>
          <w:sz w:val="20"/>
        </w:rPr>
        <w:t xml:space="preserve">i </w:t>
      </w:r>
      <w:r w:rsidRPr="00D42E57">
        <w:rPr>
          <w:color w:val="auto"/>
          <w:sz w:val="20"/>
        </w:rPr>
        <w:t xml:space="preserve">= 1, 2, </w:t>
      </w:r>
      <w:r w:rsidR="009824D3" w:rsidRPr="00D42E57">
        <w:rPr>
          <w:color w:val="auto"/>
          <w:sz w:val="20"/>
        </w:rPr>
        <w:t>… ,</w:t>
      </w:r>
      <w:r w:rsidRPr="00D42E57">
        <w:rPr>
          <w:color w:val="auto"/>
          <w:sz w:val="20"/>
        </w:rPr>
        <w:t xml:space="preserve"> </w:t>
      </w:r>
      <w:r w:rsidRPr="00D42E57">
        <w:rPr>
          <w:i/>
          <w:color w:val="auto"/>
          <w:sz w:val="20"/>
        </w:rPr>
        <w:t>n</w:t>
      </w:r>
      <w:r w:rsidRPr="00D42E57">
        <w:rPr>
          <w:color w:val="auto"/>
          <w:sz w:val="20"/>
        </w:rPr>
        <w:t>)</w:t>
      </w:r>
      <w:r w:rsidRPr="00D42E57">
        <w:rPr>
          <w:snapToGrid w:val="0"/>
          <w:color w:val="auto"/>
          <w:sz w:val="20"/>
          <w:lang w:eastAsia="zh-CN" w:bidi="en-US"/>
        </w:rPr>
        <w:t xml:space="preserve"> be a collection of </w:t>
      </w:r>
      <w:r w:rsidRPr="00D42E57">
        <w:rPr>
          <w:i/>
          <w:iCs/>
          <w:snapToGrid w:val="0"/>
          <w:color w:val="auto"/>
          <w:sz w:val="20"/>
          <w:lang w:eastAsia="zh-CN" w:bidi="en-US"/>
        </w:rPr>
        <w:t>q</w:t>
      </w:r>
      <w:r w:rsidRPr="00D42E57">
        <w:rPr>
          <w:snapToGrid w:val="0"/>
          <w:color w:val="auto"/>
          <w:sz w:val="20"/>
          <w:lang w:eastAsia="zh-CN" w:bidi="en-US"/>
        </w:rPr>
        <w:t xml:space="preserve">ROFNs </w:t>
      </w:r>
      <w:r w:rsidRPr="00D42E57">
        <w:rPr>
          <w:color w:val="auto"/>
          <w:sz w:val="20"/>
        </w:rPr>
        <w:t>(</w:t>
      </w:r>
      <w:r w:rsidRPr="00D42E57">
        <w:rPr>
          <w:i/>
          <w:color w:val="auto"/>
          <w:sz w:val="20"/>
        </w:rPr>
        <w:t xml:space="preserve">q </w:t>
      </w:r>
      <w:r w:rsidRPr="00D42E57">
        <w:rPr>
          <w:color w:val="auto"/>
          <w:sz w:val="20"/>
        </w:rPr>
        <w:t>= 1, 2, …)</w:t>
      </w:r>
      <w:r w:rsidRPr="00D42E57">
        <w:rPr>
          <w:snapToGrid w:val="0"/>
          <w:color w:val="auto"/>
          <w:sz w:val="20"/>
          <w:lang w:eastAsia="zh-CN" w:bidi="en-US"/>
        </w:rPr>
        <w:t xml:space="preserve"> that is partitioned into </w:t>
      </w:r>
      <w:r w:rsidRPr="00D42E57">
        <w:rPr>
          <w:i/>
          <w:snapToGrid w:val="0"/>
          <w:color w:val="auto"/>
          <w:sz w:val="20"/>
          <w:lang w:eastAsia="zh-CN" w:bidi="en-US"/>
        </w:rPr>
        <w:t>d</w:t>
      </w:r>
      <w:r w:rsidRPr="00D42E57">
        <w:rPr>
          <w:snapToGrid w:val="0"/>
          <w:color w:val="auto"/>
          <w:sz w:val="20"/>
          <w:lang w:eastAsia="zh-CN" w:bidi="en-US"/>
        </w:rPr>
        <w:t xml:space="preserve"> distinct sorts </w:t>
      </w:r>
      <w:r w:rsidRPr="00D42E57">
        <w:rPr>
          <w:i/>
          <w:snapToGrid w:val="0"/>
          <w:color w:val="auto"/>
          <w:sz w:val="20"/>
          <w:lang w:eastAsia="zh-CN" w:bidi="en-US"/>
        </w:rPr>
        <w:t>P</w:t>
      </w:r>
      <w:r w:rsidRPr="00D42E57">
        <w:rPr>
          <w:i/>
          <w:snapToGrid w:val="0"/>
          <w:color w:val="auto"/>
          <w:sz w:val="20"/>
          <w:vertAlign w:val="subscript"/>
          <w:lang w:eastAsia="zh-CN" w:bidi="en-US"/>
        </w:rPr>
        <w:t>1</w:t>
      </w:r>
      <w:r w:rsidRPr="00D42E57">
        <w:rPr>
          <w:i/>
          <w:snapToGrid w:val="0"/>
          <w:color w:val="auto"/>
          <w:sz w:val="20"/>
          <w:lang w:eastAsia="zh-CN" w:bidi="en-US"/>
        </w:rPr>
        <w:t>,P</w:t>
      </w:r>
      <w:r w:rsidRPr="00D42E57">
        <w:rPr>
          <w:i/>
          <w:snapToGrid w:val="0"/>
          <w:color w:val="auto"/>
          <w:sz w:val="20"/>
          <w:vertAlign w:val="subscript"/>
          <w:lang w:eastAsia="zh-CN" w:bidi="en-US"/>
        </w:rPr>
        <w:t>2</w:t>
      </w:r>
      <w:r w:rsidRPr="00D42E57">
        <w:rPr>
          <w:i/>
          <w:snapToGrid w:val="0"/>
          <w:color w:val="auto"/>
          <w:sz w:val="20"/>
          <w:lang w:eastAsia="zh-CN" w:bidi="en-US"/>
        </w:rPr>
        <w:t>,…,P</w:t>
      </w:r>
      <w:r w:rsidRPr="00D42E57">
        <w:rPr>
          <w:i/>
          <w:snapToGrid w:val="0"/>
          <w:color w:val="auto"/>
          <w:sz w:val="20"/>
          <w:vertAlign w:val="subscript"/>
          <w:lang w:eastAsia="zh-CN" w:bidi="en-US"/>
        </w:rPr>
        <w:t>d</w:t>
      </w:r>
      <w:r w:rsidRPr="00D42E57">
        <w:rPr>
          <w:snapToGrid w:val="0"/>
          <w:color w:val="auto"/>
          <w:sz w:val="20"/>
          <w:lang w:eastAsia="zh-CN" w:bidi="en-US"/>
        </w:rPr>
        <w:t>, where</w:t>
      </w:r>
      <w:bookmarkStart w:id="175" w:name="OLE_LINK6"/>
      <w:bookmarkStart w:id="176" w:name="OLE_LINK3"/>
      <w:r w:rsidRPr="00D42E57">
        <w:rPr>
          <w:i/>
          <w:snapToGrid w:val="0"/>
          <w:color w:val="auto"/>
          <w:sz w:val="20"/>
          <w:lang w:eastAsia="zh-CN" w:bidi="en-US"/>
        </w:rPr>
        <w:t xml:space="preserve"> P</w:t>
      </w:r>
      <w:r w:rsidRPr="00D42E57">
        <w:rPr>
          <w:i/>
          <w:snapToGrid w:val="0"/>
          <w:color w:val="auto"/>
          <w:sz w:val="20"/>
          <w:vertAlign w:val="subscript"/>
          <w:lang w:eastAsia="zh-CN" w:bidi="en-US"/>
        </w:rPr>
        <w:t xml:space="preserve">h </w:t>
      </w:r>
      <w:r w:rsidRPr="00D42E57">
        <w:rPr>
          <w:snapToGrid w:val="0"/>
          <w:color w:val="auto"/>
          <w:sz w:val="20"/>
          <w:lang w:eastAsia="zh-CN" w:bidi="en-US"/>
        </w:rPr>
        <w:t>= {Θ</w:t>
      </w:r>
      <w:r w:rsidRPr="00D42E57">
        <w:rPr>
          <w:i/>
          <w:color w:val="auto"/>
          <w:sz w:val="20"/>
          <w:vertAlign w:val="subscript"/>
        </w:rPr>
        <w:t>h1</w:t>
      </w:r>
      <w:r w:rsidRPr="00D42E57">
        <w:rPr>
          <w:snapToGrid w:val="0"/>
          <w:color w:val="auto"/>
          <w:sz w:val="20"/>
          <w:lang w:eastAsia="zh-CN" w:bidi="en-US"/>
        </w:rPr>
        <w:t>, Θ</w:t>
      </w:r>
      <w:r w:rsidRPr="00D42E57">
        <w:rPr>
          <w:i/>
          <w:color w:val="auto"/>
          <w:sz w:val="20"/>
          <w:vertAlign w:val="subscript"/>
        </w:rPr>
        <w:t>h2</w:t>
      </w:r>
      <w:r w:rsidRPr="00D42E57">
        <w:rPr>
          <w:snapToGrid w:val="0"/>
          <w:color w:val="auto"/>
          <w:sz w:val="20"/>
          <w:lang w:eastAsia="zh-CN" w:bidi="en-US"/>
        </w:rPr>
        <w:t>,…, Θ</w:t>
      </w:r>
      <w:r w:rsidRPr="00D42E57">
        <w:rPr>
          <w:i/>
          <w:color w:val="auto"/>
          <w:sz w:val="20"/>
          <w:vertAlign w:val="subscript"/>
        </w:rPr>
        <w:t>h|</w:t>
      </w:r>
      <w:r w:rsidRPr="00D42E57">
        <w:rPr>
          <w:i/>
          <w:snapToGrid w:val="0"/>
          <w:color w:val="auto"/>
          <w:sz w:val="20"/>
          <w:vertAlign w:val="subscript"/>
          <w:lang w:eastAsia="zh-CN" w:bidi="en-US"/>
        </w:rPr>
        <w:t>Ph</w:t>
      </w:r>
      <w:r w:rsidRPr="00D42E57">
        <w:rPr>
          <w:i/>
          <w:color w:val="auto"/>
          <w:sz w:val="20"/>
          <w:vertAlign w:val="subscript"/>
        </w:rPr>
        <w:t>|</w:t>
      </w:r>
      <w:r w:rsidRPr="00D42E57">
        <w:rPr>
          <w:snapToGrid w:val="0"/>
          <w:color w:val="auto"/>
          <w:sz w:val="20"/>
          <w:lang w:eastAsia="zh-CN" w:bidi="en-US"/>
        </w:rPr>
        <w:t>} (</w:t>
      </w:r>
      <w:r w:rsidR="009824D3" w:rsidRPr="00D42E57">
        <w:rPr>
          <w:snapToGrid w:val="0"/>
          <w:color w:val="auto"/>
          <w:sz w:val="20"/>
          <w:lang w:eastAsia="zh-CN" w:bidi="en-US"/>
        </w:rPr>
        <w:t xml:space="preserve"> </w:t>
      </w:r>
      <w:r w:rsidRPr="00D42E57">
        <w:rPr>
          <w:i/>
          <w:snapToGrid w:val="0"/>
          <w:color w:val="auto"/>
          <w:sz w:val="20"/>
          <w:lang w:eastAsia="zh-CN" w:bidi="en-US"/>
        </w:rPr>
        <w:t xml:space="preserve">h </w:t>
      </w:r>
      <w:r w:rsidRPr="00D42E57">
        <w:rPr>
          <w:snapToGrid w:val="0"/>
          <w:color w:val="auto"/>
          <w:sz w:val="20"/>
          <w:lang w:eastAsia="zh-CN" w:bidi="en-US"/>
        </w:rPr>
        <w:t xml:space="preserve">= 1, 2, </w:t>
      </w:r>
      <w:r w:rsidR="009824D3" w:rsidRPr="00D42E57">
        <w:rPr>
          <w:snapToGrid w:val="0"/>
          <w:color w:val="auto"/>
          <w:sz w:val="20"/>
          <w:lang w:eastAsia="zh-CN" w:bidi="en-US"/>
        </w:rPr>
        <w:t>… ,</w:t>
      </w:r>
      <w:r w:rsidRPr="00D42E57">
        <w:rPr>
          <w:i/>
          <w:snapToGrid w:val="0"/>
          <w:color w:val="auto"/>
          <w:sz w:val="20"/>
          <w:lang w:eastAsia="zh-CN" w:bidi="en-US"/>
        </w:rPr>
        <w:t>d</w:t>
      </w:r>
      <w:r w:rsidRPr="00D42E57">
        <w:rPr>
          <w:snapToGrid w:val="0"/>
          <w:color w:val="auto"/>
          <w:sz w:val="20"/>
          <w:lang w:eastAsia="zh-CN" w:bidi="en-US"/>
        </w:rPr>
        <w:t xml:space="preserve">) </w:t>
      </w:r>
      <w:bookmarkEnd w:id="175"/>
      <w:bookmarkEnd w:id="176"/>
      <w:r w:rsidRPr="00D42E57">
        <w:rPr>
          <w:snapToGrid w:val="0"/>
          <w:color w:val="auto"/>
          <w:sz w:val="20"/>
          <w:lang w:eastAsia="zh-CN" w:bidi="en-US"/>
        </w:rPr>
        <w:t>and |</w:t>
      </w:r>
      <w:r w:rsidRPr="00D42E57">
        <w:rPr>
          <w:i/>
          <w:snapToGrid w:val="0"/>
          <w:color w:val="auto"/>
          <w:sz w:val="20"/>
          <w:lang w:eastAsia="zh-CN" w:bidi="en-US"/>
        </w:rPr>
        <w:t>P</w:t>
      </w:r>
      <w:r w:rsidRPr="00D42E57">
        <w:rPr>
          <w:snapToGrid w:val="0"/>
          <w:color w:val="auto"/>
          <w:sz w:val="20"/>
          <w:vertAlign w:val="subscript"/>
          <w:lang w:eastAsia="zh-CN" w:bidi="en-US"/>
        </w:rPr>
        <w:t>1</w:t>
      </w:r>
      <w:r w:rsidRPr="00D42E57">
        <w:rPr>
          <w:snapToGrid w:val="0"/>
          <w:color w:val="auto"/>
          <w:sz w:val="20"/>
          <w:lang w:eastAsia="zh-CN" w:bidi="en-US"/>
        </w:rPr>
        <w:t>|+|</w:t>
      </w:r>
      <w:r w:rsidRPr="00D42E57">
        <w:rPr>
          <w:i/>
          <w:snapToGrid w:val="0"/>
          <w:color w:val="auto"/>
          <w:sz w:val="20"/>
          <w:lang w:eastAsia="zh-CN" w:bidi="en-US"/>
        </w:rPr>
        <w:t>P</w:t>
      </w:r>
      <w:r w:rsidRPr="00D42E57">
        <w:rPr>
          <w:snapToGrid w:val="0"/>
          <w:color w:val="auto"/>
          <w:sz w:val="20"/>
          <w:vertAlign w:val="subscript"/>
          <w:lang w:eastAsia="zh-CN" w:bidi="en-US"/>
        </w:rPr>
        <w:t>2</w:t>
      </w:r>
      <w:r w:rsidRPr="00D42E57">
        <w:rPr>
          <w:snapToGrid w:val="0"/>
          <w:color w:val="auto"/>
          <w:sz w:val="20"/>
          <w:lang w:eastAsia="zh-CN" w:bidi="en-US"/>
        </w:rPr>
        <w:t>|+…+|</w:t>
      </w:r>
      <w:r w:rsidRPr="00D42E57">
        <w:rPr>
          <w:i/>
          <w:snapToGrid w:val="0"/>
          <w:color w:val="auto"/>
          <w:sz w:val="20"/>
          <w:lang w:eastAsia="zh-CN" w:bidi="en-US"/>
        </w:rPr>
        <w:t>P</w:t>
      </w:r>
      <w:r w:rsidRPr="00D42E57">
        <w:rPr>
          <w:i/>
          <w:snapToGrid w:val="0"/>
          <w:color w:val="auto"/>
          <w:sz w:val="20"/>
          <w:vertAlign w:val="subscript"/>
          <w:lang w:eastAsia="zh-CN" w:bidi="en-US"/>
        </w:rPr>
        <w:t>d</w:t>
      </w:r>
      <w:r w:rsidRPr="00D42E57">
        <w:rPr>
          <w:snapToGrid w:val="0"/>
          <w:color w:val="auto"/>
          <w:sz w:val="20"/>
          <w:lang w:eastAsia="zh-CN" w:bidi="en-US"/>
        </w:rPr>
        <w:t>|=</w:t>
      </w:r>
      <w:r w:rsidRPr="00D42E57">
        <w:rPr>
          <w:i/>
          <w:snapToGrid w:val="0"/>
          <w:color w:val="auto"/>
          <w:sz w:val="20"/>
          <w:lang w:eastAsia="zh-CN" w:bidi="en-US"/>
        </w:rPr>
        <w:t xml:space="preserve"> n</w:t>
      </w:r>
      <w:r w:rsidRPr="00D42E57">
        <w:rPr>
          <w:snapToGrid w:val="0"/>
          <w:color w:val="auto"/>
          <w:sz w:val="20"/>
          <w:lang w:eastAsia="zh-CN" w:bidi="en-US"/>
        </w:rPr>
        <w:t xml:space="preserve">. Let </w:t>
      </w:r>
      <w:r w:rsidRPr="00D42E57">
        <w:rPr>
          <w:i/>
          <w:snapToGrid w:val="0"/>
          <w:color w:val="auto"/>
          <w:sz w:val="20"/>
          <w:lang w:eastAsia="zh-CN" w:bidi="en-US"/>
        </w:rPr>
        <w:t>w</w:t>
      </w:r>
      <w:r w:rsidRPr="00D42E57">
        <w:rPr>
          <w:i/>
          <w:snapToGrid w:val="0"/>
          <w:color w:val="auto"/>
          <w:sz w:val="20"/>
          <w:vertAlign w:val="subscript"/>
          <w:lang w:eastAsia="zh-CN" w:bidi="en-US"/>
        </w:rPr>
        <w:t>i</w:t>
      </w:r>
      <w:r w:rsidRPr="00D42E57">
        <w:rPr>
          <w:color w:val="auto"/>
        </w:rPr>
        <w:t xml:space="preserve"> </w:t>
      </w:r>
      <w:r w:rsidRPr="00D42E57">
        <w:rPr>
          <w:color w:val="auto"/>
          <w:sz w:val="20"/>
          <w:lang w:eastAsia="zh-CN" w:bidi="en-US"/>
        </w:rPr>
        <w:t>denote</w:t>
      </w:r>
      <w:r w:rsidRPr="00D42E57">
        <w:rPr>
          <w:snapToGrid w:val="0"/>
          <w:color w:val="auto"/>
          <w:sz w:val="20"/>
          <w:lang w:eastAsia="zh-CN" w:bidi="en-US"/>
        </w:rPr>
        <w:t xml:space="preserve"> the weight of Θ</w:t>
      </w:r>
      <w:r w:rsidRPr="00D42E57">
        <w:rPr>
          <w:i/>
          <w:snapToGrid w:val="0"/>
          <w:color w:val="auto"/>
          <w:sz w:val="20"/>
          <w:vertAlign w:val="subscript"/>
          <w:lang w:eastAsia="zh-CN" w:bidi="en-US"/>
        </w:rPr>
        <w:t>i</w:t>
      </w:r>
      <w:r w:rsidRPr="00D42E57">
        <w:rPr>
          <w:iCs/>
          <w:snapToGrid w:val="0"/>
          <w:color w:val="auto"/>
          <w:sz w:val="20"/>
          <w:lang w:eastAsia="zh-CN" w:bidi="en-US"/>
        </w:rPr>
        <w:t>, where</w:t>
      </w:r>
      <w:r w:rsidRPr="00D42E57">
        <w:rPr>
          <w:snapToGrid w:val="0"/>
          <w:color w:val="auto"/>
          <w:sz w:val="20"/>
          <w:lang w:eastAsia="zh-CN" w:bidi="en-US"/>
        </w:rPr>
        <w:t xml:space="preserve"> </w:t>
      </w:r>
      <w:r w:rsidRPr="00D42E57">
        <w:rPr>
          <w:i/>
          <w:snapToGrid w:val="0"/>
          <w:color w:val="auto"/>
          <w:sz w:val="20"/>
          <w:lang w:eastAsia="zh-CN" w:bidi="en-US"/>
        </w:rPr>
        <w:t>w</w:t>
      </w:r>
      <w:r w:rsidRPr="00D42E57">
        <w:rPr>
          <w:i/>
          <w:snapToGrid w:val="0"/>
          <w:color w:val="auto"/>
          <w:sz w:val="20"/>
          <w:vertAlign w:val="subscript"/>
          <w:lang w:eastAsia="zh-CN" w:bidi="en-US"/>
        </w:rPr>
        <w:t>i</w:t>
      </w:r>
      <w:r w:rsidRPr="00D42E57">
        <w:rPr>
          <w:color w:val="auto"/>
        </w:rPr>
        <w:t xml:space="preserve"> </w:t>
      </w:r>
      <w:r w:rsidR="00F25ABC" w:rsidRPr="00327181">
        <w:rPr>
          <w:rFonts w:ascii="Cambria Math" w:hAnsi="Cambria Math" w:cs="Cambria Math"/>
          <w:iCs/>
          <w:snapToGrid w:val="0"/>
          <w:color w:val="000000" w:themeColor="text1"/>
          <w:sz w:val="20"/>
          <w:lang w:eastAsia="zh-CN" w:bidi="en-US"/>
        </w:rPr>
        <w:t>∈</w:t>
      </w:r>
      <w:r w:rsidRPr="00D42E57">
        <w:rPr>
          <w:rFonts w:ascii="宋体" w:eastAsia="宋体" w:hAnsi="宋体" w:cs="宋体" w:hint="eastAsia"/>
          <w:color w:val="auto"/>
          <w:sz w:val="20"/>
          <w:lang w:eastAsia="zh-CN"/>
        </w:rPr>
        <w:t xml:space="preserve"> </w:t>
      </w:r>
      <w:r w:rsidRPr="00D42E57">
        <w:rPr>
          <w:color w:val="auto"/>
          <w:sz w:val="20"/>
        </w:rPr>
        <w:t>[0, 1]</w:t>
      </w:r>
      <w:r w:rsidRPr="00D42E57">
        <w:rPr>
          <w:snapToGrid w:val="0"/>
          <w:color w:val="auto"/>
          <w:sz w:val="20"/>
          <w:lang w:eastAsia="zh-CN" w:bidi="en-US"/>
        </w:rPr>
        <w:t xml:space="preserve"> and </w:t>
      </w:r>
      <w:r w:rsidRPr="00D42E57">
        <w:rPr>
          <w:i/>
          <w:snapToGrid w:val="0"/>
          <w:color w:val="auto"/>
          <w:sz w:val="20"/>
          <w:lang w:eastAsia="zh-CN" w:bidi="en-US"/>
        </w:rPr>
        <w:t>w</w:t>
      </w:r>
      <w:r w:rsidRPr="00D42E57">
        <w:rPr>
          <w:snapToGrid w:val="0"/>
          <w:color w:val="auto"/>
          <w:sz w:val="20"/>
          <w:vertAlign w:val="subscript"/>
          <w:lang w:eastAsia="zh-CN" w:bidi="en-US"/>
        </w:rPr>
        <w:t xml:space="preserve">1 </w:t>
      </w:r>
      <w:r w:rsidRPr="00D42E57">
        <w:rPr>
          <w:snapToGrid w:val="0"/>
          <w:color w:val="auto"/>
          <w:sz w:val="20"/>
          <w:lang w:eastAsia="zh-CN" w:bidi="en-US"/>
        </w:rPr>
        <w:t xml:space="preserve">+ </w:t>
      </w:r>
      <w:r w:rsidRPr="00D42E57">
        <w:rPr>
          <w:i/>
          <w:snapToGrid w:val="0"/>
          <w:color w:val="auto"/>
          <w:sz w:val="20"/>
          <w:lang w:eastAsia="zh-CN" w:bidi="en-US"/>
        </w:rPr>
        <w:t>w</w:t>
      </w:r>
      <w:r w:rsidRPr="00D42E57">
        <w:rPr>
          <w:snapToGrid w:val="0"/>
          <w:color w:val="auto"/>
          <w:sz w:val="20"/>
          <w:vertAlign w:val="subscript"/>
          <w:lang w:eastAsia="zh-CN" w:bidi="en-US"/>
        </w:rPr>
        <w:t xml:space="preserve">2 </w:t>
      </w:r>
      <w:r w:rsidRPr="00D42E57">
        <w:rPr>
          <w:snapToGrid w:val="0"/>
          <w:color w:val="auto"/>
          <w:sz w:val="20"/>
          <w:lang w:eastAsia="zh-CN" w:bidi="en-US"/>
        </w:rPr>
        <w:t xml:space="preserve">+ … + </w:t>
      </w:r>
      <w:r w:rsidRPr="00D42E57">
        <w:rPr>
          <w:i/>
          <w:snapToGrid w:val="0"/>
          <w:color w:val="auto"/>
          <w:sz w:val="20"/>
          <w:lang w:eastAsia="zh-CN" w:bidi="en-US"/>
        </w:rPr>
        <w:t>w</w:t>
      </w:r>
      <w:r w:rsidRPr="00D42E57">
        <w:rPr>
          <w:i/>
          <w:snapToGrid w:val="0"/>
          <w:color w:val="auto"/>
          <w:sz w:val="20"/>
          <w:vertAlign w:val="subscript"/>
          <w:lang w:eastAsia="zh-CN" w:bidi="en-US"/>
        </w:rPr>
        <w:t xml:space="preserve">n </w:t>
      </w:r>
      <w:r w:rsidRPr="00D42E57">
        <w:rPr>
          <w:snapToGrid w:val="0"/>
          <w:color w:val="auto"/>
          <w:sz w:val="20"/>
          <w:lang w:eastAsia="zh-CN" w:bidi="en-US"/>
        </w:rPr>
        <w:t xml:space="preserve">= 1, let </w:t>
      </w:r>
      <w:r w:rsidRPr="00D42E57">
        <w:rPr>
          <w:i/>
          <w:snapToGrid w:val="0"/>
          <w:color w:val="auto"/>
          <w:sz w:val="20"/>
          <w:lang w:eastAsia="zh-CN" w:bidi="en-US"/>
        </w:rPr>
        <w:t>a</w:t>
      </w:r>
      <w:r w:rsidRPr="00D42E57">
        <w:rPr>
          <w:snapToGrid w:val="0"/>
          <w:color w:val="auto"/>
          <w:sz w:val="20"/>
          <w:lang w:eastAsia="zh-CN" w:bidi="en-US"/>
        </w:rPr>
        <w:t xml:space="preserve"> and </w:t>
      </w:r>
      <w:r w:rsidRPr="00D42E57">
        <w:rPr>
          <w:i/>
          <w:snapToGrid w:val="0"/>
          <w:color w:val="auto"/>
          <w:sz w:val="20"/>
          <w:lang w:eastAsia="zh-CN" w:bidi="en-US"/>
        </w:rPr>
        <w:t>b</w:t>
      </w:r>
      <w:r w:rsidRPr="00D42E57">
        <w:rPr>
          <w:snapToGrid w:val="0"/>
          <w:color w:val="auto"/>
          <w:sz w:val="20"/>
          <w:lang w:eastAsia="zh-CN" w:bidi="en-US"/>
        </w:rPr>
        <w:t xml:space="preserve"> be two real numbers such that </w:t>
      </w:r>
      <w:r w:rsidRPr="00D42E57">
        <w:rPr>
          <w:i/>
          <w:color w:val="auto"/>
          <w:sz w:val="20"/>
        </w:rPr>
        <w:t xml:space="preserve">a, b </w:t>
      </w:r>
      <w:r w:rsidRPr="00D42E57">
        <w:rPr>
          <w:color w:val="auto"/>
          <w:sz w:val="20"/>
        </w:rPr>
        <w:t xml:space="preserve">≥ </w:t>
      </w:r>
      <w:r w:rsidRPr="00D42E57">
        <w:rPr>
          <w:i/>
          <w:color w:val="auto"/>
          <w:sz w:val="20"/>
        </w:rPr>
        <w:t xml:space="preserve">0 </w:t>
      </w:r>
      <w:r w:rsidRPr="00D42E57">
        <w:rPr>
          <w:snapToGrid w:val="0"/>
          <w:color w:val="auto"/>
          <w:sz w:val="20"/>
          <w:lang w:eastAsia="zh-CN" w:bidi="en-US"/>
        </w:rPr>
        <w:t xml:space="preserve">but </w:t>
      </w:r>
      <w:r w:rsidRPr="00D42E57">
        <w:rPr>
          <w:i/>
          <w:snapToGrid w:val="0"/>
          <w:color w:val="auto"/>
          <w:sz w:val="20"/>
          <w:lang w:eastAsia="zh-CN" w:bidi="en-US"/>
        </w:rPr>
        <w:t>a</w:t>
      </w:r>
      <w:r w:rsidRPr="00D42E57">
        <w:rPr>
          <w:snapToGrid w:val="0"/>
          <w:color w:val="auto"/>
          <w:sz w:val="20"/>
          <w:lang w:eastAsia="zh-CN" w:bidi="en-US"/>
        </w:rPr>
        <w:t xml:space="preserve"> and </w:t>
      </w:r>
      <w:r w:rsidRPr="00D42E57">
        <w:rPr>
          <w:i/>
          <w:snapToGrid w:val="0"/>
          <w:color w:val="auto"/>
          <w:sz w:val="20"/>
          <w:lang w:eastAsia="zh-CN" w:bidi="en-US"/>
        </w:rPr>
        <w:t>b</w:t>
      </w:r>
      <w:r w:rsidRPr="00D42E57">
        <w:rPr>
          <w:snapToGrid w:val="0"/>
          <w:color w:val="auto"/>
          <w:sz w:val="20"/>
          <w:lang w:eastAsia="zh-CN" w:bidi="en-US"/>
        </w:rPr>
        <w:t xml:space="preserve"> are not zero simultaneously, and let </w:t>
      </w:r>
      <w:r w:rsidRPr="00D42E57">
        <w:rPr>
          <w:i/>
          <w:snapToGrid w:val="0"/>
          <w:color w:val="auto"/>
          <w:sz w:val="20"/>
          <w:lang w:eastAsia="zh-CN" w:bidi="en-US"/>
        </w:rPr>
        <w:t>λ</w:t>
      </w:r>
      <w:r w:rsidRPr="00D42E57">
        <w:rPr>
          <w:snapToGrid w:val="0"/>
          <w:color w:val="auto"/>
          <w:sz w:val="20"/>
          <w:lang w:eastAsia="zh-CN" w:bidi="en-US"/>
        </w:rPr>
        <w:t xml:space="preserve"> be a positive real number. </w:t>
      </w:r>
      <w:r w:rsidR="00D42E57">
        <w:rPr>
          <w:snapToGrid w:val="0"/>
          <w:color w:val="auto"/>
          <w:sz w:val="20"/>
          <w:lang w:eastAsia="zh-CN" w:bidi="en-US"/>
        </w:rPr>
        <w:t xml:space="preserve">Then, </w:t>
      </w:r>
      <w:r w:rsidRPr="00D42E57">
        <w:rPr>
          <w:snapToGrid w:val="0"/>
          <w:color w:val="auto"/>
          <w:sz w:val="20"/>
          <w:lang w:eastAsia="zh-CN" w:bidi="en-US"/>
        </w:rPr>
        <w:t xml:space="preserve">the aggregated value produced by </w:t>
      </w:r>
      <w:r w:rsidRPr="00D42E57">
        <w:rPr>
          <w:i/>
          <w:snapToGrid w:val="0"/>
          <w:color w:val="auto"/>
          <w:sz w:val="20"/>
          <w:lang w:eastAsia="zh-CN" w:bidi="en-US"/>
        </w:rPr>
        <w:t>q</w:t>
      </w:r>
      <w:r w:rsidRPr="00D42E57">
        <w:rPr>
          <w:snapToGrid w:val="0"/>
          <w:color w:val="auto"/>
          <w:sz w:val="20"/>
          <w:lang w:eastAsia="zh-CN" w:bidi="en-US"/>
        </w:rPr>
        <w:t xml:space="preserve">ROFDPPHM is still a </w:t>
      </w:r>
      <w:r w:rsidRPr="00D42E57">
        <w:rPr>
          <w:i/>
          <w:snapToGrid w:val="0"/>
          <w:color w:val="auto"/>
          <w:sz w:val="20"/>
          <w:lang w:eastAsia="zh-CN" w:bidi="en-US"/>
        </w:rPr>
        <w:t>q</w:t>
      </w:r>
      <w:r w:rsidRPr="00D42E57">
        <w:rPr>
          <w:snapToGrid w:val="0"/>
          <w:color w:val="auto"/>
          <w:sz w:val="20"/>
          <w:lang w:eastAsia="zh-CN" w:bidi="en-US"/>
        </w:rPr>
        <w:t>ROFN and</w:t>
      </w:r>
    </w:p>
    <w:p w14:paraId="4D6BEB40" w14:textId="77777777" w:rsidR="00F43B2F" w:rsidRPr="00D42E57" w:rsidRDefault="006E15F3" w:rsidP="00F43B2F">
      <w:pPr>
        <w:widowControl w:val="0"/>
        <w:adjustRightInd w:val="0"/>
        <w:snapToGrid w:val="0"/>
        <w:spacing w:before="120" w:after="120" w:line="480" w:lineRule="auto"/>
        <w:ind w:firstLine="210"/>
        <w:jc w:val="right"/>
        <w:rPr>
          <w:snapToGrid w:val="0"/>
          <w:color w:val="000000" w:themeColor="text1"/>
          <w:sz w:val="20"/>
          <w:lang w:eastAsia="zh-CN" w:bidi="en-US"/>
        </w:rPr>
      </w:pPr>
      <w:r w:rsidRPr="008276BF">
        <w:rPr>
          <w:position w:val="-168"/>
          <w:highlight w:val="green"/>
        </w:rPr>
        <w:object w:dxaOrig="8053" w:dyaOrig="2595" w14:anchorId="5B14842F">
          <v:shape id="_x0000_i1152" type="#_x0000_t75" alt="" style="width:402.55pt;height:129.6pt;mso-width-percent:0;mso-height-percent:0;mso-width-percent:0;mso-height-percent:0" o:ole="">
            <v:imagedata r:id="rId243" o:title=""/>
          </v:shape>
          <o:OLEObject Type="Embed" ProgID="Equation.DSMT4" ShapeID="_x0000_i1152" DrawAspect="Content" ObjectID="_1629138163" r:id="rId244"/>
        </w:object>
      </w:r>
      <w:r w:rsidR="00F43B2F" w:rsidRPr="00D42E57">
        <w:rPr>
          <w:snapToGrid w:val="0"/>
          <w:color w:val="000000" w:themeColor="text1"/>
          <w:sz w:val="20"/>
          <w:lang w:eastAsia="zh-CN" w:bidi="en-US"/>
        </w:rPr>
        <w:t>(55)</w:t>
      </w:r>
    </w:p>
    <w:p w14:paraId="402CE751" w14:textId="77777777" w:rsidR="00F43B2F" w:rsidRPr="00D42E57" w:rsidRDefault="00F43B2F" w:rsidP="00F43B2F">
      <w:pPr>
        <w:widowControl w:val="0"/>
        <w:adjustRightInd w:val="0"/>
        <w:snapToGrid w:val="0"/>
        <w:spacing w:before="120" w:after="120" w:line="480" w:lineRule="auto"/>
        <w:rPr>
          <w:snapToGrid w:val="0"/>
          <w:color w:val="000000" w:themeColor="text1"/>
          <w:sz w:val="20"/>
          <w:lang w:eastAsia="zh-CN" w:bidi="en-US"/>
        </w:rPr>
      </w:pPr>
      <w:r w:rsidRPr="00D42E57">
        <w:rPr>
          <w:snapToGrid w:val="0"/>
          <w:color w:val="000000" w:themeColor="text1"/>
          <w:sz w:val="20"/>
          <w:lang w:eastAsia="zh-CN" w:bidi="en-US"/>
        </w:rPr>
        <w:t>where</w:t>
      </w:r>
    </w:p>
    <w:p w14:paraId="15B2EBF0" w14:textId="77777777" w:rsidR="00F43B2F" w:rsidRPr="00D42E57" w:rsidRDefault="006E15F3" w:rsidP="00F43B2F">
      <w:pPr>
        <w:widowControl w:val="0"/>
        <w:adjustRightInd w:val="0"/>
        <w:snapToGrid w:val="0"/>
        <w:spacing w:before="120" w:after="120" w:line="480" w:lineRule="auto"/>
        <w:ind w:firstLine="210"/>
        <w:jc w:val="center"/>
        <w:rPr>
          <w:color w:val="000000" w:themeColor="text1"/>
          <w:sz w:val="20"/>
        </w:rPr>
      </w:pPr>
      <w:r w:rsidRPr="008276BF">
        <w:rPr>
          <w:position w:val="-32"/>
          <w:highlight w:val="green"/>
        </w:rPr>
        <w:object w:dxaOrig="8310" w:dyaOrig="735" w14:anchorId="0BB16516">
          <v:shape id="_x0000_i1153" type="#_x0000_t75" alt="" style="width:415.7pt;height:36.95pt;mso-width-percent:0;mso-height-percent:0;mso-width-percent:0;mso-height-percent:0" o:ole="">
            <v:imagedata r:id="rId245" o:title=""/>
          </v:shape>
          <o:OLEObject Type="Embed" ProgID="Equation.DSMT4" ShapeID="_x0000_i1153" DrawAspect="Content" ObjectID="_1629138164" r:id="rId246"/>
        </w:object>
      </w:r>
    </w:p>
    <w:p w14:paraId="0C12240B" w14:textId="77777777" w:rsidR="00F43B2F" w:rsidRPr="00D42E57" w:rsidRDefault="00F43B2F" w:rsidP="00F43B2F">
      <w:pPr>
        <w:widowControl w:val="0"/>
        <w:adjustRightInd w:val="0"/>
        <w:snapToGrid w:val="0"/>
        <w:spacing w:before="120" w:after="120" w:line="480" w:lineRule="auto"/>
        <w:ind w:firstLine="210"/>
        <w:rPr>
          <w:rFonts w:eastAsiaTheme="minorEastAsia"/>
          <w:snapToGrid w:val="0"/>
          <w:color w:val="auto"/>
          <w:sz w:val="20"/>
          <w:lang w:eastAsia="zh-CN" w:bidi="en-US"/>
        </w:rPr>
      </w:pPr>
      <w:r w:rsidRPr="00D42E57">
        <w:rPr>
          <w:snapToGrid w:val="0"/>
          <w:color w:val="auto"/>
          <w:sz w:val="20"/>
          <w:lang w:eastAsia="zh-CN" w:bidi="en-US"/>
        </w:rPr>
        <w:t>The proof of the above theorem is similar to the proof of Theorem 5. It is omitted.</w:t>
      </w:r>
    </w:p>
    <w:p w14:paraId="2EFD62E9" w14:textId="49A7CC0F" w:rsidR="00F43B2F" w:rsidRPr="00D42E57" w:rsidRDefault="00F43B2F" w:rsidP="00F43B2F">
      <w:pPr>
        <w:pStyle w:val="MDPI21heading1"/>
        <w:spacing w:line="480" w:lineRule="auto"/>
        <w:rPr>
          <w:rFonts w:asciiTheme="minorEastAsia" w:eastAsiaTheme="minorEastAsia" w:hAnsiTheme="minorEastAsia"/>
          <w:color w:val="000000" w:themeColor="text1"/>
          <w:sz w:val="36"/>
          <w:szCs w:val="36"/>
          <w:lang w:eastAsia="zh-CN"/>
        </w:rPr>
      </w:pPr>
      <w:r w:rsidRPr="00D42E57">
        <w:rPr>
          <w:rFonts w:ascii="Times New Roman" w:eastAsiaTheme="minorEastAsia" w:hAnsi="Times New Roman"/>
          <w:color w:val="000000" w:themeColor="text1"/>
          <w:sz w:val="36"/>
          <w:szCs w:val="36"/>
          <w:lang w:eastAsia="zh-CN"/>
        </w:rPr>
        <w:t>4. Novel MAGDM method based on the presented operator</w:t>
      </w:r>
    </w:p>
    <w:p w14:paraId="49C83EDD" w14:textId="454C3DC1" w:rsidR="00F43B2F" w:rsidRPr="00D42E57" w:rsidRDefault="00F43B2F" w:rsidP="00F43B2F">
      <w:pPr>
        <w:widowControl w:val="0"/>
        <w:adjustRightInd w:val="0"/>
        <w:snapToGrid w:val="0"/>
        <w:spacing w:line="480" w:lineRule="auto"/>
        <w:rPr>
          <w:snapToGrid w:val="0"/>
          <w:color w:val="auto"/>
          <w:sz w:val="20"/>
          <w:lang w:eastAsia="zh-CN" w:bidi="en-US"/>
        </w:rPr>
      </w:pPr>
      <w:r w:rsidRPr="00D42E57">
        <w:rPr>
          <w:snapToGrid w:val="0"/>
          <w:color w:val="000000" w:themeColor="text1"/>
          <w:sz w:val="20"/>
          <w:lang w:eastAsia="zh-CN" w:bidi="en-US"/>
        </w:rPr>
        <w:t xml:space="preserve">In this section, a novel MAGDM method is proposed based on </w:t>
      </w:r>
      <w:r w:rsidRPr="00D42E57">
        <w:rPr>
          <w:snapToGrid w:val="0"/>
          <w:color w:val="auto"/>
          <w:sz w:val="20"/>
          <w:lang w:eastAsia="zh-CN" w:bidi="en-US"/>
        </w:rPr>
        <w:t xml:space="preserve">the presented </w:t>
      </w:r>
      <w:r w:rsidRPr="00D42E57">
        <w:rPr>
          <w:i/>
          <w:snapToGrid w:val="0"/>
          <w:color w:val="auto"/>
          <w:sz w:val="20"/>
          <w:lang w:eastAsia="zh-CN" w:bidi="en-US"/>
        </w:rPr>
        <w:t>q</w:t>
      </w:r>
      <w:r w:rsidRPr="00D42E57">
        <w:rPr>
          <w:snapToGrid w:val="0"/>
          <w:color w:val="auto"/>
          <w:sz w:val="20"/>
          <w:lang w:eastAsia="zh-CN" w:bidi="en-US"/>
        </w:rPr>
        <w:t>ROFDWPPHM operator.</w:t>
      </w:r>
    </w:p>
    <w:p w14:paraId="2220834C" w14:textId="7DAD4E49" w:rsidR="00F43B2F" w:rsidRPr="00D42E57" w:rsidRDefault="00F43B2F" w:rsidP="00F43B2F">
      <w:pPr>
        <w:widowControl w:val="0"/>
        <w:adjustRightInd w:val="0"/>
        <w:snapToGrid w:val="0"/>
        <w:spacing w:line="480" w:lineRule="auto"/>
        <w:ind w:firstLine="210"/>
        <w:rPr>
          <w:snapToGrid w:val="0"/>
          <w:color w:val="auto"/>
          <w:sz w:val="20"/>
          <w:lang w:eastAsia="zh-CN" w:bidi="en-US"/>
        </w:rPr>
      </w:pPr>
      <w:r w:rsidRPr="00D42E57">
        <w:rPr>
          <w:snapToGrid w:val="0"/>
          <w:color w:val="auto"/>
          <w:sz w:val="20"/>
          <w:lang w:eastAsia="zh-CN" w:bidi="en-US"/>
        </w:rPr>
        <w:t xml:space="preserve">A MAGDM problem based on </w:t>
      </w:r>
      <w:r w:rsidRPr="00D42E57">
        <w:rPr>
          <w:i/>
          <w:snapToGrid w:val="0"/>
          <w:color w:val="auto"/>
          <w:sz w:val="20"/>
          <w:lang w:eastAsia="zh-CN" w:bidi="en-US"/>
        </w:rPr>
        <w:t>q</w:t>
      </w:r>
      <w:r w:rsidRPr="00D42E57">
        <w:rPr>
          <w:snapToGrid w:val="0"/>
          <w:color w:val="auto"/>
          <w:sz w:val="20"/>
          <w:lang w:eastAsia="zh-CN" w:bidi="en-US"/>
        </w:rPr>
        <w:t xml:space="preserve">ROFNs can be described through a set of alternatives </w:t>
      </w:r>
      <w:r w:rsidRPr="00D42E57">
        <w:rPr>
          <w:i/>
          <w:snapToGrid w:val="0"/>
          <w:color w:val="auto"/>
          <w:sz w:val="20"/>
          <w:lang w:eastAsia="zh-CN" w:bidi="en-US"/>
        </w:rPr>
        <w:t>A</w:t>
      </w:r>
      <w:r w:rsidRPr="00D42E57">
        <w:rPr>
          <w:snapToGrid w:val="0"/>
          <w:color w:val="auto"/>
          <w:sz w:val="20"/>
          <w:lang w:eastAsia="zh-CN" w:bidi="en-US"/>
        </w:rPr>
        <w:t xml:space="preserve"> = {</w:t>
      </w:r>
      <w:r w:rsidRPr="00D42E57">
        <w:rPr>
          <w:i/>
          <w:snapToGrid w:val="0"/>
          <w:color w:val="auto"/>
          <w:sz w:val="20"/>
          <w:lang w:eastAsia="zh-CN" w:bidi="en-US"/>
        </w:rPr>
        <w:t>A</w:t>
      </w:r>
      <w:r w:rsidRPr="00D42E57">
        <w:rPr>
          <w:snapToGrid w:val="0"/>
          <w:color w:val="auto"/>
          <w:sz w:val="20"/>
          <w:vertAlign w:val="subscript"/>
          <w:lang w:eastAsia="zh-CN" w:bidi="en-US"/>
        </w:rPr>
        <w:t>1</w:t>
      </w:r>
      <w:r w:rsidRPr="00D42E57">
        <w:rPr>
          <w:snapToGrid w:val="0"/>
          <w:color w:val="auto"/>
          <w:sz w:val="20"/>
          <w:lang w:eastAsia="zh-CN" w:bidi="en-US"/>
        </w:rPr>
        <w:t xml:space="preserve">, </w:t>
      </w:r>
      <w:r w:rsidRPr="00D42E57">
        <w:rPr>
          <w:i/>
          <w:snapToGrid w:val="0"/>
          <w:color w:val="auto"/>
          <w:sz w:val="20"/>
          <w:lang w:eastAsia="zh-CN" w:bidi="en-US"/>
        </w:rPr>
        <w:t>A</w:t>
      </w:r>
      <w:r w:rsidRPr="00D42E57">
        <w:rPr>
          <w:snapToGrid w:val="0"/>
          <w:color w:val="auto"/>
          <w:sz w:val="20"/>
          <w:vertAlign w:val="subscript"/>
          <w:lang w:eastAsia="zh-CN" w:bidi="en-US"/>
        </w:rPr>
        <w:t>2</w:t>
      </w:r>
      <w:r w:rsidRPr="00D42E57">
        <w:rPr>
          <w:snapToGrid w:val="0"/>
          <w:color w:val="auto"/>
          <w:sz w:val="20"/>
          <w:lang w:eastAsia="zh-CN" w:bidi="en-US"/>
        </w:rPr>
        <w:t xml:space="preserve">, …, </w:t>
      </w:r>
      <w:r w:rsidRPr="00D42E57">
        <w:rPr>
          <w:i/>
          <w:snapToGrid w:val="0"/>
          <w:color w:val="auto"/>
          <w:sz w:val="20"/>
          <w:lang w:eastAsia="zh-CN" w:bidi="en-US"/>
        </w:rPr>
        <w:t>A</w:t>
      </w:r>
      <w:r w:rsidRPr="00D42E57">
        <w:rPr>
          <w:snapToGrid w:val="0"/>
          <w:color w:val="auto"/>
          <w:sz w:val="20"/>
          <w:vertAlign w:val="subscript"/>
          <w:lang w:eastAsia="zh-CN" w:bidi="en-US"/>
        </w:rPr>
        <w:t>m</w:t>
      </w:r>
      <w:r w:rsidRPr="00D42E57">
        <w:rPr>
          <w:snapToGrid w:val="0"/>
          <w:color w:val="auto"/>
          <w:sz w:val="20"/>
          <w:lang w:eastAsia="zh-CN" w:bidi="en-US"/>
        </w:rPr>
        <w:t xml:space="preserve">}, a set of attributes </w:t>
      </w:r>
      <w:r w:rsidRPr="00D42E57">
        <w:rPr>
          <w:i/>
          <w:snapToGrid w:val="0"/>
          <w:color w:val="auto"/>
          <w:sz w:val="20"/>
          <w:lang w:eastAsia="zh-CN" w:bidi="en-US"/>
        </w:rPr>
        <w:t>C</w:t>
      </w:r>
      <w:r w:rsidRPr="00D42E57">
        <w:rPr>
          <w:snapToGrid w:val="0"/>
          <w:color w:val="auto"/>
          <w:sz w:val="20"/>
          <w:lang w:eastAsia="zh-CN" w:bidi="en-US"/>
        </w:rPr>
        <w:t xml:space="preserve"> = {</w:t>
      </w:r>
      <w:r w:rsidRPr="00D42E57">
        <w:rPr>
          <w:i/>
          <w:snapToGrid w:val="0"/>
          <w:color w:val="auto"/>
          <w:sz w:val="20"/>
          <w:lang w:eastAsia="zh-CN" w:bidi="en-US"/>
        </w:rPr>
        <w:t>C</w:t>
      </w:r>
      <w:r w:rsidRPr="00D42E57">
        <w:rPr>
          <w:snapToGrid w:val="0"/>
          <w:color w:val="auto"/>
          <w:sz w:val="20"/>
          <w:vertAlign w:val="subscript"/>
          <w:lang w:eastAsia="zh-CN" w:bidi="en-US"/>
        </w:rPr>
        <w:t>1</w:t>
      </w:r>
      <w:r w:rsidRPr="00D42E57">
        <w:rPr>
          <w:snapToGrid w:val="0"/>
          <w:color w:val="auto"/>
          <w:sz w:val="20"/>
          <w:lang w:eastAsia="zh-CN" w:bidi="en-US"/>
        </w:rPr>
        <w:t xml:space="preserve">, </w:t>
      </w:r>
      <w:r w:rsidRPr="00D42E57">
        <w:rPr>
          <w:i/>
          <w:snapToGrid w:val="0"/>
          <w:color w:val="auto"/>
          <w:sz w:val="20"/>
          <w:lang w:eastAsia="zh-CN" w:bidi="en-US"/>
        </w:rPr>
        <w:t>C</w:t>
      </w:r>
      <w:r w:rsidRPr="00D42E57">
        <w:rPr>
          <w:snapToGrid w:val="0"/>
          <w:color w:val="auto"/>
          <w:sz w:val="20"/>
          <w:vertAlign w:val="subscript"/>
          <w:lang w:eastAsia="zh-CN" w:bidi="en-US"/>
        </w:rPr>
        <w:t>2</w:t>
      </w:r>
      <w:r w:rsidRPr="00D42E57">
        <w:rPr>
          <w:snapToGrid w:val="0"/>
          <w:color w:val="auto"/>
          <w:sz w:val="20"/>
          <w:lang w:eastAsia="zh-CN" w:bidi="en-US"/>
        </w:rPr>
        <w:t xml:space="preserve">, …, </w:t>
      </w:r>
      <w:r w:rsidRPr="00D42E57">
        <w:rPr>
          <w:i/>
          <w:snapToGrid w:val="0"/>
          <w:color w:val="auto"/>
          <w:sz w:val="20"/>
          <w:lang w:eastAsia="zh-CN" w:bidi="en-US"/>
        </w:rPr>
        <w:t>C</w:t>
      </w:r>
      <w:r w:rsidRPr="00D42E57">
        <w:rPr>
          <w:snapToGrid w:val="0"/>
          <w:color w:val="auto"/>
          <w:sz w:val="20"/>
          <w:vertAlign w:val="subscript"/>
          <w:lang w:eastAsia="zh-CN" w:bidi="en-US"/>
        </w:rPr>
        <w:t>n</w:t>
      </w:r>
      <w:r w:rsidRPr="00D42E57">
        <w:rPr>
          <w:snapToGrid w:val="0"/>
          <w:color w:val="auto"/>
          <w:sz w:val="20"/>
          <w:lang w:eastAsia="zh-CN" w:bidi="en-US"/>
        </w:rPr>
        <w:t>}, a set of weights</w:t>
      </w:r>
      <w:r w:rsidRPr="00D42E57">
        <w:rPr>
          <w:i/>
          <w:snapToGrid w:val="0"/>
          <w:color w:val="auto"/>
          <w:sz w:val="20"/>
          <w:lang w:eastAsia="zh-CN" w:bidi="en-US"/>
        </w:rPr>
        <w:t xml:space="preserve"> w</w:t>
      </w:r>
      <w:r w:rsidRPr="00D42E57">
        <w:rPr>
          <w:snapToGrid w:val="0"/>
          <w:color w:val="auto"/>
          <w:sz w:val="20"/>
          <w:lang w:eastAsia="zh-CN" w:bidi="en-US"/>
        </w:rPr>
        <w:t xml:space="preserve"> = {</w:t>
      </w:r>
      <w:r w:rsidRPr="00D42E57">
        <w:rPr>
          <w:i/>
          <w:snapToGrid w:val="0"/>
          <w:color w:val="auto"/>
          <w:sz w:val="20"/>
          <w:lang w:eastAsia="zh-CN" w:bidi="en-US"/>
        </w:rPr>
        <w:t>w</w:t>
      </w:r>
      <w:r w:rsidRPr="00D42E57">
        <w:rPr>
          <w:snapToGrid w:val="0"/>
          <w:color w:val="auto"/>
          <w:sz w:val="20"/>
          <w:vertAlign w:val="subscript"/>
          <w:lang w:eastAsia="zh-CN" w:bidi="en-US"/>
        </w:rPr>
        <w:t>1</w:t>
      </w:r>
      <w:r w:rsidRPr="00D42E57">
        <w:rPr>
          <w:snapToGrid w:val="0"/>
          <w:color w:val="auto"/>
          <w:sz w:val="20"/>
          <w:lang w:eastAsia="zh-CN" w:bidi="en-US"/>
        </w:rPr>
        <w:t xml:space="preserve">, </w:t>
      </w:r>
      <w:r w:rsidRPr="00D42E57">
        <w:rPr>
          <w:i/>
          <w:snapToGrid w:val="0"/>
          <w:color w:val="auto"/>
          <w:sz w:val="20"/>
          <w:lang w:eastAsia="zh-CN" w:bidi="en-US"/>
        </w:rPr>
        <w:t>w</w:t>
      </w:r>
      <w:r w:rsidRPr="00D42E57">
        <w:rPr>
          <w:snapToGrid w:val="0"/>
          <w:color w:val="auto"/>
          <w:sz w:val="20"/>
          <w:vertAlign w:val="subscript"/>
          <w:lang w:eastAsia="zh-CN" w:bidi="en-US"/>
        </w:rPr>
        <w:t>2</w:t>
      </w:r>
      <w:r w:rsidRPr="00D42E57">
        <w:rPr>
          <w:snapToGrid w:val="0"/>
          <w:color w:val="auto"/>
          <w:sz w:val="20"/>
          <w:lang w:eastAsia="zh-CN" w:bidi="en-US"/>
        </w:rPr>
        <w:t xml:space="preserve">, …, </w:t>
      </w:r>
      <w:r w:rsidRPr="00D42E57">
        <w:rPr>
          <w:i/>
          <w:snapToGrid w:val="0"/>
          <w:color w:val="auto"/>
          <w:sz w:val="20"/>
          <w:lang w:eastAsia="zh-CN" w:bidi="en-US"/>
        </w:rPr>
        <w:t>w</w:t>
      </w:r>
      <w:r w:rsidRPr="00D42E57">
        <w:rPr>
          <w:snapToGrid w:val="0"/>
          <w:color w:val="auto"/>
          <w:sz w:val="20"/>
          <w:vertAlign w:val="subscript"/>
          <w:lang w:eastAsia="zh-CN" w:bidi="en-US"/>
        </w:rPr>
        <w:t>n</w:t>
      </w:r>
      <w:r w:rsidRPr="00D42E57">
        <w:rPr>
          <w:snapToGrid w:val="0"/>
          <w:color w:val="auto"/>
          <w:sz w:val="20"/>
          <w:lang w:eastAsia="zh-CN" w:bidi="en-US"/>
        </w:rPr>
        <w:t xml:space="preserve">} (where </w:t>
      </w:r>
      <w:r w:rsidRPr="00D42E57">
        <w:rPr>
          <w:i/>
          <w:snapToGrid w:val="0"/>
          <w:color w:val="auto"/>
          <w:sz w:val="20"/>
          <w:lang w:eastAsia="zh-CN" w:bidi="en-US"/>
        </w:rPr>
        <w:t>w</w:t>
      </w:r>
      <w:r w:rsidRPr="00D42E57">
        <w:rPr>
          <w:snapToGrid w:val="0"/>
          <w:color w:val="auto"/>
          <w:sz w:val="20"/>
          <w:vertAlign w:val="subscript"/>
          <w:lang w:eastAsia="zh-CN" w:bidi="en-US"/>
        </w:rPr>
        <w:t xml:space="preserve">i </w:t>
      </w:r>
      <w:r w:rsidR="00F25ABC" w:rsidRPr="00327181">
        <w:rPr>
          <w:rFonts w:ascii="Cambria Math" w:hAnsi="Cambria Math" w:cs="Cambria Math"/>
          <w:iCs/>
          <w:snapToGrid w:val="0"/>
          <w:color w:val="000000" w:themeColor="text1"/>
          <w:sz w:val="20"/>
          <w:lang w:eastAsia="zh-CN" w:bidi="en-US"/>
        </w:rPr>
        <w:t>∈</w:t>
      </w:r>
      <w:r w:rsidRPr="00D42E57">
        <w:rPr>
          <w:snapToGrid w:val="0"/>
          <w:color w:val="auto"/>
          <w:sz w:val="20"/>
          <w:lang w:eastAsia="zh-CN" w:bidi="en-US"/>
        </w:rPr>
        <w:t xml:space="preserve"> </w:t>
      </w:r>
      <w:r w:rsidRPr="00D42E57">
        <w:rPr>
          <w:color w:val="auto"/>
          <w:sz w:val="20"/>
        </w:rPr>
        <w:t>[0,1]</w:t>
      </w:r>
      <w:r w:rsidRPr="00D42E57">
        <w:rPr>
          <w:snapToGrid w:val="0"/>
          <w:color w:val="auto"/>
          <w:sz w:val="20"/>
          <w:lang w:eastAsia="zh-CN" w:bidi="en-US"/>
        </w:rPr>
        <w:t xml:space="preserve"> and </w:t>
      </w:r>
      <w:r w:rsidRPr="00D42E57">
        <w:rPr>
          <w:i/>
          <w:snapToGrid w:val="0"/>
          <w:color w:val="auto"/>
          <w:sz w:val="20"/>
          <w:lang w:eastAsia="zh-CN" w:bidi="en-US"/>
        </w:rPr>
        <w:t>w</w:t>
      </w:r>
      <w:r w:rsidRPr="00D42E57">
        <w:rPr>
          <w:snapToGrid w:val="0"/>
          <w:color w:val="auto"/>
          <w:sz w:val="20"/>
          <w:vertAlign w:val="subscript"/>
          <w:lang w:eastAsia="zh-CN" w:bidi="en-US"/>
        </w:rPr>
        <w:t xml:space="preserve">1 </w:t>
      </w:r>
      <w:r w:rsidRPr="00D42E57">
        <w:rPr>
          <w:snapToGrid w:val="0"/>
          <w:color w:val="auto"/>
          <w:sz w:val="20"/>
          <w:lang w:eastAsia="zh-CN" w:bidi="en-US"/>
        </w:rPr>
        <w:t xml:space="preserve">+ </w:t>
      </w:r>
      <w:r w:rsidRPr="00D42E57">
        <w:rPr>
          <w:i/>
          <w:snapToGrid w:val="0"/>
          <w:color w:val="auto"/>
          <w:sz w:val="20"/>
          <w:lang w:eastAsia="zh-CN" w:bidi="en-US"/>
        </w:rPr>
        <w:t>w</w:t>
      </w:r>
      <w:r w:rsidRPr="00D42E57">
        <w:rPr>
          <w:snapToGrid w:val="0"/>
          <w:color w:val="auto"/>
          <w:sz w:val="20"/>
          <w:vertAlign w:val="subscript"/>
          <w:lang w:eastAsia="zh-CN" w:bidi="en-US"/>
        </w:rPr>
        <w:t xml:space="preserve">2 </w:t>
      </w:r>
      <w:r w:rsidRPr="00D42E57">
        <w:rPr>
          <w:snapToGrid w:val="0"/>
          <w:color w:val="auto"/>
          <w:sz w:val="20"/>
          <w:lang w:eastAsia="zh-CN" w:bidi="en-US"/>
        </w:rPr>
        <w:t xml:space="preserve">+ … + </w:t>
      </w:r>
      <w:r w:rsidRPr="00D42E57">
        <w:rPr>
          <w:i/>
          <w:snapToGrid w:val="0"/>
          <w:color w:val="auto"/>
          <w:sz w:val="20"/>
          <w:lang w:eastAsia="zh-CN" w:bidi="en-US"/>
        </w:rPr>
        <w:t>w</w:t>
      </w:r>
      <w:r w:rsidRPr="00D42E57">
        <w:rPr>
          <w:i/>
          <w:snapToGrid w:val="0"/>
          <w:color w:val="auto"/>
          <w:sz w:val="20"/>
          <w:vertAlign w:val="subscript"/>
          <w:lang w:eastAsia="zh-CN" w:bidi="en-US"/>
        </w:rPr>
        <w:t xml:space="preserve">n  </w:t>
      </w:r>
      <w:r w:rsidRPr="00D42E57">
        <w:rPr>
          <w:snapToGrid w:val="0"/>
          <w:color w:val="auto"/>
          <w:sz w:val="20"/>
          <w:lang w:eastAsia="zh-CN" w:bidi="en-US"/>
        </w:rPr>
        <w:t>= 1), and a group of decision makers</w:t>
      </w:r>
      <w:r w:rsidRPr="00D42E57">
        <w:rPr>
          <w:i/>
          <w:snapToGrid w:val="0"/>
          <w:color w:val="auto"/>
          <w:sz w:val="20"/>
          <w:lang w:eastAsia="zh-CN" w:bidi="en-US"/>
        </w:rPr>
        <w:t xml:space="preserve"> D</w:t>
      </w:r>
      <w:r w:rsidRPr="00D42E57">
        <w:rPr>
          <w:snapToGrid w:val="0"/>
          <w:color w:val="auto"/>
          <w:sz w:val="20"/>
          <w:lang w:eastAsia="zh-CN" w:bidi="en-US"/>
        </w:rPr>
        <w:t xml:space="preserve"> = {</w:t>
      </w:r>
      <w:r w:rsidRPr="00D42E57">
        <w:rPr>
          <w:i/>
          <w:snapToGrid w:val="0"/>
          <w:color w:val="auto"/>
          <w:sz w:val="20"/>
          <w:lang w:eastAsia="zh-CN" w:bidi="en-US"/>
        </w:rPr>
        <w:t>D</w:t>
      </w:r>
      <w:r w:rsidRPr="00D42E57">
        <w:rPr>
          <w:snapToGrid w:val="0"/>
          <w:color w:val="auto"/>
          <w:sz w:val="20"/>
          <w:vertAlign w:val="subscript"/>
          <w:lang w:eastAsia="zh-CN" w:bidi="en-US"/>
        </w:rPr>
        <w:t>1</w:t>
      </w:r>
      <w:r w:rsidRPr="00D42E57">
        <w:rPr>
          <w:snapToGrid w:val="0"/>
          <w:color w:val="auto"/>
          <w:sz w:val="20"/>
          <w:lang w:eastAsia="zh-CN" w:bidi="en-US"/>
        </w:rPr>
        <w:t xml:space="preserve">, </w:t>
      </w:r>
      <w:r w:rsidRPr="00D42E57">
        <w:rPr>
          <w:i/>
          <w:snapToGrid w:val="0"/>
          <w:color w:val="auto"/>
          <w:sz w:val="20"/>
          <w:lang w:eastAsia="zh-CN" w:bidi="en-US"/>
        </w:rPr>
        <w:t>D</w:t>
      </w:r>
      <w:r w:rsidRPr="00D42E57">
        <w:rPr>
          <w:snapToGrid w:val="0"/>
          <w:color w:val="auto"/>
          <w:sz w:val="20"/>
          <w:vertAlign w:val="subscript"/>
          <w:lang w:eastAsia="zh-CN" w:bidi="en-US"/>
        </w:rPr>
        <w:t>2</w:t>
      </w:r>
      <w:r w:rsidRPr="00D42E57">
        <w:rPr>
          <w:snapToGrid w:val="0"/>
          <w:color w:val="auto"/>
          <w:sz w:val="20"/>
          <w:lang w:eastAsia="zh-CN" w:bidi="en-US"/>
        </w:rPr>
        <w:t xml:space="preserve">, …, </w:t>
      </w:r>
      <w:r w:rsidRPr="00D42E57">
        <w:rPr>
          <w:i/>
          <w:snapToGrid w:val="0"/>
          <w:color w:val="auto"/>
          <w:sz w:val="20"/>
          <w:lang w:eastAsia="zh-CN" w:bidi="en-US"/>
        </w:rPr>
        <w:t>D</w:t>
      </w:r>
      <w:r w:rsidRPr="00D42E57">
        <w:rPr>
          <w:i/>
          <w:snapToGrid w:val="0"/>
          <w:color w:val="auto"/>
          <w:sz w:val="20"/>
          <w:vertAlign w:val="subscript"/>
          <w:lang w:eastAsia="zh-CN" w:bidi="en-US"/>
        </w:rPr>
        <w:t>t</w:t>
      </w:r>
      <w:r w:rsidRPr="00D42E57">
        <w:rPr>
          <w:snapToGrid w:val="0"/>
          <w:color w:val="auto"/>
          <w:sz w:val="20"/>
          <w:lang w:eastAsia="zh-CN" w:bidi="en-US"/>
        </w:rPr>
        <w:t xml:space="preserve">} whose weight vector is </w:t>
      </w:r>
      <w:r w:rsidRPr="00D42E57">
        <w:rPr>
          <w:rFonts w:ascii="Cambria Math" w:hAnsi="Cambria Math" w:cs="Cambria Math"/>
          <w:snapToGrid w:val="0"/>
          <w:color w:val="auto"/>
          <w:sz w:val="20"/>
          <w:lang w:eastAsia="zh-CN" w:bidi="en-US"/>
        </w:rPr>
        <w:t>𝜔</w:t>
      </w:r>
      <w:r w:rsidRPr="00D42E57">
        <w:rPr>
          <w:snapToGrid w:val="0"/>
          <w:color w:val="auto"/>
          <w:sz w:val="20"/>
          <w:lang w:eastAsia="zh-CN" w:bidi="en-US"/>
        </w:rPr>
        <w:t xml:space="preserve"> = {</w:t>
      </w:r>
      <w:r w:rsidRPr="00D42E57">
        <w:rPr>
          <w:rFonts w:ascii="Cambria Math" w:hAnsi="Cambria Math" w:cs="Cambria Math"/>
          <w:snapToGrid w:val="0"/>
          <w:color w:val="auto"/>
          <w:sz w:val="20"/>
          <w:lang w:eastAsia="zh-CN" w:bidi="en-US"/>
        </w:rPr>
        <w:t>𝜔</w:t>
      </w:r>
      <w:r w:rsidRPr="00D42E57">
        <w:rPr>
          <w:snapToGrid w:val="0"/>
          <w:color w:val="auto"/>
          <w:sz w:val="20"/>
          <w:vertAlign w:val="subscript"/>
          <w:lang w:eastAsia="zh-CN" w:bidi="en-US"/>
        </w:rPr>
        <w:t>1</w:t>
      </w:r>
      <w:r w:rsidRPr="00D42E57">
        <w:rPr>
          <w:snapToGrid w:val="0"/>
          <w:color w:val="auto"/>
          <w:sz w:val="20"/>
          <w:lang w:eastAsia="zh-CN" w:bidi="en-US"/>
        </w:rPr>
        <w:t xml:space="preserve">, </w:t>
      </w:r>
      <w:r w:rsidRPr="00D42E57">
        <w:rPr>
          <w:rFonts w:ascii="Cambria Math" w:hAnsi="Cambria Math" w:cs="Cambria Math"/>
          <w:snapToGrid w:val="0"/>
          <w:color w:val="auto"/>
          <w:sz w:val="20"/>
          <w:lang w:eastAsia="zh-CN" w:bidi="en-US"/>
        </w:rPr>
        <w:t>𝜔</w:t>
      </w:r>
      <w:r w:rsidRPr="00D42E57">
        <w:rPr>
          <w:snapToGrid w:val="0"/>
          <w:color w:val="auto"/>
          <w:sz w:val="20"/>
          <w:vertAlign w:val="subscript"/>
          <w:lang w:eastAsia="zh-CN" w:bidi="en-US"/>
        </w:rPr>
        <w:t>2</w:t>
      </w:r>
      <w:r w:rsidRPr="00D42E57">
        <w:rPr>
          <w:snapToGrid w:val="0"/>
          <w:color w:val="auto"/>
          <w:sz w:val="20"/>
          <w:lang w:eastAsia="zh-CN" w:bidi="en-US"/>
        </w:rPr>
        <w:t xml:space="preserve">, …, </w:t>
      </w:r>
      <w:r w:rsidRPr="00D42E57">
        <w:rPr>
          <w:rFonts w:ascii="Cambria Math" w:hAnsi="Cambria Math" w:cs="Cambria Math"/>
          <w:snapToGrid w:val="0"/>
          <w:color w:val="auto"/>
          <w:sz w:val="20"/>
          <w:lang w:eastAsia="zh-CN" w:bidi="en-US"/>
        </w:rPr>
        <w:t>𝜔</w:t>
      </w:r>
      <w:r w:rsidRPr="00D42E57">
        <w:rPr>
          <w:i/>
          <w:snapToGrid w:val="0"/>
          <w:color w:val="auto"/>
          <w:sz w:val="20"/>
          <w:vertAlign w:val="subscript"/>
          <w:lang w:eastAsia="zh-CN" w:bidi="en-US"/>
        </w:rPr>
        <w:t>t</w:t>
      </w:r>
      <w:r w:rsidRPr="00D42E57">
        <w:rPr>
          <w:snapToGrid w:val="0"/>
          <w:color w:val="auto"/>
          <w:sz w:val="20"/>
          <w:lang w:eastAsia="zh-CN" w:bidi="en-US"/>
        </w:rPr>
        <w:t xml:space="preserve">} (where </w:t>
      </w:r>
      <w:r w:rsidRPr="00D42E57">
        <w:rPr>
          <w:rFonts w:ascii="Cambria Math" w:hAnsi="Cambria Math" w:cs="Cambria Math"/>
          <w:snapToGrid w:val="0"/>
          <w:color w:val="auto"/>
          <w:sz w:val="20"/>
          <w:lang w:eastAsia="zh-CN" w:bidi="en-US"/>
        </w:rPr>
        <w:t>𝜔</w:t>
      </w:r>
      <w:r w:rsidRPr="00D42E57">
        <w:rPr>
          <w:i/>
          <w:snapToGrid w:val="0"/>
          <w:color w:val="auto"/>
          <w:sz w:val="20"/>
          <w:vertAlign w:val="subscript"/>
          <w:lang w:eastAsia="zh-CN" w:bidi="en-US"/>
        </w:rPr>
        <w:t xml:space="preserve">i </w:t>
      </w:r>
      <w:r w:rsidR="00F25ABC" w:rsidRPr="00327181">
        <w:rPr>
          <w:rFonts w:ascii="Cambria Math" w:hAnsi="Cambria Math" w:cs="Cambria Math"/>
          <w:iCs/>
          <w:snapToGrid w:val="0"/>
          <w:color w:val="000000" w:themeColor="text1"/>
          <w:sz w:val="20"/>
          <w:lang w:eastAsia="zh-CN" w:bidi="en-US"/>
        </w:rPr>
        <w:t>∈</w:t>
      </w:r>
      <w:r w:rsidRPr="00D42E57">
        <w:rPr>
          <w:snapToGrid w:val="0"/>
          <w:color w:val="auto"/>
          <w:sz w:val="20"/>
          <w:lang w:eastAsia="zh-CN" w:bidi="en-US"/>
        </w:rPr>
        <w:t xml:space="preserve"> </w:t>
      </w:r>
      <w:r w:rsidRPr="00D42E57">
        <w:rPr>
          <w:color w:val="auto"/>
          <w:sz w:val="20"/>
        </w:rPr>
        <w:t>[0,1] (</w:t>
      </w:r>
      <w:r w:rsidRPr="00D42E57">
        <w:rPr>
          <w:i/>
          <w:color w:val="auto"/>
          <w:sz w:val="20"/>
        </w:rPr>
        <w:t xml:space="preserve">i </w:t>
      </w:r>
      <w:r w:rsidRPr="00D42E57">
        <w:rPr>
          <w:color w:val="auto"/>
          <w:sz w:val="20"/>
        </w:rPr>
        <w:t xml:space="preserve">= 1, 2, …, </w:t>
      </w:r>
      <w:r w:rsidRPr="00D42E57">
        <w:rPr>
          <w:i/>
          <w:color w:val="auto"/>
          <w:sz w:val="20"/>
        </w:rPr>
        <w:t>t</w:t>
      </w:r>
      <w:r w:rsidRPr="00D42E57">
        <w:rPr>
          <w:color w:val="auto"/>
          <w:sz w:val="20"/>
        </w:rPr>
        <w:t xml:space="preserve">) </w:t>
      </w:r>
      <w:r w:rsidRPr="00D42E57">
        <w:rPr>
          <w:snapToGrid w:val="0"/>
          <w:color w:val="auto"/>
          <w:sz w:val="20"/>
          <w:lang w:eastAsia="zh-CN" w:bidi="en-US"/>
        </w:rPr>
        <w:t>and</w:t>
      </w:r>
      <w:r w:rsidRPr="00D42E57">
        <w:rPr>
          <w:i/>
          <w:snapToGrid w:val="0"/>
          <w:color w:val="auto"/>
          <w:sz w:val="20"/>
          <w:lang w:eastAsia="zh-CN" w:bidi="en-US"/>
        </w:rPr>
        <w:t xml:space="preserve"> </w:t>
      </w:r>
      <w:r w:rsidRPr="00D42E57">
        <w:rPr>
          <w:rFonts w:ascii="Cambria Math" w:hAnsi="Cambria Math" w:cs="Cambria Math"/>
          <w:snapToGrid w:val="0"/>
          <w:color w:val="auto"/>
          <w:sz w:val="20"/>
          <w:lang w:eastAsia="zh-CN" w:bidi="en-US"/>
        </w:rPr>
        <w:t>𝜔</w:t>
      </w:r>
      <w:r w:rsidRPr="00D42E57">
        <w:rPr>
          <w:snapToGrid w:val="0"/>
          <w:color w:val="auto"/>
          <w:sz w:val="20"/>
          <w:vertAlign w:val="subscript"/>
          <w:lang w:eastAsia="zh-CN" w:bidi="en-US"/>
        </w:rPr>
        <w:t xml:space="preserve">1 </w:t>
      </w:r>
      <w:r w:rsidRPr="00D42E57">
        <w:rPr>
          <w:snapToGrid w:val="0"/>
          <w:color w:val="auto"/>
          <w:sz w:val="20"/>
          <w:lang w:eastAsia="zh-CN" w:bidi="en-US"/>
        </w:rPr>
        <w:t xml:space="preserve">+ </w:t>
      </w:r>
      <w:r w:rsidRPr="00D42E57">
        <w:rPr>
          <w:rFonts w:ascii="Cambria Math" w:hAnsi="Cambria Math" w:cs="Cambria Math"/>
          <w:snapToGrid w:val="0"/>
          <w:color w:val="auto"/>
          <w:sz w:val="20"/>
          <w:lang w:eastAsia="zh-CN" w:bidi="en-US"/>
        </w:rPr>
        <w:t>𝜔</w:t>
      </w:r>
      <w:r w:rsidRPr="00D42E57">
        <w:rPr>
          <w:snapToGrid w:val="0"/>
          <w:color w:val="auto"/>
          <w:sz w:val="20"/>
          <w:vertAlign w:val="subscript"/>
          <w:lang w:eastAsia="zh-CN" w:bidi="en-US"/>
        </w:rPr>
        <w:t>2</w:t>
      </w:r>
      <w:r w:rsidRPr="00D42E57">
        <w:rPr>
          <w:snapToGrid w:val="0"/>
          <w:color w:val="auto"/>
          <w:sz w:val="20"/>
          <w:lang w:eastAsia="zh-CN" w:bidi="en-US"/>
        </w:rPr>
        <w:t xml:space="preserve">+ … + </w:t>
      </w:r>
      <w:r w:rsidRPr="00D42E57">
        <w:rPr>
          <w:rFonts w:ascii="Cambria Math" w:hAnsi="Cambria Math" w:cs="Cambria Math"/>
          <w:snapToGrid w:val="0"/>
          <w:color w:val="auto"/>
          <w:sz w:val="20"/>
          <w:lang w:eastAsia="zh-CN" w:bidi="en-US"/>
        </w:rPr>
        <w:t>𝜔</w:t>
      </w:r>
      <w:r w:rsidRPr="00D42E57">
        <w:rPr>
          <w:i/>
          <w:snapToGrid w:val="0"/>
          <w:color w:val="auto"/>
          <w:sz w:val="20"/>
          <w:vertAlign w:val="subscript"/>
          <w:lang w:eastAsia="zh-CN" w:bidi="en-US"/>
        </w:rPr>
        <w:t xml:space="preserve">t </w:t>
      </w:r>
      <w:r w:rsidRPr="00D42E57">
        <w:rPr>
          <w:snapToGrid w:val="0"/>
          <w:color w:val="auto"/>
          <w:sz w:val="20"/>
          <w:lang w:eastAsia="zh-CN" w:bidi="en-US"/>
        </w:rPr>
        <w:t>= 1). Suppose that these n attributes (</w:t>
      </w:r>
      <w:r w:rsidRPr="00D42E57">
        <w:rPr>
          <w:i/>
          <w:snapToGrid w:val="0"/>
          <w:color w:val="auto"/>
          <w:sz w:val="20"/>
          <w:lang w:eastAsia="zh-CN" w:bidi="en-US"/>
        </w:rPr>
        <w:t>C</w:t>
      </w:r>
      <w:r w:rsidRPr="00D42E57">
        <w:rPr>
          <w:snapToGrid w:val="0"/>
          <w:color w:val="auto"/>
          <w:sz w:val="20"/>
          <w:vertAlign w:val="subscript"/>
          <w:lang w:eastAsia="zh-CN" w:bidi="en-US"/>
        </w:rPr>
        <w:t>1</w:t>
      </w:r>
      <w:r w:rsidRPr="00D42E57">
        <w:rPr>
          <w:snapToGrid w:val="0"/>
          <w:color w:val="auto"/>
          <w:sz w:val="20"/>
          <w:lang w:eastAsia="zh-CN" w:bidi="en-US"/>
        </w:rPr>
        <w:t xml:space="preserve">, </w:t>
      </w:r>
      <w:r w:rsidRPr="00D42E57">
        <w:rPr>
          <w:i/>
          <w:snapToGrid w:val="0"/>
          <w:color w:val="auto"/>
          <w:sz w:val="20"/>
          <w:lang w:eastAsia="zh-CN" w:bidi="en-US"/>
        </w:rPr>
        <w:t>C</w:t>
      </w:r>
      <w:r w:rsidRPr="00D42E57">
        <w:rPr>
          <w:snapToGrid w:val="0"/>
          <w:color w:val="auto"/>
          <w:sz w:val="20"/>
          <w:vertAlign w:val="subscript"/>
          <w:lang w:eastAsia="zh-CN" w:bidi="en-US"/>
        </w:rPr>
        <w:t>2</w:t>
      </w:r>
      <w:r w:rsidRPr="00D42E57">
        <w:rPr>
          <w:snapToGrid w:val="0"/>
          <w:color w:val="auto"/>
          <w:sz w:val="20"/>
          <w:lang w:eastAsia="zh-CN" w:bidi="en-US"/>
        </w:rPr>
        <w:t xml:space="preserve">, …, </w:t>
      </w:r>
      <w:r w:rsidRPr="00D42E57">
        <w:rPr>
          <w:i/>
          <w:snapToGrid w:val="0"/>
          <w:color w:val="auto"/>
          <w:sz w:val="20"/>
          <w:lang w:eastAsia="zh-CN" w:bidi="en-US"/>
        </w:rPr>
        <w:t>C</w:t>
      </w:r>
      <w:r w:rsidRPr="00D42E57">
        <w:rPr>
          <w:snapToGrid w:val="0"/>
          <w:color w:val="auto"/>
          <w:sz w:val="20"/>
          <w:vertAlign w:val="subscript"/>
          <w:lang w:eastAsia="zh-CN" w:bidi="en-US"/>
        </w:rPr>
        <w:t>n</w:t>
      </w:r>
      <w:r w:rsidRPr="00D42E57">
        <w:rPr>
          <w:snapToGrid w:val="0"/>
          <w:color w:val="auto"/>
          <w:sz w:val="20"/>
          <w:lang w:eastAsia="zh-CN" w:bidi="en-US"/>
        </w:rPr>
        <w:t>) are divided into</w:t>
      </w:r>
      <w:r w:rsidRPr="00D42E57">
        <w:rPr>
          <w:i/>
          <w:iCs/>
          <w:snapToGrid w:val="0"/>
          <w:color w:val="auto"/>
          <w:sz w:val="20"/>
          <w:lang w:eastAsia="zh-CN" w:bidi="en-US"/>
        </w:rPr>
        <w:t xml:space="preserve"> d </w:t>
      </w:r>
      <w:r w:rsidRPr="00D42E57">
        <w:rPr>
          <w:snapToGrid w:val="0"/>
          <w:color w:val="auto"/>
          <w:sz w:val="20"/>
          <w:lang w:eastAsia="zh-CN" w:bidi="en-US"/>
        </w:rPr>
        <w:t>different classes</w:t>
      </w:r>
      <w:r w:rsidRPr="00D42E57">
        <w:rPr>
          <w:i/>
          <w:snapToGrid w:val="0"/>
          <w:color w:val="auto"/>
          <w:sz w:val="20"/>
          <w:lang w:eastAsia="zh-CN" w:bidi="en-US"/>
        </w:rPr>
        <w:t xml:space="preserve"> P</w:t>
      </w:r>
      <w:r w:rsidRPr="00D42E57">
        <w:rPr>
          <w:iCs/>
          <w:snapToGrid w:val="0"/>
          <w:color w:val="auto"/>
          <w:sz w:val="20"/>
          <w:vertAlign w:val="subscript"/>
          <w:lang w:eastAsia="zh-CN" w:bidi="en-US"/>
        </w:rPr>
        <w:t>1</w:t>
      </w:r>
      <w:r w:rsidRPr="00D42E57">
        <w:rPr>
          <w:i/>
          <w:snapToGrid w:val="0"/>
          <w:color w:val="auto"/>
          <w:sz w:val="20"/>
          <w:lang w:eastAsia="zh-CN" w:bidi="en-US"/>
        </w:rPr>
        <w:t>, P</w:t>
      </w:r>
      <w:r w:rsidRPr="00D42E57">
        <w:rPr>
          <w:iCs/>
          <w:snapToGrid w:val="0"/>
          <w:color w:val="auto"/>
          <w:sz w:val="20"/>
          <w:vertAlign w:val="subscript"/>
          <w:lang w:eastAsia="zh-CN" w:bidi="en-US"/>
        </w:rPr>
        <w:t>2</w:t>
      </w:r>
      <w:r w:rsidRPr="00D42E57">
        <w:rPr>
          <w:i/>
          <w:snapToGrid w:val="0"/>
          <w:color w:val="auto"/>
          <w:sz w:val="20"/>
          <w:lang w:eastAsia="zh-CN" w:bidi="en-US"/>
        </w:rPr>
        <w:t>, …, P</w:t>
      </w:r>
      <w:r w:rsidRPr="00D42E57">
        <w:rPr>
          <w:i/>
          <w:snapToGrid w:val="0"/>
          <w:color w:val="auto"/>
          <w:sz w:val="20"/>
          <w:vertAlign w:val="subscript"/>
          <w:lang w:eastAsia="zh-CN" w:bidi="en-US"/>
        </w:rPr>
        <w:t>d</w:t>
      </w:r>
      <w:r w:rsidRPr="00D42E57">
        <w:rPr>
          <w:snapToGrid w:val="0"/>
          <w:color w:val="auto"/>
          <w:sz w:val="20"/>
          <w:lang w:eastAsia="zh-CN" w:bidi="en-US"/>
        </w:rPr>
        <w:t>, that there is at least one and at most n attributes in each class</w:t>
      </w:r>
      <w:r w:rsidRPr="00D42E57">
        <w:rPr>
          <w:rFonts w:eastAsiaTheme="minorEastAsia"/>
          <w:snapToGrid w:val="0"/>
          <w:color w:val="auto"/>
          <w:sz w:val="20"/>
          <w:lang w:eastAsia="zh-CN" w:bidi="en-US"/>
        </w:rPr>
        <w:t xml:space="preserve">, </w:t>
      </w:r>
      <w:r w:rsidRPr="00D42E57">
        <w:rPr>
          <w:snapToGrid w:val="0"/>
          <w:color w:val="auto"/>
          <w:sz w:val="20"/>
          <w:lang w:eastAsia="zh-CN" w:bidi="en-US"/>
        </w:rPr>
        <w:t xml:space="preserve">and that all the attributes in each class </w:t>
      </w:r>
      <w:r w:rsidRPr="00D42E57">
        <w:rPr>
          <w:color w:val="auto"/>
          <w:sz w:val="20"/>
          <w:lang w:eastAsia="zh-CN" w:bidi="en-US"/>
        </w:rPr>
        <w:t>are</w:t>
      </w:r>
      <w:r w:rsidRPr="00D42E57">
        <w:rPr>
          <w:snapToGrid w:val="0"/>
          <w:color w:val="auto"/>
          <w:sz w:val="20"/>
          <w:lang w:eastAsia="zh-CN" w:bidi="en-US"/>
        </w:rPr>
        <w:t xml:space="preserve"> related to each other,</w:t>
      </w:r>
      <w:r w:rsidRPr="00D42E57">
        <w:rPr>
          <w:i/>
          <w:snapToGrid w:val="0"/>
          <w:color w:val="auto"/>
          <w:sz w:val="20"/>
          <w:lang w:eastAsia="zh-CN" w:bidi="en-US"/>
        </w:rPr>
        <w:t xml:space="preserve"> </w:t>
      </w:r>
      <w:r w:rsidRPr="00D42E57">
        <w:rPr>
          <w:snapToGrid w:val="0"/>
          <w:color w:val="auto"/>
          <w:sz w:val="20"/>
          <w:lang w:eastAsia="zh-CN" w:bidi="en-US"/>
        </w:rPr>
        <w:t xml:space="preserve">while the attributes in different classes are not related. The problem is always coupled with a </w:t>
      </w:r>
      <w:r w:rsidRPr="00D42E57">
        <w:rPr>
          <w:i/>
          <w:snapToGrid w:val="0"/>
          <w:color w:val="auto"/>
          <w:sz w:val="20"/>
          <w:lang w:eastAsia="zh-CN" w:bidi="en-US"/>
        </w:rPr>
        <w:t>q</w:t>
      </w:r>
      <w:r w:rsidRPr="00D42E57">
        <w:rPr>
          <w:snapToGrid w:val="0"/>
          <w:color w:val="auto"/>
          <w:sz w:val="20"/>
          <w:lang w:eastAsia="zh-CN" w:bidi="en-US"/>
        </w:rPr>
        <w:t xml:space="preserve">-rung orthopair fuzzy decision matrix </w:t>
      </w:r>
      <w:r w:rsidRPr="00D42E57">
        <w:rPr>
          <w:i/>
          <w:snapToGrid w:val="0"/>
          <w:color w:val="auto"/>
          <w:sz w:val="20"/>
          <w:lang w:eastAsia="zh-CN" w:bidi="en-US"/>
        </w:rPr>
        <w:t>M</w:t>
      </w:r>
      <w:r w:rsidRPr="00D42E57">
        <w:rPr>
          <w:i/>
          <w:snapToGrid w:val="0"/>
          <w:color w:val="auto"/>
          <w:sz w:val="20"/>
          <w:vertAlign w:val="subscript"/>
          <w:lang w:eastAsia="zh-CN" w:bidi="en-US"/>
        </w:rPr>
        <w:t>k</w:t>
      </w:r>
      <w:r w:rsidRPr="00D42E57">
        <w:rPr>
          <w:snapToGrid w:val="0"/>
          <w:color w:val="auto"/>
          <w:sz w:val="20"/>
          <w:lang w:eastAsia="zh-CN" w:bidi="en-US"/>
        </w:rPr>
        <w:t xml:space="preserve"> =</w:t>
      </w:r>
    </w:p>
    <w:p w14:paraId="5459BA5F" w14:textId="26FFC5A1" w:rsidR="00F43B2F" w:rsidRPr="00D42E57" w:rsidRDefault="00F43B2F" w:rsidP="00F43B2F">
      <w:pPr>
        <w:widowControl w:val="0"/>
        <w:adjustRightInd w:val="0"/>
        <w:snapToGrid w:val="0"/>
        <w:spacing w:line="480" w:lineRule="auto"/>
        <w:rPr>
          <w:snapToGrid w:val="0"/>
          <w:color w:val="auto"/>
          <w:sz w:val="20"/>
          <w:lang w:eastAsia="zh-CN" w:bidi="en-US"/>
        </w:rPr>
      </w:pPr>
      <w:r w:rsidRPr="00D42E57">
        <w:rPr>
          <w:snapToGrid w:val="0"/>
          <w:color w:val="auto"/>
          <w:sz w:val="20"/>
          <w:lang w:eastAsia="zh-CN" w:bidi="en-US"/>
        </w:rPr>
        <w:t>[Θ</w:t>
      </w:r>
      <w:r w:rsidRPr="00D42E57">
        <w:rPr>
          <w:i/>
          <w:snapToGrid w:val="0"/>
          <w:color w:val="auto"/>
          <w:sz w:val="20"/>
          <w:lang w:eastAsia="zh-CN" w:bidi="en-US"/>
          <w:eastAsianLayout w:id="109" w:combine="1"/>
        </w:rPr>
        <w:t>k ij</w:t>
      </w:r>
      <w:r w:rsidRPr="00D42E57">
        <w:rPr>
          <w:snapToGrid w:val="0"/>
          <w:color w:val="auto"/>
          <w:sz w:val="20"/>
          <w:lang w:eastAsia="zh-CN" w:bidi="en-US"/>
        </w:rPr>
        <w:t>]</w:t>
      </w:r>
      <w:r w:rsidRPr="00D42E57">
        <w:rPr>
          <w:i/>
          <w:snapToGrid w:val="0"/>
          <w:color w:val="auto"/>
          <w:sz w:val="20"/>
          <w:vertAlign w:val="subscript"/>
          <w:lang w:eastAsia="zh-CN" w:bidi="en-US"/>
        </w:rPr>
        <w:t>m,n</w:t>
      </w:r>
      <w:r w:rsidRPr="00D42E57">
        <w:rPr>
          <w:iCs/>
          <w:snapToGrid w:val="0"/>
          <w:color w:val="auto"/>
          <w:sz w:val="20"/>
          <w:lang w:eastAsia="zh-CN" w:bidi="en-US"/>
        </w:rPr>
        <w:t>,</w:t>
      </w:r>
      <w:r w:rsidRPr="00D42E57">
        <w:rPr>
          <w:snapToGrid w:val="0"/>
          <w:color w:val="auto"/>
          <w:sz w:val="20"/>
          <w:lang w:eastAsia="zh-CN" w:bidi="en-US"/>
        </w:rPr>
        <w:t xml:space="preserve"> where </w:t>
      </w:r>
      <w:r w:rsidRPr="00D42E57">
        <w:rPr>
          <w:i/>
          <w:color w:val="auto"/>
          <w:sz w:val="20"/>
        </w:rPr>
        <w:t xml:space="preserve">i </w:t>
      </w:r>
      <w:r w:rsidRPr="00D42E57">
        <w:rPr>
          <w:color w:val="auto"/>
          <w:sz w:val="20"/>
        </w:rPr>
        <w:t xml:space="preserve">= 1, 2, </w:t>
      </w:r>
      <w:r w:rsidR="009824D3" w:rsidRPr="00D42E57">
        <w:rPr>
          <w:color w:val="auto"/>
          <w:sz w:val="20"/>
        </w:rPr>
        <w:t>… ,</w:t>
      </w:r>
      <w:r w:rsidRPr="00D42E57">
        <w:rPr>
          <w:color w:val="auto"/>
          <w:sz w:val="20"/>
        </w:rPr>
        <w:t xml:space="preserve"> </w:t>
      </w:r>
      <w:r w:rsidRPr="00D42E57">
        <w:rPr>
          <w:i/>
          <w:color w:val="auto"/>
          <w:sz w:val="20"/>
        </w:rPr>
        <w:t>m, j=</w:t>
      </w:r>
      <w:r w:rsidRPr="00D42E57">
        <w:rPr>
          <w:iCs/>
          <w:color w:val="auto"/>
          <w:sz w:val="20"/>
        </w:rPr>
        <w:t>1, 2</w:t>
      </w:r>
      <w:r w:rsidRPr="00D42E57">
        <w:rPr>
          <w:i/>
          <w:color w:val="auto"/>
          <w:sz w:val="20"/>
        </w:rPr>
        <w:t>,…,n</w:t>
      </w:r>
      <w:r w:rsidRPr="00D42E57">
        <w:rPr>
          <w:color w:val="auto"/>
        </w:rPr>
        <w:t xml:space="preserve"> </w:t>
      </w:r>
      <w:r w:rsidRPr="00D42E57">
        <w:rPr>
          <w:snapToGrid w:val="0"/>
          <w:color w:val="auto"/>
          <w:sz w:val="20"/>
          <w:lang w:eastAsia="zh-CN" w:bidi="en-US"/>
        </w:rPr>
        <w:t>and Θ</w:t>
      </w:r>
      <w:r w:rsidRPr="00D42E57">
        <w:rPr>
          <w:i/>
          <w:snapToGrid w:val="0"/>
          <w:color w:val="auto"/>
          <w:sz w:val="20"/>
          <w:lang w:eastAsia="zh-CN" w:bidi="en-US"/>
          <w:eastAsianLayout w:id="110" w:combine="1"/>
        </w:rPr>
        <w:t>k ij</w:t>
      </w:r>
      <w:r w:rsidRPr="00D42E57">
        <w:rPr>
          <w:i/>
          <w:snapToGrid w:val="0"/>
          <w:color w:val="auto"/>
          <w:sz w:val="20"/>
          <w:lang w:eastAsia="zh-CN" w:bidi="en-US"/>
        </w:rPr>
        <w:t xml:space="preserve"> </w:t>
      </w:r>
      <w:r w:rsidRPr="00D42E57">
        <w:rPr>
          <w:snapToGrid w:val="0"/>
          <w:color w:val="auto"/>
          <w:sz w:val="20"/>
          <w:lang w:eastAsia="zh-CN" w:bidi="en-US"/>
        </w:rPr>
        <w:t>=(</w:t>
      </w:r>
      <w:r w:rsidRPr="00D42E57">
        <w:rPr>
          <w:i/>
          <w:snapToGrid w:val="0"/>
          <w:color w:val="auto"/>
          <w:sz w:val="20"/>
          <w:lang w:eastAsia="zh-CN" w:bidi="en-US"/>
        </w:rPr>
        <w:t>μ</w:t>
      </w:r>
      <w:r w:rsidRPr="00D42E57">
        <w:rPr>
          <w:i/>
          <w:snapToGrid w:val="0"/>
          <w:color w:val="auto"/>
          <w:sz w:val="20"/>
          <w:lang w:eastAsia="zh-CN" w:bidi="en-US"/>
          <w:eastAsianLayout w:id="111" w:combine="1"/>
        </w:rPr>
        <w:t>k ij</w:t>
      </w:r>
      <w:r w:rsidRPr="00D42E57">
        <w:rPr>
          <w:snapToGrid w:val="0"/>
          <w:color w:val="auto"/>
          <w:sz w:val="20"/>
          <w:lang w:eastAsia="zh-CN" w:bidi="en-US"/>
        </w:rPr>
        <w:t>,</w:t>
      </w:r>
      <w:r w:rsidRPr="00D42E57">
        <w:rPr>
          <w:i/>
          <w:snapToGrid w:val="0"/>
          <w:color w:val="auto"/>
          <w:sz w:val="20"/>
          <w:lang w:eastAsia="zh-CN" w:bidi="en-US"/>
        </w:rPr>
        <w:t xml:space="preserve"> v</w:t>
      </w:r>
      <w:r w:rsidRPr="00D42E57">
        <w:rPr>
          <w:i/>
          <w:snapToGrid w:val="0"/>
          <w:color w:val="auto"/>
          <w:sz w:val="20"/>
          <w:lang w:eastAsia="zh-CN" w:bidi="en-US"/>
          <w:eastAsianLayout w:id="112" w:combine="1"/>
        </w:rPr>
        <w:t>k ij</w:t>
      </w:r>
      <w:r w:rsidRPr="00D42E57">
        <w:rPr>
          <w:snapToGrid w:val="0"/>
          <w:color w:val="auto"/>
          <w:sz w:val="20"/>
          <w:lang w:eastAsia="zh-CN" w:bidi="en-US"/>
        </w:rPr>
        <w:t>) (</w:t>
      </w:r>
      <w:r w:rsidRPr="00D42E57">
        <w:rPr>
          <w:i/>
          <w:color w:val="auto"/>
          <w:sz w:val="20"/>
        </w:rPr>
        <w:t>k=</w:t>
      </w:r>
      <w:r w:rsidRPr="00D42E57">
        <w:rPr>
          <w:iCs/>
          <w:color w:val="auto"/>
          <w:sz w:val="20"/>
        </w:rPr>
        <w:t>1, 2</w:t>
      </w:r>
      <w:r w:rsidRPr="00D42E57">
        <w:rPr>
          <w:i/>
          <w:color w:val="auto"/>
          <w:sz w:val="20"/>
        </w:rPr>
        <w:t>,…,t</w:t>
      </w:r>
      <w:r w:rsidRPr="00D42E57">
        <w:rPr>
          <w:snapToGrid w:val="0"/>
          <w:color w:val="auto"/>
          <w:sz w:val="20"/>
          <w:lang w:eastAsia="zh-CN" w:bidi="en-US"/>
        </w:rPr>
        <w:t xml:space="preserve">) is a </w:t>
      </w:r>
      <w:r w:rsidRPr="00D42E57">
        <w:rPr>
          <w:i/>
          <w:snapToGrid w:val="0"/>
          <w:color w:val="auto"/>
          <w:sz w:val="20"/>
          <w:lang w:eastAsia="zh-CN" w:bidi="en-US"/>
        </w:rPr>
        <w:t>q</w:t>
      </w:r>
      <w:r w:rsidRPr="00D42E57">
        <w:rPr>
          <w:snapToGrid w:val="0"/>
          <w:color w:val="auto"/>
          <w:sz w:val="20"/>
          <w:lang w:eastAsia="zh-CN" w:bidi="en-US"/>
        </w:rPr>
        <w:t>ROFN that stands for the evaluation value of alternative</w:t>
      </w:r>
      <w:r w:rsidRPr="00D42E57">
        <w:rPr>
          <w:i/>
          <w:snapToGrid w:val="0"/>
          <w:color w:val="auto"/>
          <w:sz w:val="20"/>
          <w:lang w:eastAsia="zh-CN" w:bidi="en-US"/>
        </w:rPr>
        <w:t xml:space="preserve"> A</w:t>
      </w:r>
      <w:r w:rsidRPr="00D42E57">
        <w:rPr>
          <w:i/>
          <w:snapToGrid w:val="0"/>
          <w:color w:val="auto"/>
          <w:sz w:val="20"/>
          <w:vertAlign w:val="subscript"/>
          <w:lang w:eastAsia="zh-CN" w:bidi="en-US"/>
        </w:rPr>
        <w:t>i</w:t>
      </w:r>
      <w:r w:rsidRPr="00D42E57">
        <w:rPr>
          <w:i/>
          <w:snapToGrid w:val="0"/>
          <w:color w:val="auto"/>
          <w:sz w:val="20"/>
          <w:lang w:eastAsia="zh-CN" w:bidi="en-US"/>
        </w:rPr>
        <w:t xml:space="preserve"> </w:t>
      </w:r>
      <w:r w:rsidRPr="00D42E57">
        <w:rPr>
          <w:snapToGrid w:val="0"/>
          <w:color w:val="auto"/>
          <w:sz w:val="20"/>
          <w:lang w:eastAsia="zh-CN" w:bidi="en-US"/>
        </w:rPr>
        <w:t>with respect to attribute</w:t>
      </w:r>
      <w:r w:rsidRPr="00D42E57">
        <w:rPr>
          <w:i/>
          <w:snapToGrid w:val="0"/>
          <w:color w:val="auto"/>
          <w:sz w:val="20"/>
          <w:lang w:eastAsia="zh-CN" w:bidi="en-US"/>
        </w:rPr>
        <w:t xml:space="preserve"> C</w:t>
      </w:r>
      <w:r w:rsidRPr="00D42E57">
        <w:rPr>
          <w:i/>
          <w:snapToGrid w:val="0"/>
          <w:color w:val="auto"/>
          <w:sz w:val="20"/>
          <w:vertAlign w:val="subscript"/>
          <w:lang w:eastAsia="zh-CN" w:bidi="en-US"/>
        </w:rPr>
        <w:t>j</w:t>
      </w:r>
      <w:r w:rsidRPr="00D42E57">
        <w:rPr>
          <w:snapToGrid w:val="0"/>
          <w:color w:val="auto"/>
          <w:sz w:val="20"/>
          <w:vertAlign w:val="subscript"/>
          <w:lang w:eastAsia="zh-CN" w:bidi="en-US"/>
        </w:rPr>
        <w:t xml:space="preserve"> </w:t>
      </w:r>
      <w:r w:rsidRPr="00D42E57">
        <w:rPr>
          <w:snapToGrid w:val="0"/>
          <w:color w:val="auto"/>
          <w:sz w:val="20"/>
          <w:lang w:eastAsia="zh-CN" w:bidi="en-US"/>
        </w:rPr>
        <w:t>given by decision maker</w:t>
      </w:r>
      <w:r w:rsidRPr="00D42E57">
        <w:rPr>
          <w:i/>
          <w:snapToGrid w:val="0"/>
          <w:color w:val="auto"/>
          <w:sz w:val="20"/>
          <w:lang w:eastAsia="zh-CN" w:bidi="en-US"/>
        </w:rPr>
        <w:t xml:space="preserve"> D</w:t>
      </w:r>
      <w:r w:rsidRPr="00D42E57">
        <w:rPr>
          <w:i/>
          <w:snapToGrid w:val="0"/>
          <w:color w:val="auto"/>
          <w:sz w:val="20"/>
          <w:vertAlign w:val="subscript"/>
          <w:lang w:eastAsia="zh-CN" w:bidi="en-US"/>
        </w:rPr>
        <w:t>k</w:t>
      </w:r>
      <w:r w:rsidRPr="00D42E57">
        <w:rPr>
          <w:snapToGrid w:val="0"/>
          <w:color w:val="auto"/>
          <w:sz w:val="20"/>
          <w:lang w:eastAsia="zh-CN" w:bidi="en-US"/>
        </w:rPr>
        <w:t>.</w:t>
      </w:r>
    </w:p>
    <w:p w14:paraId="114FBE75" w14:textId="3D4D88DB" w:rsidR="00F43B2F" w:rsidRPr="00D42E57" w:rsidRDefault="00F43B2F" w:rsidP="00F43B2F">
      <w:pPr>
        <w:widowControl w:val="0"/>
        <w:adjustRightInd w:val="0"/>
        <w:snapToGrid w:val="0"/>
        <w:spacing w:line="480" w:lineRule="auto"/>
        <w:ind w:firstLine="210"/>
        <w:rPr>
          <w:snapToGrid w:val="0"/>
          <w:color w:val="auto"/>
          <w:sz w:val="20"/>
          <w:lang w:eastAsia="zh-CN" w:bidi="en-US"/>
        </w:rPr>
      </w:pPr>
      <w:r w:rsidRPr="00D42E57">
        <w:rPr>
          <w:snapToGrid w:val="0"/>
          <w:color w:val="auto"/>
          <w:sz w:val="20"/>
          <w:lang w:eastAsia="zh-CN" w:bidi="en-US"/>
        </w:rPr>
        <w:t>On the basis of the components above, the problem can be described as</w:t>
      </w:r>
      <w:r w:rsidRPr="00D42E57">
        <w:rPr>
          <w:color w:val="auto"/>
          <w:sz w:val="20"/>
          <w:lang w:eastAsia="zh-CN" w:bidi="en-US"/>
        </w:rPr>
        <w:t xml:space="preserve"> follows</w:t>
      </w:r>
      <w:r w:rsidRPr="00D42E57">
        <w:rPr>
          <w:snapToGrid w:val="0"/>
          <w:color w:val="auto"/>
          <w:sz w:val="20"/>
          <w:lang w:eastAsia="zh-CN" w:bidi="en-US"/>
        </w:rPr>
        <w:t xml:space="preserve">: Make a decision with the help of a ranking of the elements of </w:t>
      </w:r>
      <w:r w:rsidRPr="00D42E57">
        <w:rPr>
          <w:i/>
          <w:snapToGrid w:val="0"/>
          <w:color w:val="auto"/>
          <w:sz w:val="20"/>
          <w:lang w:eastAsia="zh-CN" w:bidi="en-US"/>
        </w:rPr>
        <w:t>A</w:t>
      </w:r>
      <w:r w:rsidRPr="00D42E57">
        <w:rPr>
          <w:snapToGrid w:val="0"/>
          <w:color w:val="auto"/>
          <w:sz w:val="20"/>
          <w:lang w:eastAsia="zh-CN" w:bidi="en-US"/>
        </w:rPr>
        <w:t xml:space="preserve"> based on</w:t>
      </w:r>
      <w:r w:rsidRPr="00D42E57">
        <w:rPr>
          <w:i/>
          <w:snapToGrid w:val="0"/>
          <w:color w:val="auto"/>
          <w:sz w:val="20"/>
          <w:lang w:eastAsia="zh-CN" w:bidi="en-US"/>
        </w:rPr>
        <w:t xml:space="preserve"> M</w:t>
      </w:r>
      <w:r w:rsidRPr="00D42E57">
        <w:rPr>
          <w:i/>
          <w:snapToGrid w:val="0"/>
          <w:color w:val="auto"/>
          <w:sz w:val="20"/>
          <w:vertAlign w:val="subscript"/>
          <w:lang w:eastAsia="zh-CN" w:bidi="en-US"/>
        </w:rPr>
        <w:t>k</w:t>
      </w:r>
      <w:r w:rsidRPr="00D42E57">
        <w:rPr>
          <w:color w:val="auto"/>
          <w:sz w:val="20"/>
        </w:rPr>
        <w:t xml:space="preserve">, </w:t>
      </w:r>
      <w:r w:rsidRPr="00D42E57">
        <w:rPr>
          <w:i/>
          <w:snapToGrid w:val="0"/>
          <w:color w:val="auto"/>
          <w:sz w:val="20"/>
          <w:lang w:eastAsia="zh-CN" w:bidi="en-US"/>
        </w:rPr>
        <w:t>w</w:t>
      </w:r>
      <w:r w:rsidRPr="00D42E57">
        <w:rPr>
          <w:rFonts w:eastAsia="宋体"/>
          <w:color w:val="auto"/>
          <w:sz w:val="20"/>
          <w:lang w:eastAsia="zh-CN"/>
        </w:rPr>
        <w:t xml:space="preserve"> and</w:t>
      </w:r>
      <w:r w:rsidRPr="00D42E57">
        <w:rPr>
          <w:snapToGrid w:val="0"/>
          <w:color w:val="auto"/>
          <w:sz w:val="20"/>
          <w:lang w:eastAsia="zh-CN" w:bidi="en-US"/>
        </w:rPr>
        <w:t xml:space="preserve"> </w:t>
      </w:r>
      <w:r w:rsidRPr="00D42E57">
        <w:rPr>
          <w:rFonts w:ascii="Cambria Math" w:hAnsi="Cambria Math" w:cs="Cambria Math"/>
          <w:snapToGrid w:val="0"/>
          <w:color w:val="auto"/>
          <w:sz w:val="20"/>
          <w:lang w:eastAsia="zh-CN" w:bidi="en-US"/>
        </w:rPr>
        <w:t>𝜔</w:t>
      </w:r>
      <w:r w:rsidRPr="00D42E57">
        <w:rPr>
          <w:snapToGrid w:val="0"/>
          <w:color w:val="auto"/>
          <w:sz w:val="20"/>
          <w:lang w:eastAsia="zh-CN" w:bidi="en-US"/>
        </w:rPr>
        <w:t xml:space="preserve">. Using the </w:t>
      </w:r>
      <w:r w:rsidRPr="00D42E57">
        <w:rPr>
          <w:i/>
          <w:snapToGrid w:val="0"/>
          <w:color w:val="auto"/>
          <w:sz w:val="20"/>
          <w:lang w:eastAsia="zh-CN" w:bidi="en-US"/>
        </w:rPr>
        <w:t>q</w:t>
      </w:r>
      <w:r w:rsidRPr="00D42E57">
        <w:rPr>
          <w:snapToGrid w:val="0"/>
          <w:color w:val="auto"/>
          <w:sz w:val="20"/>
          <w:lang w:eastAsia="zh-CN" w:bidi="en-US"/>
        </w:rPr>
        <w:t>ROFDWPPHM operator, the problem is solved according to the following steps:</w:t>
      </w:r>
    </w:p>
    <w:p w14:paraId="3B4A5037" w14:textId="1CD5F07D" w:rsidR="00F43B2F" w:rsidRPr="00D42E57" w:rsidRDefault="00F43B2F" w:rsidP="00F43B2F">
      <w:pPr>
        <w:widowControl w:val="0"/>
        <w:numPr>
          <w:ilvl w:val="0"/>
          <w:numId w:val="10"/>
        </w:numPr>
        <w:adjustRightInd w:val="0"/>
        <w:snapToGrid w:val="0"/>
        <w:spacing w:line="480" w:lineRule="auto"/>
        <w:ind w:firstLine="210"/>
        <w:rPr>
          <w:snapToGrid w:val="0"/>
          <w:color w:val="auto"/>
          <w:sz w:val="20"/>
          <w:lang w:eastAsia="zh-CN" w:bidi="en-US"/>
        </w:rPr>
      </w:pPr>
      <w:r w:rsidRPr="00D42E57">
        <w:rPr>
          <w:snapToGrid w:val="0"/>
          <w:color w:val="auto"/>
          <w:sz w:val="20"/>
          <w:lang w:eastAsia="zh-CN" w:bidi="en-US"/>
        </w:rPr>
        <w:t xml:space="preserve">Normalize the decision matrix. In real decision making, the attributes in each MAGDM problem are divided into two types, i.e., cost attributes and benefit attributes, which have positive and negative effects, respectively, on </w:t>
      </w:r>
      <w:r w:rsidR="00F25ABC">
        <w:rPr>
          <w:snapToGrid w:val="0"/>
          <w:color w:val="auto"/>
          <w:sz w:val="20"/>
          <w:lang w:eastAsia="zh-CN" w:bidi="en-US"/>
        </w:rPr>
        <w:t xml:space="preserve">the </w:t>
      </w:r>
      <w:r w:rsidRPr="00D42E57">
        <w:rPr>
          <w:snapToGrid w:val="0"/>
          <w:color w:val="auto"/>
          <w:sz w:val="20"/>
          <w:lang w:eastAsia="zh-CN" w:bidi="en-US"/>
        </w:rPr>
        <w:t xml:space="preserve">aggregation results. To eliminate this difference in attribute types, it is necessary to </w:t>
      </w:r>
      <w:r w:rsidRPr="00D42E57">
        <w:rPr>
          <w:snapToGrid w:val="0"/>
          <w:color w:val="auto"/>
          <w:sz w:val="20"/>
          <w:lang w:eastAsia="zh-CN" w:bidi="en-US"/>
        </w:rPr>
        <w:lastRenderedPageBreak/>
        <w:t>convert the attributes to the same type. The following equation provides the rules for such conversion:</w:t>
      </w:r>
    </w:p>
    <w:p w14:paraId="2CF43349" w14:textId="77777777" w:rsidR="00F43B2F" w:rsidRPr="00D42E57" w:rsidRDefault="006E15F3" w:rsidP="00F43B2F">
      <w:pPr>
        <w:widowControl w:val="0"/>
        <w:adjustRightInd w:val="0"/>
        <w:snapToGrid w:val="0"/>
        <w:spacing w:line="480" w:lineRule="auto"/>
        <w:ind w:firstLine="210"/>
        <w:jc w:val="right"/>
        <w:rPr>
          <w:snapToGrid w:val="0"/>
          <w:color w:val="auto"/>
          <w:sz w:val="20"/>
          <w:lang w:eastAsia="zh-CN" w:bidi="en-US"/>
        </w:rPr>
      </w:pPr>
      <w:r w:rsidRPr="008276BF">
        <w:rPr>
          <w:color w:val="auto"/>
          <w:position w:val="-34"/>
          <w:highlight w:val="green"/>
        </w:rPr>
        <w:object w:dxaOrig="3735" w:dyaOrig="705" w14:anchorId="50E99A08">
          <v:shape id="_x0000_i1154" type="#_x0000_t75" alt="" style="width:186.55pt;height:35.05pt;mso-width-percent:0;mso-height-percent:0;mso-width-percent:0;mso-height-percent:0" o:ole="">
            <v:imagedata r:id="rId247" o:title=""/>
          </v:shape>
          <o:OLEObject Type="Embed" ProgID="Equation.DSMT4" ShapeID="_x0000_i1154" DrawAspect="Content" ObjectID="_1629138165" r:id="rId248"/>
        </w:object>
      </w:r>
      <w:r w:rsidR="00F43B2F" w:rsidRPr="00D42E57">
        <w:rPr>
          <w:snapToGrid w:val="0"/>
          <w:color w:val="auto"/>
          <w:sz w:val="20"/>
          <w:lang w:eastAsia="zh-CN" w:bidi="en-US"/>
        </w:rPr>
        <w:t xml:space="preserve">                      (56)</w:t>
      </w:r>
    </w:p>
    <w:p w14:paraId="2F60412D" w14:textId="4889DFF2" w:rsidR="00F43B2F" w:rsidRPr="00D42E57" w:rsidRDefault="00F43B2F" w:rsidP="00F43B2F">
      <w:pPr>
        <w:widowControl w:val="0"/>
        <w:numPr>
          <w:ilvl w:val="0"/>
          <w:numId w:val="10"/>
        </w:numPr>
        <w:adjustRightInd w:val="0"/>
        <w:snapToGrid w:val="0"/>
        <w:spacing w:line="480" w:lineRule="auto"/>
        <w:ind w:firstLine="210"/>
        <w:rPr>
          <w:snapToGrid w:val="0"/>
          <w:color w:val="auto"/>
          <w:sz w:val="20"/>
          <w:lang w:eastAsia="zh-CN" w:bidi="en-US"/>
        </w:rPr>
      </w:pPr>
      <w:r w:rsidRPr="00D42E57">
        <w:rPr>
          <w:snapToGrid w:val="0"/>
          <w:color w:val="auto"/>
          <w:sz w:val="20"/>
          <w:lang w:eastAsia="zh-CN" w:bidi="en-US"/>
        </w:rPr>
        <w:t xml:space="preserve">Incorporate the evaluation information of the decision makers into the </w:t>
      </w:r>
      <w:bookmarkStart w:id="177" w:name="OLE_LINK4"/>
      <w:r w:rsidRPr="00D42E57">
        <w:rPr>
          <w:snapToGrid w:val="0"/>
          <w:color w:val="auto"/>
          <w:sz w:val="20"/>
          <w:lang w:eastAsia="zh-CN" w:bidi="en-US"/>
        </w:rPr>
        <w:t>collective information.</w:t>
      </w:r>
      <w:bookmarkEnd w:id="177"/>
      <w:r w:rsidRPr="00D42E57">
        <w:rPr>
          <w:snapToGrid w:val="0"/>
          <w:color w:val="auto"/>
          <w:sz w:val="20"/>
          <w:lang w:eastAsia="zh-CN" w:bidi="en-US"/>
        </w:rPr>
        <w:t xml:space="preserve"> </w:t>
      </w:r>
      <w:bookmarkStart w:id="178" w:name="OLE_LINK5"/>
      <w:r w:rsidRPr="00D42E57">
        <w:rPr>
          <w:snapToGrid w:val="0"/>
          <w:color w:val="auto"/>
          <w:sz w:val="20"/>
          <w:lang w:eastAsia="zh-CN" w:bidi="en-US"/>
        </w:rPr>
        <w:t>Taking the normalized decision matrix</w:t>
      </w:r>
      <w:r w:rsidRPr="00D42E57">
        <w:rPr>
          <w:i/>
          <w:snapToGrid w:val="0"/>
          <w:color w:val="auto"/>
          <w:sz w:val="20"/>
          <w:lang w:eastAsia="zh-CN" w:bidi="en-US"/>
        </w:rPr>
        <w:t xml:space="preserve"> M</w:t>
      </w:r>
      <w:r w:rsidRPr="00D42E57">
        <w:rPr>
          <w:i/>
          <w:snapToGrid w:val="0"/>
          <w:color w:val="auto"/>
          <w:sz w:val="20"/>
          <w:vertAlign w:val="subscript"/>
          <w:lang w:eastAsia="zh-CN" w:bidi="en-US"/>
        </w:rPr>
        <w:t>k</w:t>
      </w:r>
      <w:r w:rsidRPr="00D42E57">
        <w:rPr>
          <w:snapToGrid w:val="0"/>
          <w:color w:val="auto"/>
          <w:sz w:val="20"/>
          <w:lang w:eastAsia="zh-CN" w:bidi="en-US"/>
        </w:rPr>
        <w:t xml:space="preserve">’ and the weight set </w:t>
      </w:r>
      <w:r w:rsidRPr="00D42E57">
        <w:rPr>
          <w:rFonts w:ascii="Cambria Math" w:hAnsi="Cambria Math" w:cs="Cambria Math"/>
          <w:snapToGrid w:val="0"/>
          <w:color w:val="auto"/>
          <w:sz w:val="20"/>
          <w:lang w:eastAsia="zh-CN" w:bidi="en-US"/>
        </w:rPr>
        <w:t>𝜔</w:t>
      </w:r>
      <w:r w:rsidRPr="00D42E57">
        <w:rPr>
          <w:snapToGrid w:val="0"/>
          <w:color w:val="auto"/>
          <w:sz w:val="20"/>
          <w:lang w:eastAsia="zh-CN" w:bidi="en-US"/>
        </w:rPr>
        <w:t xml:space="preserve"> as input, the collective information of each alternative can be computed by the </w:t>
      </w:r>
      <w:r w:rsidRPr="00D42E57">
        <w:rPr>
          <w:i/>
          <w:snapToGrid w:val="0"/>
          <w:color w:val="auto"/>
          <w:sz w:val="20"/>
          <w:lang w:eastAsia="zh-CN" w:bidi="en-US"/>
        </w:rPr>
        <w:t>q</w:t>
      </w:r>
      <w:r w:rsidRPr="00D42E57">
        <w:rPr>
          <w:snapToGrid w:val="0"/>
          <w:color w:val="auto"/>
          <w:sz w:val="20"/>
          <w:lang w:eastAsia="zh-CN" w:bidi="en-US"/>
        </w:rPr>
        <w:t>ROFDWPPHM operator</w:t>
      </w:r>
      <w:bookmarkEnd w:id="178"/>
      <w:r w:rsidRPr="00D42E57">
        <w:rPr>
          <w:snapToGrid w:val="0"/>
          <w:color w:val="auto"/>
          <w:sz w:val="20"/>
          <w:lang w:eastAsia="zh-CN" w:bidi="en-US"/>
        </w:rPr>
        <w:t xml:space="preserve"> as </w:t>
      </w:r>
      <w:r w:rsidRPr="00D42E57">
        <w:rPr>
          <w:color w:val="auto"/>
          <w:sz w:val="20"/>
          <w:lang w:eastAsia="zh-CN" w:bidi="en-US"/>
        </w:rPr>
        <w:t>follows:</w:t>
      </w:r>
      <w:r w:rsidR="009824D3" w:rsidRPr="00D42E57">
        <w:rPr>
          <w:snapToGrid w:val="0"/>
          <w:color w:val="auto"/>
          <w:sz w:val="20"/>
          <w:lang w:eastAsia="zh-CN" w:bidi="en-US"/>
        </w:rPr>
        <w:t xml:space="preserve"> </w:t>
      </w:r>
    </w:p>
    <w:p w14:paraId="1AB12408" w14:textId="4CFCC3FB" w:rsidR="00F43B2F" w:rsidRPr="00D42E57" w:rsidRDefault="00B67496" w:rsidP="00F43B2F">
      <w:pPr>
        <w:widowControl w:val="0"/>
        <w:adjustRightInd w:val="0"/>
        <w:snapToGrid w:val="0"/>
        <w:spacing w:before="120" w:after="120" w:line="480" w:lineRule="auto"/>
        <w:ind w:firstLine="210"/>
        <w:jc w:val="right"/>
        <w:rPr>
          <w:snapToGrid w:val="0"/>
          <w:color w:val="auto"/>
          <w:sz w:val="20"/>
          <w:lang w:eastAsia="zh-CN" w:bidi="en-US"/>
        </w:rPr>
      </w:pPr>
      <w:del w:id="179" w:author="Gaohong" w:date="2019-09-04T20:57:00Z">
        <w:r w:rsidDel="0059438A">
          <w:rPr>
            <w:color w:val="auto"/>
            <w:position w:val="-12"/>
          </w:rPr>
          <w:pict w14:anchorId="4DDB4068">
            <v:shape id="_x0000_i1155" type="#_x0000_t75" alt="" style="width:165.9pt;height:14.4pt;mso-width-percent:0;mso-height-percent:0;mso-width-percent:0;mso-height-percent:0">
              <v:imagedata r:id="rId249" o:title=""/>
            </v:shape>
          </w:pict>
        </w:r>
      </w:del>
      <w:ins w:id="180" w:author="Gaohong" w:date="2019-09-04T20:57:00Z">
        <w:r w:rsidR="0059438A" w:rsidRPr="002518FF">
          <w:rPr>
            <w:color w:val="auto"/>
            <w:position w:val="-12"/>
          </w:rPr>
          <w:object w:dxaOrig="3345" w:dyaOrig="345" w14:anchorId="672336DE">
            <v:shape id="_x0000_i1428" type="#_x0000_t75" style="width:164.65pt;height:14.4pt" o:ole="">
              <v:imagedata r:id="rId249" o:title=""/>
            </v:shape>
            <o:OLEObject Type="Embed" ProgID="Equation.DSMT4" ShapeID="_x0000_i1428" DrawAspect="Content" ObjectID="_1629138166" r:id="rId250"/>
          </w:object>
        </w:r>
      </w:ins>
      <w:r w:rsidR="00F43B2F" w:rsidRPr="00D42E57">
        <w:rPr>
          <w:snapToGrid w:val="0"/>
          <w:color w:val="auto"/>
          <w:sz w:val="20"/>
          <w:lang w:eastAsia="zh-CN" w:bidi="en-US"/>
        </w:rPr>
        <w:t xml:space="preserve">                         (57)</w:t>
      </w:r>
    </w:p>
    <w:p w14:paraId="18C001BA" w14:textId="62B9FA3C" w:rsidR="00F43B2F" w:rsidRPr="00D42E57" w:rsidRDefault="00F43B2F" w:rsidP="00F43B2F">
      <w:pPr>
        <w:widowControl w:val="0"/>
        <w:numPr>
          <w:ilvl w:val="0"/>
          <w:numId w:val="10"/>
        </w:numPr>
        <w:adjustRightInd w:val="0"/>
        <w:snapToGrid w:val="0"/>
        <w:spacing w:line="480" w:lineRule="auto"/>
        <w:ind w:firstLine="210"/>
        <w:rPr>
          <w:snapToGrid w:val="0"/>
          <w:color w:val="auto"/>
          <w:sz w:val="20"/>
          <w:lang w:eastAsia="zh-CN" w:bidi="en-US"/>
        </w:rPr>
      </w:pPr>
      <w:bookmarkStart w:id="181" w:name="OLE_LINK10"/>
      <w:r w:rsidRPr="00D42E57">
        <w:rPr>
          <w:snapToGrid w:val="0"/>
          <w:color w:val="auto"/>
          <w:sz w:val="20"/>
          <w:lang w:eastAsia="zh-CN" w:bidi="en-US"/>
        </w:rPr>
        <w:t xml:space="preserve">Incorporate the evaluation information of each attribute into the </w:t>
      </w:r>
      <w:bookmarkStart w:id="182" w:name="OLE_LINK7"/>
      <w:r w:rsidRPr="00D42E57">
        <w:rPr>
          <w:snapToGrid w:val="0"/>
          <w:color w:val="auto"/>
          <w:sz w:val="20"/>
          <w:lang w:eastAsia="zh-CN" w:bidi="en-US"/>
        </w:rPr>
        <w:t>comprehensive</w:t>
      </w:r>
      <w:bookmarkEnd w:id="182"/>
      <w:r w:rsidRPr="00D42E57">
        <w:rPr>
          <w:snapToGrid w:val="0"/>
          <w:color w:val="auto"/>
          <w:sz w:val="20"/>
          <w:lang w:eastAsia="zh-CN" w:bidi="en-US"/>
        </w:rPr>
        <w:t xml:space="preserve"> evaluation value of each alternative.</w:t>
      </w:r>
      <w:bookmarkEnd w:id="181"/>
      <w:r w:rsidRPr="00D42E57">
        <w:rPr>
          <w:snapToGrid w:val="0"/>
          <w:color w:val="auto"/>
          <w:sz w:val="20"/>
          <w:lang w:eastAsia="zh-CN" w:bidi="en-US"/>
        </w:rPr>
        <w:t xml:space="preserve"> Taking each of the columns of the collective information decision matrix and the weight set</w:t>
      </w:r>
      <w:r w:rsidRPr="00D42E57">
        <w:rPr>
          <w:i/>
          <w:snapToGrid w:val="0"/>
          <w:color w:val="auto"/>
          <w:sz w:val="20"/>
          <w:lang w:eastAsia="zh-CN" w:bidi="en-US"/>
        </w:rPr>
        <w:t xml:space="preserve"> </w:t>
      </w:r>
      <w:r w:rsidRPr="00D42E57">
        <w:rPr>
          <w:color w:val="auto"/>
          <w:sz w:val="20"/>
          <w:lang w:eastAsia="zh-CN" w:bidi="en-US"/>
        </w:rPr>
        <w:t>as</w:t>
      </w:r>
      <w:r w:rsidRPr="00D42E57">
        <w:rPr>
          <w:snapToGrid w:val="0"/>
          <w:color w:val="auto"/>
          <w:sz w:val="20"/>
          <w:lang w:eastAsia="zh-CN" w:bidi="en-US"/>
        </w:rPr>
        <w:t xml:space="preserve"> input, the collective information of each alternative can be computed by the proposed </w:t>
      </w:r>
      <w:r w:rsidRPr="00D42E57">
        <w:rPr>
          <w:i/>
          <w:snapToGrid w:val="0"/>
          <w:color w:val="auto"/>
          <w:sz w:val="20"/>
          <w:lang w:eastAsia="zh-CN" w:bidi="en-US"/>
        </w:rPr>
        <w:t>q</w:t>
      </w:r>
      <w:r w:rsidRPr="00D42E57">
        <w:rPr>
          <w:snapToGrid w:val="0"/>
          <w:color w:val="auto"/>
          <w:sz w:val="20"/>
          <w:lang w:eastAsia="zh-CN" w:bidi="en-US"/>
        </w:rPr>
        <w:t>ROFDWPPHM operator,</w:t>
      </w:r>
      <w:r w:rsidR="00F25ABC">
        <w:rPr>
          <w:snapToGrid w:val="0"/>
          <w:color w:val="auto"/>
          <w:sz w:val="20"/>
          <w:lang w:eastAsia="zh-CN" w:bidi="en-US"/>
        </w:rPr>
        <w:t xml:space="preserve"> which is</w:t>
      </w:r>
      <w:r w:rsidRPr="00D42E57">
        <w:rPr>
          <w:snapToGrid w:val="0"/>
          <w:color w:val="auto"/>
          <w:sz w:val="20"/>
          <w:lang w:eastAsia="zh-CN" w:bidi="en-US"/>
        </w:rPr>
        <w:t xml:space="preserve"> shown as </w:t>
      </w:r>
      <w:r w:rsidRPr="00D42E57">
        <w:rPr>
          <w:color w:val="auto"/>
          <w:sz w:val="20"/>
          <w:lang w:eastAsia="zh-CN" w:bidi="en-US"/>
        </w:rPr>
        <w:t>follows</w:t>
      </w:r>
      <w:r w:rsidRPr="00D42E57">
        <w:rPr>
          <w:snapToGrid w:val="0"/>
          <w:color w:val="auto"/>
          <w:sz w:val="20"/>
          <w:lang w:eastAsia="zh-CN" w:bidi="en-US"/>
        </w:rPr>
        <w:t>:</w:t>
      </w:r>
    </w:p>
    <w:p w14:paraId="190F069A" w14:textId="6AF23B03" w:rsidR="00F43B2F" w:rsidRPr="00D42E57" w:rsidRDefault="00B67496" w:rsidP="00F43B2F">
      <w:pPr>
        <w:widowControl w:val="0"/>
        <w:adjustRightInd w:val="0"/>
        <w:snapToGrid w:val="0"/>
        <w:spacing w:before="120" w:after="120" w:line="480" w:lineRule="auto"/>
        <w:ind w:left="420" w:firstLine="210"/>
        <w:jc w:val="right"/>
        <w:rPr>
          <w:snapToGrid w:val="0"/>
          <w:color w:val="auto"/>
          <w:sz w:val="20"/>
          <w:lang w:eastAsia="zh-CN" w:bidi="en-US"/>
        </w:rPr>
      </w:pPr>
      <w:del w:id="183" w:author="Gaohong" w:date="2019-09-04T20:57:00Z">
        <w:r w:rsidDel="0059438A">
          <w:rPr>
            <w:color w:val="auto"/>
            <w:position w:val="-10"/>
          </w:rPr>
          <w:pict w14:anchorId="698FC0B4">
            <v:shape id="_x0000_i1156" type="#_x0000_t75" alt="" style="width:165.9pt;height:14.4pt;mso-width-percent:0;mso-height-percent:0;mso-width-percent:0;mso-height-percent:0">
              <v:imagedata r:id="rId251" o:title=""/>
            </v:shape>
          </w:pict>
        </w:r>
      </w:del>
      <w:ins w:id="184" w:author="Gaohong" w:date="2019-09-04T20:57:00Z">
        <w:r w:rsidR="0059438A" w:rsidRPr="002518FF">
          <w:rPr>
            <w:color w:val="auto"/>
            <w:position w:val="-10"/>
          </w:rPr>
          <w:object w:dxaOrig="3375" w:dyaOrig="315" w14:anchorId="1302BBFB">
            <v:shape id="_x0000_i1430" type="#_x0000_t75" style="width:165.9pt;height:14.4pt" o:ole="">
              <v:imagedata r:id="rId251" o:title=""/>
            </v:shape>
            <o:OLEObject Type="Embed" ProgID="Equation.DSMT4" ShapeID="_x0000_i1430" DrawAspect="Content" ObjectID="_1629138167" r:id="rId252"/>
          </w:object>
        </w:r>
      </w:ins>
      <w:r w:rsidR="00F43B2F" w:rsidRPr="00D42E57">
        <w:rPr>
          <w:snapToGrid w:val="0"/>
          <w:color w:val="auto"/>
          <w:sz w:val="20"/>
          <w:lang w:eastAsia="zh-CN" w:bidi="en-US"/>
        </w:rPr>
        <w:t xml:space="preserve">                        (58)</w:t>
      </w:r>
    </w:p>
    <w:p w14:paraId="707D071A" w14:textId="0B2D7A82" w:rsidR="00F43B2F" w:rsidRPr="00D42E57" w:rsidRDefault="00F43B2F" w:rsidP="00F43B2F">
      <w:pPr>
        <w:widowControl w:val="0"/>
        <w:numPr>
          <w:ilvl w:val="0"/>
          <w:numId w:val="10"/>
        </w:numPr>
        <w:adjustRightInd w:val="0"/>
        <w:snapToGrid w:val="0"/>
        <w:spacing w:line="480" w:lineRule="auto"/>
        <w:ind w:firstLine="210"/>
        <w:rPr>
          <w:snapToGrid w:val="0"/>
          <w:color w:val="auto"/>
          <w:sz w:val="20"/>
          <w:lang w:eastAsia="zh-CN" w:bidi="en-US"/>
        </w:rPr>
      </w:pPr>
      <w:r w:rsidRPr="00D42E57">
        <w:rPr>
          <w:snapToGrid w:val="0"/>
          <w:color w:val="auto"/>
          <w:sz w:val="20"/>
          <w:lang w:eastAsia="zh-CN" w:bidi="en-US"/>
        </w:rPr>
        <w:t>In accordance with Equations (3) and (4), calculate the score and accuracy of the comprehensive evaluation value of each alternative.</w:t>
      </w:r>
    </w:p>
    <w:p w14:paraId="07866364" w14:textId="1A3A24AC" w:rsidR="00F43B2F" w:rsidRPr="00D42E57" w:rsidRDefault="00F43B2F" w:rsidP="00F43B2F">
      <w:pPr>
        <w:widowControl w:val="0"/>
        <w:numPr>
          <w:ilvl w:val="0"/>
          <w:numId w:val="10"/>
        </w:numPr>
        <w:adjustRightInd w:val="0"/>
        <w:snapToGrid w:val="0"/>
        <w:spacing w:line="480" w:lineRule="auto"/>
        <w:ind w:firstLine="210"/>
        <w:rPr>
          <w:snapToGrid w:val="0"/>
          <w:color w:val="auto"/>
          <w:sz w:val="20"/>
          <w:lang w:eastAsia="zh-CN" w:bidi="en-US"/>
        </w:rPr>
      </w:pPr>
      <w:r w:rsidRPr="00D42E57">
        <w:rPr>
          <w:snapToGrid w:val="0"/>
          <w:color w:val="auto"/>
          <w:sz w:val="20"/>
          <w:lang w:eastAsia="zh-CN" w:bidi="en-US"/>
        </w:rPr>
        <w:t>Rank all the alternatives and select a proper alternative. In accordance with the comparison rules in Definition 4, a ranking of the alternatives is generated. With the help of the generated ranking, an appropriate alternative can be selected by the decision maker.</w:t>
      </w:r>
    </w:p>
    <w:p w14:paraId="499F9904" w14:textId="77777777" w:rsidR="00F43B2F" w:rsidRPr="00D42E57" w:rsidRDefault="00F43B2F" w:rsidP="00F43B2F">
      <w:pPr>
        <w:pStyle w:val="MDPI21heading1"/>
        <w:spacing w:line="480" w:lineRule="auto"/>
        <w:rPr>
          <w:rFonts w:ascii="Times New Roman" w:eastAsiaTheme="minorEastAsia" w:hAnsi="Times New Roman"/>
          <w:color w:val="auto"/>
          <w:sz w:val="36"/>
          <w:szCs w:val="36"/>
          <w:lang w:eastAsia="zh-CN"/>
        </w:rPr>
      </w:pPr>
      <w:r w:rsidRPr="00D42E57">
        <w:rPr>
          <w:rFonts w:ascii="Times New Roman" w:eastAsiaTheme="minorEastAsia" w:hAnsi="Times New Roman"/>
          <w:color w:val="auto"/>
          <w:sz w:val="36"/>
          <w:szCs w:val="36"/>
          <w:lang w:eastAsia="zh-CN"/>
        </w:rPr>
        <w:t>5. Example, experiments and comparisons</w:t>
      </w:r>
    </w:p>
    <w:p w14:paraId="0ABE164F" w14:textId="0FD756F9" w:rsidR="00F43B2F" w:rsidRPr="00D42E57" w:rsidRDefault="00F43B2F" w:rsidP="00F43B2F">
      <w:pPr>
        <w:widowControl w:val="0"/>
        <w:adjustRightInd w:val="0"/>
        <w:snapToGrid w:val="0"/>
        <w:spacing w:line="480" w:lineRule="auto"/>
        <w:rPr>
          <w:snapToGrid w:val="0"/>
          <w:color w:val="000000" w:themeColor="text1"/>
          <w:sz w:val="20"/>
          <w:lang w:eastAsia="zh-CN" w:bidi="en-US"/>
        </w:rPr>
      </w:pPr>
      <w:r w:rsidRPr="00D42E57">
        <w:rPr>
          <w:snapToGrid w:val="0"/>
          <w:color w:val="000000" w:themeColor="text1"/>
          <w:sz w:val="20"/>
          <w:lang w:eastAsia="zh-CN" w:bidi="en-US"/>
        </w:rPr>
        <w:t xml:space="preserve">In this section, the process of the proposed MAGDM method is </w:t>
      </w:r>
      <w:r w:rsidRPr="00D42E57">
        <w:rPr>
          <w:sz w:val="20"/>
          <w:lang w:eastAsia="zh-CN" w:bidi="en-US"/>
        </w:rPr>
        <w:t>first</w:t>
      </w:r>
      <w:r w:rsidRPr="00D42E57">
        <w:rPr>
          <w:snapToGrid w:val="0"/>
          <w:color w:val="000000" w:themeColor="text1"/>
          <w:sz w:val="20"/>
          <w:lang w:eastAsia="zh-CN" w:bidi="en-US"/>
        </w:rPr>
        <w:t xml:space="preserve"> illustrated via a practical example. Then</w:t>
      </w:r>
      <w:r w:rsidRPr="00D42E57">
        <w:rPr>
          <w:sz w:val="20"/>
          <w:lang w:eastAsia="zh-CN" w:bidi="en-US"/>
        </w:rPr>
        <w:t>,</w:t>
      </w:r>
      <w:r w:rsidRPr="00D42E57">
        <w:rPr>
          <w:snapToGrid w:val="0"/>
          <w:color w:val="000000" w:themeColor="text1"/>
          <w:sz w:val="20"/>
          <w:lang w:eastAsia="zh-CN" w:bidi="en-US"/>
        </w:rPr>
        <w:t xml:space="preserve"> a set of experiments </w:t>
      </w:r>
      <w:r w:rsidRPr="00D42E57">
        <w:rPr>
          <w:sz w:val="20"/>
          <w:lang w:eastAsia="zh-CN" w:bidi="en-US"/>
        </w:rPr>
        <w:t>is</w:t>
      </w:r>
      <w:r w:rsidRPr="00D42E57">
        <w:rPr>
          <w:snapToGrid w:val="0"/>
          <w:color w:val="000000" w:themeColor="text1"/>
          <w:sz w:val="20"/>
          <w:lang w:eastAsia="zh-CN" w:bidi="en-US"/>
        </w:rPr>
        <w:t xml:space="preserve"> carried out to explore the influence of different parameter values on the aggregation results. Finally, the validity of the method is verified </w:t>
      </w:r>
      <w:r w:rsidRPr="00D42E57">
        <w:rPr>
          <w:snapToGrid w:val="0"/>
          <w:color w:val="auto"/>
          <w:sz w:val="20"/>
          <w:lang w:eastAsia="zh-CN" w:bidi="en-US"/>
        </w:rPr>
        <w:t>by comparisons with th</w:t>
      </w:r>
      <w:r w:rsidRPr="00D42E57">
        <w:rPr>
          <w:snapToGrid w:val="0"/>
          <w:color w:val="000000" w:themeColor="text1"/>
          <w:sz w:val="20"/>
          <w:lang w:eastAsia="zh-CN" w:bidi="en-US"/>
        </w:rPr>
        <w:t>e existing MAGDM methods.</w:t>
      </w:r>
    </w:p>
    <w:p w14:paraId="396A7EBC" w14:textId="77777777" w:rsidR="00F43B2F" w:rsidRPr="00D42E57" w:rsidRDefault="00F43B2F" w:rsidP="00F43B2F">
      <w:pPr>
        <w:pStyle w:val="MDPI22heading2"/>
        <w:spacing w:line="480" w:lineRule="auto"/>
        <w:rPr>
          <w:rFonts w:ascii="Times New Roman" w:hAnsi="Times New Roman"/>
          <w:b/>
          <w:i w:val="0"/>
          <w:color w:val="000000" w:themeColor="text1"/>
          <w:sz w:val="32"/>
          <w:szCs w:val="32"/>
        </w:rPr>
      </w:pPr>
      <w:r w:rsidRPr="00D42E57">
        <w:rPr>
          <w:rFonts w:ascii="Times New Roman" w:hAnsi="Times New Roman"/>
          <w:b/>
          <w:i w:val="0"/>
          <w:color w:val="000000" w:themeColor="text1"/>
          <w:sz w:val="32"/>
          <w:szCs w:val="32"/>
        </w:rPr>
        <w:t>5.1 Example</w:t>
      </w:r>
    </w:p>
    <w:p w14:paraId="458CC851" w14:textId="52E05606" w:rsidR="00F43B2F" w:rsidRDefault="00F43B2F" w:rsidP="00F43B2F">
      <w:pPr>
        <w:widowControl w:val="0"/>
        <w:adjustRightInd w:val="0"/>
        <w:snapToGrid w:val="0"/>
        <w:spacing w:line="480" w:lineRule="auto"/>
        <w:rPr>
          <w:snapToGrid w:val="0"/>
          <w:color w:val="auto"/>
          <w:sz w:val="20"/>
          <w:lang w:eastAsia="zh-CN" w:bidi="en-US"/>
        </w:rPr>
      </w:pPr>
      <w:r w:rsidRPr="00D42E57">
        <w:rPr>
          <w:snapToGrid w:val="0"/>
          <w:color w:val="000000" w:themeColor="text1"/>
          <w:sz w:val="20"/>
          <w:lang w:eastAsia="zh-CN" w:bidi="en-US"/>
        </w:rPr>
        <w:t>A MAGDM problem about company location selectio</w:t>
      </w:r>
      <w:r w:rsidRPr="00D42E57">
        <w:rPr>
          <w:snapToGrid w:val="0"/>
          <w:color w:val="auto"/>
          <w:sz w:val="20"/>
          <w:lang w:eastAsia="zh-CN" w:bidi="en-US"/>
        </w:rPr>
        <w:t xml:space="preserve">n [8] is </w:t>
      </w:r>
      <w:r w:rsidRPr="00D42E57">
        <w:rPr>
          <w:snapToGrid w:val="0"/>
          <w:color w:val="000000" w:themeColor="text1"/>
          <w:sz w:val="20"/>
          <w:lang w:eastAsia="zh-CN" w:bidi="en-US"/>
        </w:rPr>
        <w:t>provided to illustrate the proposed approach. In this example, an investment enterprise wants to invest some money into a compa</w:t>
      </w:r>
      <w:r w:rsidRPr="00D42E57">
        <w:rPr>
          <w:snapToGrid w:val="0"/>
          <w:color w:val="auto"/>
          <w:sz w:val="20"/>
          <w:lang w:eastAsia="zh-CN" w:bidi="en-US"/>
        </w:rPr>
        <w:t>ny. There are five possible companies</w:t>
      </w:r>
      <w:r w:rsidRPr="00D42E57">
        <w:rPr>
          <w:color w:val="auto"/>
          <w:sz w:val="20"/>
          <w:lang w:eastAsia="zh-CN" w:bidi="en-US"/>
        </w:rPr>
        <w:t>,</w:t>
      </w:r>
      <w:r w:rsidRPr="00D42E57">
        <w:rPr>
          <w:i/>
          <w:snapToGrid w:val="0"/>
          <w:color w:val="auto"/>
          <w:sz w:val="20"/>
          <w:lang w:eastAsia="zh-CN" w:bidi="en-US"/>
        </w:rPr>
        <w:t xml:space="preserve"> A</w:t>
      </w:r>
      <w:r w:rsidRPr="00D42E57">
        <w:rPr>
          <w:snapToGrid w:val="0"/>
          <w:color w:val="auto"/>
          <w:sz w:val="20"/>
          <w:vertAlign w:val="subscript"/>
          <w:lang w:eastAsia="zh-CN" w:bidi="en-US"/>
        </w:rPr>
        <w:t>1</w:t>
      </w:r>
      <w:r w:rsidRPr="00D42E57">
        <w:rPr>
          <w:snapToGrid w:val="0"/>
          <w:color w:val="auto"/>
          <w:sz w:val="20"/>
          <w:lang w:eastAsia="zh-CN" w:bidi="en-US"/>
        </w:rPr>
        <w:t xml:space="preserve">, </w:t>
      </w:r>
      <w:r w:rsidRPr="00D42E57">
        <w:rPr>
          <w:i/>
          <w:snapToGrid w:val="0"/>
          <w:color w:val="auto"/>
          <w:sz w:val="20"/>
          <w:lang w:eastAsia="zh-CN" w:bidi="en-US"/>
        </w:rPr>
        <w:t>A</w:t>
      </w:r>
      <w:r w:rsidRPr="00D42E57">
        <w:rPr>
          <w:snapToGrid w:val="0"/>
          <w:color w:val="auto"/>
          <w:sz w:val="20"/>
          <w:vertAlign w:val="subscript"/>
          <w:lang w:eastAsia="zh-CN" w:bidi="en-US"/>
        </w:rPr>
        <w:t>2</w:t>
      </w:r>
      <w:r w:rsidRPr="00D42E57">
        <w:rPr>
          <w:snapToGrid w:val="0"/>
          <w:color w:val="auto"/>
          <w:sz w:val="20"/>
          <w:lang w:eastAsia="zh-CN" w:bidi="en-US"/>
        </w:rPr>
        <w:t>,</w:t>
      </w:r>
      <w:r w:rsidRPr="00D42E57">
        <w:rPr>
          <w:i/>
          <w:snapToGrid w:val="0"/>
          <w:color w:val="auto"/>
          <w:sz w:val="20"/>
          <w:lang w:eastAsia="zh-CN" w:bidi="en-US"/>
        </w:rPr>
        <w:t xml:space="preserve"> A</w:t>
      </w:r>
      <w:r w:rsidRPr="00D42E57">
        <w:rPr>
          <w:snapToGrid w:val="0"/>
          <w:color w:val="auto"/>
          <w:sz w:val="20"/>
          <w:vertAlign w:val="subscript"/>
          <w:lang w:eastAsia="zh-CN" w:bidi="en-US"/>
        </w:rPr>
        <w:t>3</w:t>
      </w:r>
      <w:r w:rsidRPr="00D42E57">
        <w:rPr>
          <w:snapToGrid w:val="0"/>
          <w:color w:val="auto"/>
          <w:sz w:val="20"/>
          <w:lang w:eastAsia="zh-CN" w:bidi="en-US"/>
        </w:rPr>
        <w:t xml:space="preserve">, </w:t>
      </w:r>
      <w:r w:rsidRPr="00D42E57">
        <w:rPr>
          <w:i/>
          <w:snapToGrid w:val="0"/>
          <w:color w:val="auto"/>
          <w:sz w:val="20"/>
          <w:lang w:eastAsia="zh-CN" w:bidi="en-US"/>
        </w:rPr>
        <w:t>A</w:t>
      </w:r>
      <w:r w:rsidRPr="00D42E57">
        <w:rPr>
          <w:snapToGrid w:val="0"/>
          <w:color w:val="auto"/>
          <w:sz w:val="20"/>
          <w:vertAlign w:val="subscript"/>
          <w:lang w:eastAsia="zh-CN" w:bidi="en-US"/>
        </w:rPr>
        <w:t>4</w:t>
      </w:r>
      <w:r w:rsidRPr="00D42E57">
        <w:rPr>
          <w:snapToGrid w:val="0"/>
          <w:color w:val="auto"/>
          <w:sz w:val="20"/>
          <w:lang w:eastAsia="zh-CN" w:bidi="en-US"/>
        </w:rPr>
        <w:t>,</w:t>
      </w:r>
      <w:r w:rsidRPr="00D42E57">
        <w:rPr>
          <w:color w:val="auto"/>
          <w:sz w:val="20"/>
          <w:lang w:eastAsia="zh-CN" w:bidi="en-US"/>
        </w:rPr>
        <w:t xml:space="preserve"> and</w:t>
      </w:r>
      <w:r w:rsidRPr="00D42E57">
        <w:rPr>
          <w:snapToGrid w:val="0"/>
          <w:color w:val="auto"/>
          <w:sz w:val="20"/>
          <w:lang w:eastAsia="zh-CN" w:bidi="en-US"/>
        </w:rPr>
        <w:t xml:space="preserve"> </w:t>
      </w:r>
      <w:r w:rsidRPr="00D42E57">
        <w:rPr>
          <w:i/>
          <w:snapToGrid w:val="0"/>
          <w:color w:val="auto"/>
          <w:sz w:val="20"/>
          <w:lang w:eastAsia="zh-CN" w:bidi="en-US"/>
        </w:rPr>
        <w:t>A</w:t>
      </w:r>
      <w:r w:rsidRPr="00D42E57">
        <w:rPr>
          <w:snapToGrid w:val="0"/>
          <w:color w:val="auto"/>
          <w:sz w:val="20"/>
          <w:vertAlign w:val="subscript"/>
          <w:lang w:eastAsia="zh-CN" w:bidi="en-US"/>
        </w:rPr>
        <w:t>5</w:t>
      </w:r>
      <w:r w:rsidRPr="00D42E57">
        <w:rPr>
          <w:snapToGrid w:val="0"/>
          <w:color w:val="auto"/>
          <w:sz w:val="20"/>
          <w:lang w:eastAsia="zh-CN" w:bidi="en-US"/>
        </w:rPr>
        <w:t xml:space="preserve">. To make a proper decision, the investment enterprise invites three experts </w:t>
      </w:r>
      <w:r w:rsidRPr="00D42E57">
        <w:rPr>
          <w:i/>
          <w:snapToGrid w:val="0"/>
          <w:color w:val="auto"/>
          <w:sz w:val="20"/>
          <w:lang w:eastAsia="zh-CN" w:bidi="en-US"/>
        </w:rPr>
        <w:t>D</w:t>
      </w:r>
      <w:r w:rsidRPr="00D42E57">
        <w:rPr>
          <w:snapToGrid w:val="0"/>
          <w:color w:val="auto"/>
          <w:sz w:val="20"/>
          <w:vertAlign w:val="subscript"/>
          <w:lang w:eastAsia="zh-CN" w:bidi="en-US"/>
        </w:rPr>
        <w:t>1</w:t>
      </w:r>
      <w:r w:rsidRPr="00D42E57">
        <w:rPr>
          <w:snapToGrid w:val="0"/>
          <w:color w:val="auto"/>
          <w:sz w:val="20"/>
          <w:lang w:eastAsia="zh-CN" w:bidi="en-US"/>
        </w:rPr>
        <w:t xml:space="preserve">, </w:t>
      </w:r>
      <w:r w:rsidRPr="00D42E57">
        <w:rPr>
          <w:i/>
          <w:snapToGrid w:val="0"/>
          <w:color w:val="auto"/>
          <w:sz w:val="20"/>
          <w:lang w:eastAsia="zh-CN" w:bidi="en-US"/>
        </w:rPr>
        <w:t>D</w:t>
      </w:r>
      <w:r w:rsidRPr="00D42E57">
        <w:rPr>
          <w:snapToGrid w:val="0"/>
          <w:color w:val="auto"/>
          <w:sz w:val="20"/>
          <w:vertAlign w:val="subscript"/>
          <w:lang w:eastAsia="zh-CN" w:bidi="en-US"/>
        </w:rPr>
        <w:t>2</w:t>
      </w:r>
      <w:r w:rsidRPr="00D42E57">
        <w:rPr>
          <w:snapToGrid w:val="0"/>
          <w:color w:val="auto"/>
          <w:sz w:val="20"/>
          <w:lang w:eastAsia="zh-CN" w:bidi="en-US"/>
        </w:rPr>
        <w:t>,</w:t>
      </w:r>
      <w:r w:rsidRPr="00D42E57">
        <w:rPr>
          <w:color w:val="auto"/>
          <w:sz w:val="20"/>
          <w:lang w:eastAsia="zh-CN" w:bidi="en-US"/>
        </w:rPr>
        <w:t xml:space="preserve"> and</w:t>
      </w:r>
      <w:r w:rsidRPr="00D42E57">
        <w:rPr>
          <w:snapToGrid w:val="0"/>
          <w:color w:val="auto"/>
          <w:sz w:val="20"/>
          <w:lang w:eastAsia="zh-CN" w:bidi="en-US"/>
        </w:rPr>
        <w:t xml:space="preserve"> </w:t>
      </w:r>
      <w:r w:rsidRPr="00D42E57">
        <w:rPr>
          <w:i/>
          <w:snapToGrid w:val="0"/>
          <w:color w:val="auto"/>
          <w:sz w:val="20"/>
          <w:lang w:eastAsia="zh-CN" w:bidi="en-US"/>
        </w:rPr>
        <w:t>D</w:t>
      </w:r>
      <w:r w:rsidRPr="00D42E57">
        <w:rPr>
          <w:snapToGrid w:val="0"/>
          <w:color w:val="auto"/>
          <w:sz w:val="20"/>
          <w:vertAlign w:val="subscript"/>
          <w:lang w:eastAsia="zh-CN" w:bidi="en-US"/>
        </w:rPr>
        <w:t>3</w:t>
      </w:r>
      <w:r w:rsidRPr="00D42E57">
        <w:rPr>
          <w:snapToGrid w:val="0"/>
          <w:color w:val="auto"/>
          <w:sz w:val="20"/>
          <w:lang w:eastAsia="zh-CN" w:bidi="en-US"/>
        </w:rPr>
        <w:t xml:space="preserve"> to evaluate the alternatives with respect to four attributes</w:t>
      </w:r>
      <w:r w:rsidRPr="00D42E57">
        <w:rPr>
          <w:i/>
          <w:snapToGrid w:val="0"/>
          <w:color w:val="auto"/>
          <w:sz w:val="20"/>
          <w:lang w:eastAsia="zh-CN" w:bidi="en-US"/>
        </w:rPr>
        <w:t xml:space="preserve"> C</w:t>
      </w:r>
      <w:r w:rsidRPr="00D42E57">
        <w:rPr>
          <w:snapToGrid w:val="0"/>
          <w:color w:val="auto"/>
          <w:sz w:val="20"/>
          <w:vertAlign w:val="subscript"/>
          <w:lang w:eastAsia="zh-CN" w:bidi="en-US"/>
        </w:rPr>
        <w:t>1</w:t>
      </w:r>
      <w:r w:rsidRPr="00D42E57">
        <w:rPr>
          <w:snapToGrid w:val="0"/>
          <w:color w:val="auto"/>
          <w:sz w:val="20"/>
          <w:lang w:eastAsia="zh-CN" w:bidi="en-US"/>
        </w:rPr>
        <w:t xml:space="preserve">, </w:t>
      </w:r>
      <w:r w:rsidRPr="00D42E57">
        <w:rPr>
          <w:i/>
          <w:snapToGrid w:val="0"/>
          <w:color w:val="auto"/>
          <w:sz w:val="20"/>
          <w:lang w:eastAsia="zh-CN" w:bidi="en-US"/>
        </w:rPr>
        <w:t>C</w:t>
      </w:r>
      <w:r w:rsidRPr="00D42E57">
        <w:rPr>
          <w:snapToGrid w:val="0"/>
          <w:color w:val="auto"/>
          <w:sz w:val="20"/>
          <w:vertAlign w:val="subscript"/>
          <w:lang w:eastAsia="zh-CN" w:bidi="en-US"/>
        </w:rPr>
        <w:t>2</w:t>
      </w:r>
      <w:r w:rsidRPr="00D42E57">
        <w:rPr>
          <w:snapToGrid w:val="0"/>
          <w:color w:val="auto"/>
          <w:sz w:val="20"/>
          <w:lang w:eastAsia="zh-CN" w:bidi="en-US"/>
        </w:rPr>
        <w:t xml:space="preserve">, </w:t>
      </w:r>
      <w:r w:rsidRPr="00D42E57">
        <w:rPr>
          <w:i/>
          <w:snapToGrid w:val="0"/>
          <w:color w:val="auto"/>
          <w:sz w:val="20"/>
          <w:lang w:eastAsia="zh-CN" w:bidi="en-US"/>
        </w:rPr>
        <w:t>C</w:t>
      </w:r>
      <w:r w:rsidRPr="00D42E57">
        <w:rPr>
          <w:snapToGrid w:val="0"/>
          <w:color w:val="auto"/>
          <w:sz w:val="20"/>
          <w:vertAlign w:val="subscript"/>
          <w:lang w:eastAsia="zh-CN" w:bidi="en-US"/>
        </w:rPr>
        <w:t xml:space="preserve">3, </w:t>
      </w:r>
      <w:r w:rsidRPr="00D42E57">
        <w:rPr>
          <w:color w:val="auto"/>
          <w:sz w:val="20"/>
          <w:lang w:eastAsia="zh-CN" w:bidi="en-US"/>
        </w:rPr>
        <w:t>and</w:t>
      </w:r>
      <w:r w:rsidRPr="00D42E57">
        <w:rPr>
          <w:color w:val="auto"/>
          <w:sz w:val="20"/>
          <w:vertAlign w:val="subscript"/>
          <w:lang w:eastAsia="zh-CN" w:bidi="en-US"/>
        </w:rPr>
        <w:t xml:space="preserve"> </w:t>
      </w:r>
      <w:r w:rsidRPr="00D42E57">
        <w:rPr>
          <w:i/>
          <w:snapToGrid w:val="0"/>
          <w:color w:val="auto"/>
          <w:sz w:val="20"/>
          <w:lang w:eastAsia="zh-CN" w:bidi="en-US"/>
        </w:rPr>
        <w:t>C</w:t>
      </w:r>
      <w:r w:rsidRPr="00D42E57">
        <w:rPr>
          <w:snapToGrid w:val="0"/>
          <w:color w:val="auto"/>
          <w:sz w:val="20"/>
          <w:vertAlign w:val="subscript"/>
          <w:lang w:eastAsia="zh-CN" w:bidi="en-US"/>
        </w:rPr>
        <w:t>4</w:t>
      </w:r>
      <w:r w:rsidRPr="00D42E57">
        <w:rPr>
          <w:snapToGrid w:val="0"/>
          <w:color w:val="auto"/>
          <w:sz w:val="20"/>
          <w:lang w:eastAsia="zh-CN" w:bidi="en-US"/>
        </w:rPr>
        <w:t>, where</w:t>
      </w:r>
      <w:r w:rsidRPr="00D42E57">
        <w:rPr>
          <w:i/>
          <w:snapToGrid w:val="0"/>
          <w:color w:val="auto"/>
          <w:sz w:val="20"/>
          <w:lang w:eastAsia="zh-CN" w:bidi="en-US"/>
        </w:rPr>
        <w:t xml:space="preserve"> C</w:t>
      </w:r>
      <w:r w:rsidRPr="00D42E57">
        <w:rPr>
          <w:snapToGrid w:val="0"/>
          <w:color w:val="auto"/>
          <w:sz w:val="20"/>
          <w:vertAlign w:val="subscript"/>
          <w:lang w:eastAsia="zh-CN" w:bidi="en-US"/>
        </w:rPr>
        <w:t xml:space="preserve">1 </w:t>
      </w:r>
      <w:r w:rsidRPr="00D42E57">
        <w:rPr>
          <w:snapToGrid w:val="0"/>
          <w:color w:val="auto"/>
          <w:sz w:val="20"/>
          <w:lang w:eastAsia="zh-CN" w:bidi="en-US"/>
        </w:rPr>
        <w:t xml:space="preserve">denotes </w:t>
      </w:r>
      <w:r w:rsidRPr="00D42E57">
        <w:rPr>
          <w:snapToGrid w:val="0"/>
          <w:color w:val="auto"/>
          <w:sz w:val="20"/>
          <w:lang w:eastAsia="zh-CN" w:bidi="en-US"/>
        </w:rPr>
        <w:lastRenderedPageBreak/>
        <w:t>the risk analysis,</w:t>
      </w:r>
      <w:r w:rsidRPr="00D42E57">
        <w:rPr>
          <w:i/>
          <w:snapToGrid w:val="0"/>
          <w:color w:val="auto"/>
          <w:sz w:val="20"/>
          <w:lang w:eastAsia="zh-CN" w:bidi="en-US"/>
        </w:rPr>
        <w:t xml:space="preserve"> C</w:t>
      </w:r>
      <w:r w:rsidRPr="00D42E57">
        <w:rPr>
          <w:snapToGrid w:val="0"/>
          <w:color w:val="auto"/>
          <w:sz w:val="20"/>
          <w:vertAlign w:val="subscript"/>
          <w:lang w:eastAsia="zh-CN" w:bidi="en-US"/>
        </w:rPr>
        <w:t xml:space="preserve">2 </w:t>
      </w:r>
      <w:r w:rsidRPr="00D42E57">
        <w:rPr>
          <w:snapToGrid w:val="0"/>
          <w:color w:val="auto"/>
          <w:sz w:val="20"/>
          <w:lang w:eastAsia="zh-CN" w:bidi="en-US"/>
        </w:rPr>
        <w:t>denotes the growth analysis,</w:t>
      </w:r>
      <w:r w:rsidRPr="00D42E57">
        <w:rPr>
          <w:i/>
          <w:snapToGrid w:val="0"/>
          <w:color w:val="auto"/>
          <w:sz w:val="20"/>
          <w:lang w:eastAsia="zh-CN" w:bidi="en-US"/>
        </w:rPr>
        <w:t xml:space="preserve"> C</w:t>
      </w:r>
      <w:r w:rsidRPr="00D42E57">
        <w:rPr>
          <w:snapToGrid w:val="0"/>
          <w:color w:val="auto"/>
          <w:sz w:val="20"/>
          <w:vertAlign w:val="subscript"/>
          <w:lang w:eastAsia="zh-CN" w:bidi="en-US"/>
        </w:rPr>
        <w:t xml:space="preserve">3 </w:t>
      </w:r>
      <w:r w:rsidRPr="00D42E57">
        <w:rPr>
          <w:snapToGrid w:val="0"/>
          <w:color w:val="auto"/>
          <w:sz w:val="20"/>
          <w:lang w:eastAsia="zh-CN" w:bidi="en-US"/>
        </w:rPr>
        <w:t>denotes the social-political impact analysis, and</w:t>
      </w:r>
      <w:r w:rsidRPr="00D42E57">
        <w:rPr>
          <w:i/>
          <w:snapToGrid w:val="0"/>
          <w:color w:val="auto"/>
          <w:sz w:val="20"/>
          <w:lang w:eastAsia="zh-CN" w:bidi="en-US"/>
        </w:rPr>
        <w:t xml:space="preserve"> C</w:t>
      </w:r>
      <w:r w:rsidRPr="00D42E57">
        <w:rPr>
          <w:snapToGrid w:val="0"/>
          <w:color w:val="auto"/>
          <w:sz w:val="20"/>
          <w:vertAlign w:val="subscript"/>
          <w:lang w:eastAsia="zh-CN" w:bidi="en-US"/>
        </w:rPr>
        <w:t xml:space="preserve">4 </w:t>
      </w:r>
      <w:r w:rsidRPr="00D42E57">
        <w:rPr>
          <w:snapToGrid w:val="0"/>
          <w:color w:val="auto"/>
          <w:sz w:val="20"/>
          <w:lang w:eastAsia="zh-CN" w:bidi="en-US"/>
        </w:rPr>
        <w:t xml:space="preserve">denotes the environmental impact analysis. The relative importance of the four attributes and the three decision makers </w:t>
      </w:r>
      <w:r w:rsidR="00F25ABC">
        <w:rPr>
          <w:snapToGrid w:val="0"/>
          <w:color w:val="auto"/>
          <w:sz w:val="20"/>
          <w:lang w:eastAsia="zh-CN" w:bidi="en-US"/>
        </w:rPr>
        <w:t>is</w:t>
      </w:r>
      <w:r w:rsidR="00F25ABC" w:rsidRPr="00D42E57">
        <w:rPr>
          <w:snapToGrid w:val="0"/>
          <w:color w:val="auto"/>
          <w:sz w:val="20"/>
          <w:lang w:eastAsia="zh-CN" w:bidi="en-US"/>
        </w:rPr>
        <w:t xml:space="preserve"> </w:t>
      </w:r>
      <w:r w:rsidRPr="00D42E57">
        <w:rPr>
          <w:snapToGrid w:val="0"/>
          <w:color w:val="auto"/>
          <w:sz w:val="20"/>
          <w:lang w:eastAsia="zh-CN" w:bidi="en-US"/>
        </w:rPr>
        <w:t xml:space="preserve">measured by the weights in </w:t>
      </w:r>
      <w:r w:rsidRPr="00D42E57">
        <w:rPr>
          <w:rFonts w:ascii="Cambria Math" w:hAnsi="Cambria Math" w:cs="Cambria Math"/>
          <w:i/>
          <w:snapToGrid w:val="0"/>
          <w:color w:val="auto"/>
          <w:sz w:val="20"/>
          <w:lang w:eastAsia="zh-CN" w:bidi="en-US"/>
        </w:rPr>
        <w:t>w</w:t>
      </w:r>
      <w:r w:rsidRPr="00D42E57">
        <w:rPr>
          <w:snapToGrid w:val="0"/>
          <w:color w:val="auto"/>
          <w:sz w:val="20"/>
          <w:lang w:eastAsia="zh-CN" w:bidi="en-US"/>
        </w:rPr>
        <w:t xml:space="preserve"> = {0.2,0.1,0.3,0.4}</w:t>
      </w:r>
      <w:r w:rsidRPr="00D42E57">
        <w:rPr>
          <w:color w:val="auto"/>
        </w:rPr>
        <w:t xml:space="preserve"> </w:t>
      </w:r>
      <w:r w:rsidRPr="00D42E57">
        <w:rPr>
          <w:snapToGrid w:val="0"/>
          <w:color w:val="auto"/>
          <w:sz w:val="20"/>
          <w:lang w:eastAsia="zh-CN" w:bidi="en-US"/>
        </w:rPr>
        <w:t xml:space="preserve">and </w:t>
      </w:r>
      <w:r w:rsidRPr="00D42E57">
        <w:rPr>
          <w:rFonts w:ascii="Cambria Math" w:hAnsi="Cambria Math" w:cs="Cambria Math"/>
          <w:snapToGrid w:val="0"/>
          <w:color w:val="auto"/>
          <w:sz w:val="20"/>
          <w:lang w:eastAsia="zh-CN" w:bidi="en-US"/>
        </w:rPr>
        <w:t>𝜔</w:t>
      </w:r>
      <w:r w:rsidRPr="00D42E57">
        <w:rPr>
          <w:snapToGrid w:val="0"/>
          <w:color w:val="auto"/>
          <w:sz w:val="20"/>
          <w:lang w:eastAsia="zh-CN" w:bidi="en-US"/>
        </w:rPr>
        <w:t xml:space="preserve"> = {0.35,0.40,0.25}, respectively. The decision matrices of the attributes of the five companies provided by the decision makers</w:t>
      </w:r>
      <w:r w:rsidRPr="00D42E57">
        <w:rPr>
          <w:i/>
          <w:snapToGrid w:val="0"/>
          <w:color w:val="auto"/>
          <w:sz w:val="20"/>
          <w:lang w:eastAsia="zh-CN" w:bidi="en-US"/>
        </w:rPr>
        <w:t xml:space="preserve"> D</w:t>
      </w:r>
      <w:r w:rsidRPr="00D42E57">
        <w:rPr>
          <w:snapToGrid w:val="0"/>
          <w:color w:val="auto"/>
          <w:sz w:val="20"/>
          <w:vertAlign w:val="subscript"/>
          <w:lang w:eastAsia="zh-CN" w:bidi="en-US"/>
        </w:rPr>
        <w:t>1</w:t>
      </w:r>
      <w:r w:rsidRPr="00D42E57">
        <w:rPr>
          <w:snapToGrid w:val="0"/>
          <w:color w:val="auto"/>
          <w:sz w:val="20"/>
          <w:lang w:eastAsia="zh-CN" w:bidi="en-US"/>
        </w:rPr>
        <w:t xml:space="preserve">, </w:t>
      </w:r>
      <w:r w:rsidRPr="00D42E57">
        <w:rPr>
          <w:i/>
          <w:snapToGrid w:val="0"/>
          <w:color w:val="auto"/>
          <w:sz w:val="20"/>
          <w:lang w:eastAsia="zh-CN" w:bidi="en-US"/>
        </w:rPr>
        <w:t>D</w:t>
      </w:r>
      <w:r w:rsidRPr="00D42E57">
        <w:rPr>
          <w:snapToGrid w:val="0"/>
          <w:color w:val="auto"/>
          <w:sz w:val="20"/>
          <w:vertAlign w:val="subscript"/>
          <w:lang w:eastAsia="zh-CN" w:bidi="en-US"/>
        </w:rPr>
        <w:t>2</w:t>
      </w:r>
      <w:r w:rsidRPr="00D42E57">
        <w:rPr>
          <w:snapToGrid w:val="0"/>
          <w:color w:val="auto"/>
          <w:sz w:val="20"/>
          <w:lang w:eastAsia="zh-CN" w:bidi="en-US"/>
        </w:rPr>
        <w:t>,</w:t>
      </w:r>
      <w:r w:rsidRPr="00D42E57">
        <w:rPr>
          <w:color w:val="auto"/>
          <w:sz w:val="20"/>
          <w:lang w:eastAsia="zh-CN" w:bidi="en-US"/>
        </w:rPr>
        <w:t xml:space="preserve"> and</w:t>
      </w:r>
      <w:r w:rsidRPr="00D42E57">
        <w:rPr>
          <w:snapToGrid w:val="0"/>
          <w:color w:val="auto"/>
          <w:sz w:val="20"/>
          <w:lang w:eastAsia="zh-CN" w:bidi="en-US"/>
        </w:rPr>
        <w:t xml:space="preserve"> </w:t>
      </w:r>
      <w:r w:rsidRPr="00D42E57">
        <w:rPr>
          <w:i/>
          <w:snapToGrid w:val="0"/>
          <w:color w:val="auto"/>
          <w:sz w:val="20"/>
          <w:lang w:eastAsia="zh-CN" w:bidi="en-US"/>
        </w:rPr>
        <w:t>D</w:t>
      </w:r>
      <w:r w:rsidRPr="00D42E57">
        <w:rPr>
          <w:snapToGrid w:val="0"/>
          <w:color w:val="auto"/>
          <w:sz w:val="20"/>
          <w:vertAlign w:val="subscript"/>
          <w:lang w:eastAsia="zh-CN" w:bidi="en-US"/>
        </w:rPr>
        <w:t>3</w:t>
      </w:r>
      <w:r w:rsidRPr="00D42E57">
        <w:rPr>
          <w:snapToGrid w:val="0"/>
          <w:color w:val="auto"/>
          <w:sz w:val="20"/>
          <w:lang w:eastAsia="zh-CN" w:bidi="en-US"/>
        </w:rPr>
        <w:t xml:space="preserve"> are shown in Tables </w:t>
      </w:r>
      <w:r w:rsidRPr="00D42E57">
        <w:rPr>
          <w:rFonts w:eastAsiaTheme="minorEastAsia"/>
          <w:snapToGrid w:val="0"/>
          <w:color w:val="auto"/>
          <w:sz w:val="20"/>
          <w:lang w:eastAsia="zh-CN" w:bidi="en-US"/>
        </w:rPr>
        <w:t>1</w:t>
      </w:r>
      <w:r w:rsidRPr="00D42E57">
        <w:rPr>
          <w:snapToGrid w:val="0"/>
          <w:color w:val="auto"/>
          <w:sz w:val="20"/>
          <w:lang w:eastAsia="zh-CN" w:bidi="en-US"/>
        </w:rPr>
        <w:t>-</w:t>
      </w:r>
      <w:r w:rsidRPr="00D42E57">
        <w:rPr>
          <w:rFonts w:eastAsiaTheme="minorEastAsia"/>
          <w:snapToGrid w:val="0"/>
          <w:color w:val="auto"/>
          <w:sz w:val="20"/>
          <w:lang w:eastAsia="zh-CN" w:bidi="en-US"/>
        </w:rPr>
        <w:t>3</w:t>
      </w:r>
      <w:r w:rsidRPr="00D42E57">
        <w:rPr>
          <w:snapToGrid w:val="0"/>
          <w:color w:val="auto"/>
          <w:sz w:val="20"/>
          <w:lang w:eastAsia="zh-CN" w:bidi="en-US"/>
        </w:rPr>
        <w:t xml:space="preserve">. </w:t>
      </w:r>
      <w:r w:rsidRPr="00D42E57">
        <w:rPr>
          <w:color w:val="auto"/>
          <w:sz w:val="20"/>
          <w:lang w:eastAsia="zh-CN" w:bidi="en-US"/>
        </w:rPr>
        <w:t xml:space="preserve">To </w:t>
      </w:r>
      <w:r w:rsidRPr="00D42E57">
        <w:rPr>
          <w:snapToGrid w:val="0"/>
          <w:color w:val="auto"/>
          <w:sz w:val="20"/>
          <w:lang w:eastAsia="zh-CN" w:bidi="en-US"/>
        </w:rPr>
        <w:t>make a reasonable decision, the interrelationships among attributes should be considered. Therefore, assume that the attributes are divided into two classes</w:t>
      </w:r>
      <w:r w:rsidRPr="00D42E57">
        <w:rPr>
          <w:color w:val="auto"/>
          <w:sz w:val="20"/>
          <w:lang w:eastAsia="zh-CN" w:bidi="en-US"/>
        </w:rPr>
        <w:t>,</w:t>
      </w:r>
      <w:r w:rsidRPr="00D42E57">
        <w:rPr>
          <w:snapToGrid w:val="0"/>
          <w:color w:val="auto"/>
          <w:sz w:val="20"/>
          <w:lang w:eastAsia="zh-CN" w:bidi="en-US"/>
        </w:rPr>
        <w:t xml:space="preserve"> </w:t>
      </w:r>
      <w:r w:rsidRPr="00D42E57">
        <w:rPr>
          <w:i/>
          <w:snapToGrid w:val="0"/>
          <w:color w:val="auto"/>
          <w:sz w:val="20"/>
          <w:lang w:eastAsia="zh-CN" w:bidi="en-US"/>
        </w:rPr>
        <w:t>P</w:t>
      </w:r>
      <w:r w:rsidRPr="00D42E57">
        <w:rPr>
          <w:snapToGrid w:val="0"/>
          <w:color w:val="auto"/>
          <w:sz w:val="20"/>
          <w:vertAlign w:val="subscript"/>
          <w:lang w:eastAsia="zh-CN" w:bidi="en-US"/>
        </w:rPr>
        <w:t>1</w:t>
      </w:r>
      <w:r w:rsidRPr="00D42E57">
        <w:rPr>
          <w:snapToGrid w:val="0"/>
          <w:color w:val="auto"/>
          <w:sz w:val="20"/>
          <w:lang w:eastAsia="zh-CN" w:bidi="en-US"/>
        </w:rPr>
        <w:t xml:space="preserve"> = {</w:t>
      </w:r>
      <w:r w:rsidRPr="00D42E57">
        <w:rPr>
          <w:i/>
          <w:snapToGrid w:val="0"/>
          <w:color w:val="auto"/>
          <w:sz w:val="20"/>
          <w:lang w:eastAsia="zh-CN" w:bidi="en-US"/>
        </w:rPr>
        <w:t>C</w:t>
      </w:r>
      <w:r w:rsidRPr="00D42E57">
        <w:rPr>
          <w:snapToGrid w:val="0"/>
          <w:color w:val="auto"/>
          <w:sz w:val="20"/>
          <w:vertAlign w:val="subscript"/>
          <w:lang w:eastAsia="zh-CN" w:bidi="en-US"/>
        </w:rPr>
        <w:t>1</w:t>
      </w:r>
      <w:r w:rsidRPr="00D42E57">
        <w:rPr>
          <w:snapToGrid w:val="0"/>
          <w:color w:val="auto"/>
          <w:sz w:val="20"/>
          <w:lang w:eastAsia="zh-CN" w:bidi="en-US"/>
        </w:rPr>
        <w:t xml:space="preserve">, </w:t>
      </w:r>
      <w:r w:rsidRPr="00D42E57">
        <w:rPr>
          <w:i/>
          <w:snapToGrid w:val="0"/>
          <w:color w:val="auto"/>
          <w:sz w:val="20"/>
          <w:lang w:eastAsia="zh-CN" w:bidi="en-US"/>
        </w:rPr>
        <w:t>C</w:t>
      </w:r>
      <w:r w:rsidRPr="00D42E57">
        <w:rPr>
          <w:snapToGrid w:val="0"/>
          <w:color w:val="auto"/>
          <w:sz w:val="20"/>
          <w:vertAlign w:val="subscript"/>
          <w:lang w:eastAsia="zh-CN" w:bidi="en-US"/>
        </w:rPr>
        <w:t>2</w:t>
      </w:r>
      <w:r w:rsidRPr="00D42E57">
        <w:rPr>
          <w:snapToGrid w:val="0"/>
          <w:color w:val="auto"/>
          <w:sz w:val="20"/>
          <w:lang w:eastAsia="zh-CN" w:bidi="en-US"/>
        </w:rPr>
        <w:t xml:space="preserve">} and </w:t>
      </w:r>
      <w:r w:rsidRPr="00D42E57">
        <w:rPr>
          <w:i/>
          <w:snapToGrid w:val="0"/>
          <w:color w:val="auto"/>
          <w:sz w:val="20"/>
          <w:lang w:eastAsia="zh-CN" w:bidi="en-US"/>
        </w:rPr>
        <w:t>P</w:t>
      </w:r>
      <w:r w:rsidRPr="00D42E57">
        <w:rPr>
          <w:snapToGrid w:val="0"/>
          <w:color w:val="auto"/>
          <w:sz w:val="20"/>
          <w:vertAlign w:val="subscript"/>
          <w:lang w:eastAsia="zh-CN" w:bidi="en-US"/>
        </w:rPr>
        <w:t>2</w:t>
      </w:r>
      <w:r w:rsidRPr="00D42E57">
        <w:rPr>
          <w:snapToGrid w:val="0"/>
          <w:color w:val="auto"/>
          <w:sz w:val="20"/>
          <w:lang w:eastAsia="zh-CN" w:bidi="en-US"/>
        </w:rPr>
        <w:t xml:space="preserve"> = {</w:t>
      </w:r>
      <w:r w:rsidRPr="00D42E57">
        <w:rPr>
          <w:i/>
          <w:snapToGrid w:val="0"/>
          <w:color w:val="auto"/>
          <w:sz w:val="20"/>
          <w:lang w:eastAsia="zh-CN" w:bidi="en-US"/>
        </w:rPr>
        <w:t>C</w:t>
      </w:r>
      <w:r w:rsidRPr="00D42E57">
        <w:rPr>
          <w:snapToGrid w:val="0"/>
          <w:color w:val="auto"/>
          <w:sz w:val="20"/>
          <w:vertAlign w:val="subscript"/>
          <w:lang w:eastAsia="zh-CN" w:bidi="en-US"/>
        </w:rPr>
        <w:t xml:space="preserve">3, </w:t>
      </w:r>
      <w:r w:rsidRPr="00D42E57">
        <w:rPr>
          <w:i/>
          <w:snapToGrid w:val="0"/>
          <w:color w:val="auto"/>
          <w:sz w:val="20"/>
          <w:lang w:eastAsia="zh-CN" w:bidi="en-US"/>
        </w:rPr>
        <w:t>C</w:t>
      </w:r>
      <w:r w:rsidRPr="00D42E57">
        <w:rPr>
          <w:snapToGrid w:val="0"/>
          <w:color w:val="auto"/>
          <w:sz w:val="20"/>
          <w:vertAlign w:val="subscript"/>
          <w:lang w:eastAsia="zh-CN" w:bidi="en-US"/>
        </w:rPr>
        <w:t>4</w:t>
      </w:r>
      <w:r w:rsidRPr="00D42E57">
        <w:rPr>
          <w:snapToGrid w:val="0"/>
          <w:color w:val="auto"/>
          <w:sz w:val="20"/>
          <w:lang w:eastAsia="zh-CN" w:bidi="en-US"/>
        </w:rPr>
        <w:t>}, and that there are interrelationships between the two attributes in each class</w:t>
      </w:r>
      <w:r w:rsidRPr="00D42E57">
        <w:rPr>
          <w:color w:val="auto"/>
          <w:sz w:val="20"/>
          <w:lang w:eastAsia="zh-CN" w:bidi="en-US"/>
        </w:rPr>
        <w:t>,</w:t>
      </w:r>
      <w:r w:rsidRPr="00D42E57">
        <w:rPr>
          <w:snapToGrid w:val="0"/>
          <w:color w:val="auto"/>
          <w:sz w:val="20"/>
          <w:lang w:eastAsia="zh-CN" w:bidi="en-US"/>
        </w:rPr>
        <w:t xml:space="preserve"> whereas the attributes in </w:t>
      </w:r>
      <w:r w:rsidRPr="00D42E57">
        <w:rPr>
          <w:i/>
          <w:snapToGrid w:val="0"/>
          <w:color w:val="auto"/>
          <w:sz w:val="20"/>
          <w:lang w:eastAsia="zh-CN" w:bidi="en-US"/>
        </w:rPr>
        <w:t>P</w:t>
      </w:r>
      <w:r w:rsidRPr="00D42E57">
        <w:rPr>
          <w:snapToGrid w:val="0"/>
          <w:color w:val="auto"/>
          <w:sz w:val="20"/>
          <w:vertAlign w:val="subscript"/>
          <w:lang w:eastAsia="zh-CN" w:bidi="en-US"/>
        </w:rPr>
        <w:t>1</w:t>
      </w:r>
      <w:r w:rsidRPr="00D42E57">
        <w:rPr>
          <w:snapToGrid w:val="0"/>
          <w:color w:val="auto"/>
          <w:sz w:val="20"/>
          <w:lang w:eastAsia="zh-CN" w:bidi="en-US"/>
        </w:rPr>
        <w:t xml:space="preserve"> are not related to those in </w:t>
      </w:r>
      <w:r w:rsidRPr="00D42E57">
        <w:rPr>
          <w:i/>
          <w:snapToGrid w:val="0"/>
          <w:color w:val="auto"/>
          <w:sz w:val="20"/>
          <w:lang w:eastAsia="zh-CN" w:bidi="en-US"/>
        </w:rPr>
        <w:t>P</w:t>
      </w:r>
      <w:r w:rsidRPr="00D42E57">
        <w:rPr>
          <w:snapToGrid w:val="0"/>
          <w:color w:val="auto"/>
          <w:sz w:val="20"/>
          <w:vertAlign w:val="subscript"/>
          <w:lang w:eastAsia="zh-CN" w:bidi="en-US"/>
        </w:rPr>
        <w:t>2</w:t>
      </w:r>
      <w:r w:rsidRPr="00D42E57">
        <w:rPr>
          <w:snapToGrid w:val="0"/>
          <w:color w:val="auto"/>
          <w:sz w:val="20"/>
          <w:lang w:eastAsia="zh-CN" w:bidi="en-US"/>
        </w:rPr>
        <w:t>.</w:t>
      </w:r>
    </w:p>
    <w:p w14:paraId="1FD1D220" w14:textId="77777777" w:rsidR="00C5505D" w:rsidRPr="00D42E57" w:rsidRDefault="00C5505D" w:rsidP="00F43B2F">
      <w:pPr>
        <w:widowControl w:val="0"/>
        <w:adjustRightInd w:val="0"/>
        <w:snapToGrid w:val="0"/>
        <w:spacing w:line="480" w:lineRule="auto"/>
        <w:rPr>
          <w:rFonts w:eastAsiaTheme="minorEastAsia"/>
          <w:snapToGrid w:val="0"/>
          <w:color w:val="auto"/>
          <w:sz w:val="20"/>
          <w:lang w:eastAsia="zh-CN" w:bidi="en-US"/>
        </w:rPr>
      </w:pPr>
    </w:p>
    <w:p w14:paraId="44ED92FB" w14:textId="44D3F721" w:rsidR="00F43B2F" w:rsidRPr="00C5505D" w:rsidRDefault="00F43B2F" w:rsidP="00D63FB6">
      <w:pPr>
        <w:widowControl w:val="0"/>
        <w:adjustRightInd w:val="0"/>
        <w:snapToGrid w:val="0"/>
        <w:spacing w:before="240" w:after="120" w:line="480" w:lineRule="auto"/>
        <w:ind w:right="425" w:firstLineChars="200" w:firstLine="402"/>
        <w:jc w:val="left"/>
        <w:rPr>
          <w:snapToGrid w:val="0"/>
          <w:color w:val="000000" w:themeColor="text1"/>
          <w:sz w:val="20"/>
          <w:highlight w:val="magenta"/>
          <w:lang w:eastAsia="zh-CN" w:bidi="en-US"/>
        </w:rPr>
      </w:pPr>
      <w:r w:rsidRPr="00C5505D">
        <w:rPr>
          <w:b/>
          <w:snapToGrid w:val="0"/>
          <w:color w:val="000000" w:themeColor="text1"/>
          <w:sz w:val="20"/>
          <w:highlight w:val="magenta"/>
          <w:lang w:eastAsia="zh-CN" w:bidi="en-US"/>
        </w:rPr>
        <w:t>Table 1.</w:t>
      </w:r>
      <w:r w:rsidRPr="00C5505D">
        <w:rPr>
          <w:snapToGrid w:val="0"/>
          <w:color w:val="000000" w:themeColor="text1"/>
          <w:sz w:val="20"/>
          <w:highlight w:val="magenta"/>
          <w:lang w:eastAsia="zh-CN" w:bidi="en-US"/>
        </w:rPr>
        <w:t xml:space="preserve"> </w:t>
      </w:r>
      <w:r w:rsidRPr="00C5505D">
        <w:rPr>
          <w:b/>
          <w:snapToGrid w:val="0"/>
          <w:color w:val="000000" w:themeColor="text1"/>
          <w:sz w:val="20"/>
          <w:highlight w:val="magenta"/>
          <w:lang w:eastAsia="zh-CN" w:bidi="en-US"/>
        </w:rPr>
        <w:t xml:space="preserve">The </w:t>
      </w:r>
      <w:r w:rsidRPr="00C5505D">
        <w:rPr>
          <w:b/>
          <w:i/>
          <w:iCs/>
          <w:snapToGrid w:val="0"/>
          <w:color w:val="000000" w:themeColor="text1"/>
          <w:sz w:val="20"/>
          <w:highlight w:val="magenta"/>
          <w:lang w:eastAsia="zh-CN" w:bidi="en-US"/>
        </w:rPr>
        <w:t>q</w:t>
      </w:r>
      <w:r w:rsidRPr="00C5505D">
        <w:rPr>
          <w:b/>
          <w:snapToGrid w:val="0"/>
          <w:color w:val="000000" w:themeColor="text1"/>
          <w:sz w:val="20"/>
          <w:highlight w:val="magenta"/>
          <w:lang w:eastAsia="zh-CN" w:bidi="en-US"/>
        </w:rPr>
        <w:t>-rung orthopair fuzzy decision matrix M</w:t>
      </w:r>
      <w:r w:rsidRPr="00C5505D">
        <w:rPr>
          <w:b/>
          <w:snapToGrid w:val="0"/>
          <w:color w:val="000000" w:themeColor="text1"/>
          <w:sz w:val="20"/>
          <w:highlight w:val="magenta"/>
          <w:vertAlign w:val="subscript"/>
          <w:lang w:eastAsia="zh-CN" w:bidi="en-US"/>
        </w:rPr>
        <w:t>1</w:t>
      </w:r>
      <w:r w:rsidRPr="00C5505D">
        <w:rPr>
          <w:b/>
          <w:snapToGrid w:val="0"/>
          <w:color w:val="000000" w:themeColor="text1"/>
          <w:sz w:val="20"/>
          <w:highlight w:val="magenta"/>
          <w:lang w:eastAsia="zh-CN" w:bidi="en-US"/>
        </w:rPr>
        <w:t xml:space="preserve"> given by D</w:t>
      </w:r>
      <w:r w:rsidRPr="00C5505D">
        <w:rPr>
          <w:b/>
          <w:snapToGrid w:val="0"/>
          <w:color w:val="000000" w:themeColor="text1"/>
          <w:sz w:val="20"/>
          <w:highlight w:val="magenta"/>
          <w:vertAlign w:val="subscript"/>
          <w:lang w:eastAsia="zh-CN" w:bidi="en-US"/>
        </w:rPr>
        <w:t>1</w:t>
      </w:r>
      <w:r w:rsidR="00C5505D">
        <w:rPr>
          <w:b/>
          <w:snapToGrid w:val="0"/>
          <w:color w:val="000000" w:themeColor="text1"/>
          <w:sz w:val="20"/>
          <w:highlight w:val="magenta"/>
          <w:lang w:eastAsia="zh-CN" w:bidi="en-US"/>
        </w:rPr>
        <w:t>.</w:t>
      </w:r>
    </w:p>
    <w:tbl>
      <w:tblPr>
        <w:tblStyle w:val="ad"/>
        <w:tblW w:w="7995" w:type="dxa"/>
        <w:jc w:val="center"/>
        <w:tblBorders>
          <w:left w:val="none" w:sz="0" w:space="0" w:color="auto"/>
          <w:bottom w:val="single" w:sz="8" w:space="0" w:color="auto"/>
          <w:right w:val="none" w:sz="0" w:space="0" w:color="auto"/>
          <w:insideH w:val="single" w:sz="8" w:space="0" w:color="auto"/>
          <w:insideV w:val="single" w:sz="8" w:space="0" w:color="auto"/>
        </w:tblBorders>
        <w:tblLayout w:type="fixed"/>
        <w:tblLook w:val="04A0" w:firstRow="1" w:lastRow="0" w:firstColumn="1" w:lastColumn="0" w:noHBand="0" w:noVBand="1"/>
      </w:tblPr>
      <w:tblGrid>
        <w:gridCol w:w="1419"/>
        <w:gridCol w:w="1779"/>
        <w:gridCol w:w="1623"/>
        <w:gridCol w:w="1701"/>
        <w:gridCol w:w="1473"/>
      </w:tblGrid>
      <w:tr w:rsidR="00F43B2F" w:rsidRPr="00D42E57" w14:paraId="39DC4633" w14:textId="77777777" w:rsidTr="00084FC2">
        <w:trPr>
          <w:jc w:val="center"/>
        </w:trPr>
        <w:tc>
          <w:tcPr>
            <w:tcW w:w="1419" w:type="dxa"/>
            <w:tcBorders>
              <w:top w:val="single" w:sz="8" w:space="0" w:color="auto"/>
            </w:tcBorders>
            <w:vAlign w:val="center"/>
          </w:tcPr>
          <w:p w14:paraId="692C92EE"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p>
        </w:tc>
        <w:tc>
          <w:tcPr>
            <w:tcW w:w="1779" w:type="dxa"/>
            <w:tcBorders>
              <w:top w:val="single" w:sz="8" w:space="0" w:color="auto"/>
            </w:tcBorders>
            <w:vAlign w:val="center"/>
          </w:tcPr>
          <w:p w14:paraId="6E0D95F1" w14:textId="77777777" w:rsidR="00F43B2F" w:rsidRPr="00D42E57" w:rsidRDefault="00F43B2F" w:rsidP="00084FC2">
            <w:pPr>
              <w:widowControl w:val="0"/>
              <w:adjustRightInd w:val="0"/>
              <w:snapToGrid w:val="0"/>
              <w:spacing w:line="480" w:lineRule="auto"/>
              <w:ind w:firstLineChars="100" w:firstLine="200"/>
              <w:rPr>
                <w:i/>
                <w:snapToGrid w:val="0"/>
                <w:color w:val="000000" w:themeColor="text1"/>
                <w:lang w:eastAsia="zh-CN" w:bidi="en-US"/>
              </w:rPr>
            </w:pPr>
            <w:r w:rsidRPr="00D42E57">
              <w:rPr>
                <w:i/>
                <w:snapToGrid w:val="0"/>
                <w:color w:val="000000" w:themeColor="text1"/>
                <w:lang w:eastAsia="zh-CN" w:bidi="en-US"/>
              </w:rPr>
              <w:t>C</w:t>
            </w:r>
            <w:r w:rsidRPr="00D42E57">
              <w:rPr>
                <w:i/>
                <w:snapToGrid w:val="0"/>
                <w:color w:val="000000" w:themeColor="text1"/>
                <w:vertAlign w:val="subscript"/>
                <w:lang w:eastAsia="zh-CN" w:bidi="en-US"/>
              </w:rPr>
              <w:t>1</w:t>
            </w:r>
          </w:p>
        </w:tc>
        <w:tc>
          <w:tcPr>
            <w:tcW w:w="1623" w:type="dxa"/>
            <w:tcBorders>
              <w:top w:val="single" w:sz="8" w:space="0" w:color="auto"/>
            </w:tcBorders>
            <w:vAlign w:val="center"/>
          </w:tcPr>
          <w:p w14:paraId="1A3E2475" w14:textId="77777777" w:rsidR="00F43B2F" w:rsidRPr="00D42E57" w:rsidRDefault="00F43B2F" w:rsidP="00084FC2">
            <w:pPr>
              <w:widowControl w:val="0"/>
              <w:adjustRightInd w:val="0"/>
              <w:snapToGrid w:val="0"/>
              <w:spacing w:line="480" w:lineRule="auto"/>
              <w:ind w:firstLineChars="100" w:firstLine="200"/>
              <w:rPr>
                <w:i/>
                <w:snapToGrid w:val="0"/>
                <w:color w:val="000000" w:themeColor="text1"/>
                <w:lang w:eastAsia="zh-CN" w:bidi="en-US"/>
              </w:rPr>
            </w:pPr>
            <w:r w:rsidRPr="00D42E57">
              <w:rPr>
                <w:i/>
                <w:snapToGrid w:val="0"/>
                <w:color w:val="000000" w:themeColor="text1"/>
                <w:lang w:eastAsia="zh-CN" w:bidi="en-US"/>
              </w:rPr>
              <w:t>C</w:t>
            </w:r>
            <w:r w:rsidRPr="00D42E57">
              <w:rPr>
                <w:i/>
                <w:snapToGrid w:val="0"/>
                <w:color w:val="000000" w:themeColor="text1"/>
                <w:vertAlign w:val="subscript"/>
                <w:lang w:eastAsia="zh-CN" w:bidi="en-US"/>
              </w:rPr>
              <w:t>2</w:t>
            </w:r>
          </w:p>
        </w:tc>
        <w:tc>
          <w:tcPr>
            <w:tcW w:w="1701" w:type="dxa"/>
            <w:tcBorders>
              <w:top w:val="single" w:sz="8" w:space="0" w:color="auto"/>
            </w:tcBorders>
            <w:vAlign w:val="center"/>
          </w:tcPr>
          <w:p w14:paraId="5D09512D" w14:textId="77777777" w:rsidR="00F43B2F" w:rsidRPr="00D42E57" w:rsidRDefault="00F43B2F" w:rsidP="00084FC2">
            <w:pPr>
              <w:widowControl w:val="0"/>
              <w:adjustRightInd w:val="0"/>
              <w:snapToGrid w:val="0"/>
              <w:spacing w:line="480" w:lineRule="auto"/>
              <w:ind w:firstLineChars="100" w:firstLine="200"/>
              <w:rPr>
                <w:i/>
                <w:snapToGrid w:val="0"/>
                <w:color w:val="000000" w:themeColor="text1"/>
                <w:lang w:eastAsia="zh-CN" w:bidi="en-US"/>
              </w:rPr>
            </w:pPr>
            <w:r w:rsidRPr="00D42E57">
              <w:rPr>
                <w:i/>
                <w:snapToGrid w:val="0"/>
                <w:color w:val="000000" w:themeColor="text1"/>
                <w:lang w:eastAsia="zh-CN" w:bidi="en-US"/>
              </w:rPr>
              <w:t>C</w:t>
            </w:r>
            <w:r w:rsidRPr="00D42E57">
              <w:rPr>
                <w:i/>
                <w:snapToGrid w:val="0"/>
                <w:color w:val="000000" w:themeColor="text1"/>
                <w:vertAlign w:val="subscript"/>
                <w:lang w:eastAsia="zh-CN" w:bidi="en-US"/>
              </w:rPr>
              <w:t>3</w:t>
            </w:r>
          </w:p>
        </w:tc>
        <w:tc>
          <w:tcPr>
            <w:tcW w:w="1473" w:type="dxa"/>
            <w:tcBorders>
              <w:top w:val="single" w:sz="8" w:space="0" w:color="auto"/>
            </w:tcBorders>
            <w:vAlign w:val="center"/>
          </w:tcPr>
          <w:p w14:paraId="497C1FC9" w14:textId="77777777" w:rsidR="00F43B2F" w:rsidRPr="00D42E57" w:rsidRDefault="00F43B2F" w:rsidP="00084FC2">
            <w:pPr>
              <w:widowControl w:val="0"/>
              <w:adjustRightInd w:val="0"/>
              <w:snapToGrid w:val="0"/>
              <w:spacing w:line="480" w:lineRule="auto"/>
              <w:ind w:firstLineChars="100" w:firstLine="200"/>
              <w:rPr>
                <w:i/>
                <w:snapToGrid w:val="0"/>
                <w:color w:val="000000" w:themeColor="text1"/>
                <w:lang w:eastAsia="zh-CN" w:bidi="en-US"/>
              </w:rPr>
            </w:pPr>
            <w:r w:rsidRPr="00D42E57">
              <w:rPr>
                <w:i/>
                <w:snapToGrid w:val="0"/>
                <w:color w:val="000000" w:themeColor="text1"/>
                <w:lang w:eastAsia="zh-CN" w:bidi="en-US"/>
              </w:rPr>
              <w:t>C</w:t>
            </w:r>
            <w:r w:rsidRPr="00D42E57">
              <w:rPr>
                <w:i/>
                <w:snapToGrid w:val="0"/>
                <w:color w:val="000000" w:themeColor="text1"/>
                <w:vertAlign w:val="subscript"/>
                <w:lang w:eastAsia="zh-CN" w:bidi="en-US"/>
              </w:rPr>
              <w:t>4</w:t>
            </w:r>
          </w:p>
        </w:tc>
      </w:tr>
      <w:tr w:rsidR="00F43B2F" w:rsidRPr="00D42E57" w14:paraId="057615EB" w14:textId="77777777" w:rsidTr="00084FC2">
        <w:trPr>
          <w:jc w:val="center"/>
        </w:trPr>
        <w:tc>
          <w:tcPr>
            <w:tcW w:w="1419" w:type="dxa"/>
            <w:vAlign w:val="center"/>
          </w:tcPr>
          <w:p w14:paraId="527DE6BF" w14:textId="77777777" w:rsidR="00F43B2F" w:rsidRPr="00D42E57" w:rsidRDefault="00F43B2F" w:rsidP="00084FC2">
            <w:pPr>
              <w:widowControl w:val="0"/>
              <w:adjustRightInd w:val="0"/>
              <w:snapToGrid w:val="0"/>
              <w:spacing w:line="480" w:lineRule="auto"/>
              <w:ind w:firstLine="210"/>
              <w:rPr>
                <w:snapToGrid w:val="0"/>
                <w:color w:val="000000" w:themeColor="text1"/>
                <w:vertAlign w:val="subscript"/>
                <w:lang w:eastAsia="zh-CN" w:bidi="en-US"/>
              </w:rPr>
            </w:pPr>
            <w:r w:rsidRPr="00D42E57">
              <w:rPr>
                <w:i/>
                <w:snapToGrid w:val="0"/>
                <w:color w:val="000000" w:themeColor="text1"/>
                <w:lang w:eastAsia="zh-CN" w:bidi="en-US"/>
              </w:rPr>
              <w:t>A</w:t>
            </w:r>
            <w:r w:rsidRPr="00D42E57">
              <w:rPr>
                <w:snapToGrid w:val="0"/>
                <w:color w:val="000000" w:themeColor="text1"/>
                <w:vertAlign w:val="subscript"/>
                <w:lang w:eastAsia="zh-CN" w:bidi="en-US"/>
              </w:rPr>
              <w:t>1</w:t>
            </w:r>
          </w:p>
        </w:tc>
        <w:tc>
          <w:tcPr>
            <w:tcW w:w="1779" w:type="dxa"/>
            <w:vAlign w:val="center"/>
          </w:tcPr>
          <w:p w14:paraId="430A0D85"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(0.5,0.4)</w:t>
            </w:r>
          </w:p>
        </w:tc>
        <w:tc>
          <w:tcPr>
            <w:tcW w:w="1623" w:type="dxa"/>
            <w:vAlign w:val="center"/>
          </w:tcPr>
          <w:p w14:paraId="73B582E0"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(0.5,0.4)</w:t>
            </w:r>
          </w:p>
        </w:tc>
        <w:tc>
          <w:tcPr>
            <w:tcW w:w="1701" w:type="dxa"/>
            <w:vAlign w:val="center"/>
          </w:tcPr>
          <w:p w14:paraId="156ACA3B"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(0.2,0.6)</w:t>
            </w:r>
          </w:p>
        </w:tc>
        <w:tc>
          <w:tcPr>
            <w:tcW w:w="1473" w:type="dxa"/>
            <w:vAlign w:val="center"/>
          </w:tcPr>
          <w:p w14:paraId="3CDD00D7"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(0.4,0.4)</w:t>
            </w:r>
          </w:p>
        </w:tc>
      </w:tr>
      <w:tr w:rsidR="00F43B2F" w:rsidRPr="00D42E57" w14:paraId="48F53C87" w14:textId="77777777" w:rsidTr="00084FC2">
        <w:trPr>
          <w:jc w:val="center"/>
        </w:trPr>
        <w:tc>
          <w:tcPr>
            <w:tcW w:w="1419" w:type="dxa"/>
            <w:vAlign w:val="center"/>
          </w:tcPr>
          <w:p w14:paraId="1E339BBC" w14:textId="77777777" w:rsidR="00F43B2F" w:rsidRPr="00D42E57" w:rsidRDefault="00F43B2F" w:rsidP="00084FC2">
            <w:pPr>
              <w:widowControl w:val="0"/>
              <w:adjustRightInd w:val="0"/>
              <w:snapToGrid w:val="0"/>
              <w:spacing w:line="480" w:lineRule="auto"/>
              <w:ind w:firstLine="210"/>
              <w:rPr>
                <w:snapToGrid w:val="0"/>
                <w:color w:val="000000" w:themeColor="text1"/>
                <w:vertAlign w:val="subscript"/>
                <w:lang w:eastAsia="zh-CN" w:bidi="en-US"/>
              </w:rPr>
            </w:pPr>
            <w:r w:rsidRPr="00D42E57">
              <w:rPr>
                <w:i/>
                <w:snapToGrid w:val="0"/>
                <w:color w:val="000000" w:themeColor="text1"/>
                <w:lang w:eastAsia="zh-CN" w:bidi="en-US"/>
              </w:rPr>
              <w:t>A</w:t>
            </w:r>
            <w:r w:rsidRPr="00D42E57">
              <w:rPr>
                <w:snapToGrid w:val="0"/>
                <w:color w:val="000000" w:themeColor="text1"/>
                <w:vertAlign w:val="subscript"/>
                <w:lang w:eastAsia="zh-CN" w:bidi="en-US"/>
              </w:rPr>
              <w:t>2</w:t>
            </w:r>
          </w:p>
        </w:tc>
        <w:tc>
          <w:tcPr>
            <w:tcW w:w="1779" w:type="dxa"/>
            <w:vAlign w:val="center"/>
          </w:tcPr>
          <w:p w14:paraId="3CEA3A16"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(0.7,0.3)</w:t>
            </w:r>
          </w:p>
        </w:tc>
        <w:tc>
          <w:tcPr>
            <w:tcW w:w="1623" w:type="dxa"/>
            <w:vAlign w:val="center"/>
          </w:tcPr>
          <w:p w14:paraId="00C34014"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(0.7,0.3)</w:t>
            </w:r>
          </w:p>
        </w:tc>
        <w:tc>
          <w:tcPr>
            <w:tcW w:w="1701" w:type="dxa"/>
            <w:vAlign w:val="center"/>
          </w:tcPr>
          <w:p w14:paraId="5D7DE9D3"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(0.6,0.2)</w:t>
            </w:r>
          </w:p>
        </w:tc>
        <w:tc>
          <w:tcPr>
            <w:tcW w:w="1473" w:type="dxa"/>
            <w:vAlign w:val="center"/>
          </w:tcPr>
          <w:p w14:paraId="42802416"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(0.6,0.2)</w:t>
            </w:r>
          </w:p>
        </w:tc>
      </w:tr>
      <w:tr w:rsidR="00F43B2F" w:rsidRPr="00D42E57" w14:paraId="4E1109CD" w14:textId="77777777" w:rsidTr="00084FC2">
        <w:trPr>
          <w:jc w:val="center"/>
        </w:trPr>
        <w:tc>
          <w:tcPr>
            <w:tcW w:w="1419" w:type="dxa"/>
            <w:vAlign w:val="center"/>
          </w:tcPr>
          <w:p w14:paraId="031FED66" w14:textId="77777777" w:rsidR="00F43B2F" w:rsidRPr="00D42E57" w:rsidRDefault="00F43B2F" w:rsidP="00084FC2">
            <w:pPr>
              <w:widowControl w:val="0"/>
              <w:adjustRightInd w:val="0"/>
              <w:snapToGrid w:val="0"/>
              <w:spacing w:line="480" w:lineRule="auto"/>
              <w:ind w:firstLine="210"/>
              <w:rPr>
                <w:snapToGrid w:val="0"/>
                <w:color w:val="000000" w:themeColor="text1"/>
                <w:vertAlign w:val="subscript"/>
                <w:lang w:eastAsia="zh-CN" w:bidi="en-US"/>
              </w:rPr>
            </w:pPr>
            <w:r w:rsidRPr="00D42E57">
              <w:rPr>
                <w:i/>
                <w:snapToGrid w:val="0"/>
                <w:color w:val="000000" w:themeColor="text1"/>
                <w:lang w:eastAsia="zh-CN" w:bidi="en-US"/>
              </w:rPr>
              <w:t>A</w:t>
            </w:r>
            <w:r w:rsidRPr="00D42E57">
              <w:rPr>
                <w:snapToGrid w:val="0"/>
                <w:color w:val="000000" w:themeColor="text1"/>
                <w:vertAlign w:val="subscript"/>
                <w:lang w:eastAsia="zh-CN" w:bidi="en-US"/>
              </w:rPr>
              <w:t>3</w:t>
            </w:r>
          </w:p>
        </w:tc>
        <w:tc>
          <w:tcPr>
            <w:tcW w:w="1779" w:type="dxa"/>
            <w:vAlign w:val="center"/>
          </w:tcPr>
          <w:p w14:paraId="7AE31A2C"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(0.5,0.4)</w:t>
            </w:r>
          </w:p>
        </w:tc>
        <w:tc>
          <w:tcPr>
            <w:tcW w:w="1623" w:type="dxa"/>
            <w:vAlign w:val="center"/>
          </w:tcPr>
          <w:p w14:paraId="75700C0F"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(0.6,0.4)</w:t>
            </w:r>
          </w:p>
        </w:tc>
        <w:tc>
          <w:tcPr>
            <w:tcW w:w="1701" w:type="dxa"/>
            <w:vAlign w:val="center"/>
          </w:tcPr>
          <w:p w14:paraId="668B98F4"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(0.6,0.2)</w:t>
            </w:r>
          </w:p>
        </w:tc>
        <w:tc>
          <w:tcPr>
            <w:tcW w:w="1473" w:type="dxa"/>
            <w:vAlign w:val="center"/>
          </w:tcPr>
          <w:p w14:paraId="1477AC13"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(0.5,0.3)</w:t>
            </w:r>
          </w:p>
        </w:tc>
      </w:tr>
      <w:tr w:rsidR="00F43B2F" w:rsidRPr="00D42E57" w14:paraId="6B3AECA7" w14:textId="77777777" w:rsidTr="00084FC2">
        <w:trPr>
          <w:trHeight w:val="252"/>
          <w:jc w:val="center"/>
        </w:trPr>
        <w:tc>
          <w:tcPr>
            <w:tcW w:w="1419" w:type="dxa"/>
            <w:vAlign w:val="center"/>
          </w:tcPr>
          <w:p w14:paraId="7EB1E073" w14:textId="77777777" w:rsidR="00F43B2F" w:rsidRPr="00D42E57" w:rsidRDefault="00F43B2F" w:rsidP="00084FC2">
            <w:pPr>
              <w:widowControl w:val="0"/>
              <w:adjustRightInd w:val="0"/>
              <w:snapToGrid w:val="0"/>
              <w:spacing w:line="480" w:lineRule="auto"/>
              <w:ind w:firstLine="210"/>
              <w:rPr>
                <w:snapToGrid w:val="0"/>
                <w:color w:val="000000" w:themeColor="text1"/>
                <w:vertAlign w:val="subscript"/>
                <w:lang w:eastAsia="zh-CN" w:bidi="en-US"/>
              </w:rPr>
            </w:pPr>
            <w:r w:rsidRPr="00D42E57">
              <w:rPr>
                <w:i/>
                <w:snapToGrid w:val="0"/>
                <w:color w:val="000000" w:themeColor="text1"/>
                <w:lang w:eastAsia="zh-CN" w:bidi="en-US"/>
              </w:rPr>
              <w:t>A</w:t>
            </w:r>
            <w:r w:rsidRPr="00D42E57">
              <w:rPr>
                <w:snapToGrid w:val="0"/>
                <w:color w:val="000000" w:themeColor="text1"/>
                <w:vertAlign w:val="subscript"/>
                <w:lang w:eastAsia="zh-CN" w:bidi="en-US"/>
              </w:rPr>
              <w:t>4</w:t>
            </w:r>
          </w:p>
        </w:tc>
        <w:tc>
          <w:tcPr>
            <w:tcW w:w="1779" w:type="dxa"/>
            <w:vAlign w:val="center"/>
          </w:tcPr>
          <w:p w14:paraId="08FC99F6"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(0.8,0.2)</w:t>
            </w:r>
          </w:p>
        </w:tc>
        <w:tc>
          <w:tcPr>
            <w:tcW w:w="1623" w:type="dxa"/>
            <w:vAlign w:val="center"/>
          </w:tcPr>
          <w:p w14:paraId="5DAB2159"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(0.7,0.2)</w:t>
            </w:r>
          </w:p>
        </w:tc>
        <w:tc>
          <w:tcPr>
            <w:tcW w:w="1701" w:type="dxa"/>
            <w:vAlign w:val="center"/>
          </w:tcPr>
          <w:p w14:paraId="092B28E7"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(0.4,0.2)</w:t>
            </w:r>
          </w:p>
        </w:tc>
        <w:tc>
          <w:tcPr>
            <w:tcW w:w="1473" w:type="dxa"/>
            <w:vAlign w:val="center"/>
          </w:tcPr>
          <w:p w14:paraId="57CCEA07"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(0.5,0.2)</w:t>
            </w:r>
          </w:p>
        </w:tc>
      </w:tr>
      <w:tr w:rsidR="00F43B2F" w:rsidRPr="00D42E57" w14:paraId="428CF9FD" w14:textId="77777777" w:rsidTr="00084FC2">
        <w:trPr>
          <w:jc w:val="center"/>
        </w:trPr>
        <w:tc>
          <w:tcPr>
            <w:tcW w:w="1419" w:type="dxa"/>
            <w:vAlign w:val="center"/>
          </w:tcPr>
          <w:p w14:paraId="4E95A1E7" w14:textId="77777777" w:rsidR="00F43B2F" w:rsidRPr="00D42E57" w:rsidRDefault="00F43B2F" w:rsidP="00084FC2">
            <w:pPr>
              <w:widowControl w:val="0"/>
              <w:adjustRightInd w:val="0"/>
              <w:snapToGrid w:val="0"/>
              <w:spacing w:line="480" w:lineRule="auto"/>
              <w:ind w:firstLine="210"/>
              <w:rPr>
                <w:snapToGrid w:val="0"/>
                <w:color w:val="000000" w:themeColor="text1"/>
                <w:vertAlign w:val="subscript"/>
                <w:lang w:eastAsia="zh-CN" w:bidi="en-US"/>
              </w:rPr>
            </w:pPr>
            <w:r w:rsidRPr="00D42E57">
              <w:rPr>
                <w:i/>
                <w:snapToGrid w:val="0"/>
                <w:color w:val="000000" w:themeColor="text1"/>
                <w:lang w:eastAsia="zh-CN" w:bidi="en-US"/>
              </w:rPr>
              <w:t>A</w:t>
            </w:r>
            <w:r w:rsidRPr="00D42E57">
              <w:rPr>
                <w:snapToGrid w:val="0"/>
                <w:color w:val="000000" w:themeColor="text1"/>
                <w:vertAlign w:val="subscript"/>
                <w:lang w:eastAsia="zh-CN" w:bidi="en-US"/>
              </w:rPr>
              <w:t>5</w:t>
            </w:r>
          </w:p>
        </w:tc>
        <w:tc>
          <w:tcPr>
            <w:tcW w:w="1779" w:type="dxa"/>
            <w:vAlign w:val="center"/>
          </w:tcPr>
          <w:p w14:paraId="5D70EFA9"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(0.4,0.3)</w:t>
            </w:r>
          </w:p>
        </w:tc>
        <w:tc>
          <w:tcPr>
            <w:tcW w:w="1623" w:type="dxa"/>
            <w:vAlign w:val="center"/>
          </w:tcPr>
          <w:p w14:paraId="50A710F1"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(0.4,0.2)</w:t>
            </w:r>
          </w:p>
        </w:tc>
        <w:tc>
          <w:tcPr>
            <w:tcW w:w="1701" w:type="dxa"/>
            <w:vAlign w:val="center"/>
          </w:tcPr>
          <w:p w14:paraId="3441D2A1"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(0.4,0.5)</w:t>
            </w:r>
          </w:p>
        </w:tc>
        <w:tc>
          <w:tcPr>
            <w:tcW w:w="1473" w:type="dxa"/>
            <w:vAlign w:val="center"/>
          </w:tcPr>
          <w:p w14:paraId="5C3A459A"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(0.4,0.6)</w:t>
            </w:r>
          </w:p>
        </w:tc>
      </w:tr>
    </w:tbl>
    <w:p w14:paraId="355F3EF8" w14:textId="77777777" w:rsidR="00F43B2F" w:rsidRPr="00D42E57" w:rsidRDefault="00F43B2F" w:rsidP="00F43B2F">
      <w:pPr>
        <w:widowControl w:val="0"/>
        <w:adjustRightInd w:val="0"/>
        <w:snapToGrid w:val="0"/>
        <w:spacing w:line="480" w:lineRule="auto"/>
        <w:ind w:firstLine="210"/>
        <w:rPr>
          <w:rFonts w:eastAsiaTheme="minorEastAsia"/>
          <w:b/>
          <w:snapToGrid w:val="0"/>
          <w:color w:val="000000" w:themeColor="text1"/>
          <w:sz w:val="20"/>
          <w:lang w:eastAsia="zh-CN" w:bidi="en-US"/>
        </w:rPr>
      </w:pPr>
    </w:p>
    <w:p w14:paraId="21FF84B1" w14:textId="0351F4E1" w:rsidR="00F43B2F" w:rsidRPr="00C5505D" w:rsidRDefault="00F43B2F" w:rsidP="00D63FB6">
      <w:pPr>
        <w:widowControl w:val="0"/>
        <w:adjustRightInd w:val="0"/>
        <w:snapToGrid w:val="0"/>
        <w:spacing w:before="240" w:after="120" w:line="480" w:lineRule="auto"/>
        <w:ind w:right="425" w:firstLineChars="200" w:firstLine="402"/>
        <w:rPr>
          <w:b/>
          <w:snapToGrid w:val="0"/>
          <w:color w:val="000000" w:themeColor="text1"/>
          <w:sz w:val="20"/>
          <w:highlight w:val="magenta"/>
          <w:lang w:eastAsia="zh-CN" w:bidi="en-US"/>
        </w:rPr>
      </w:pPr>
      <w:r w:rsidRPr="00C5505D">
        <w:rPr>
          <w:b/>
          <w:snapToGrid w:val="0"/>
          <w:color w:val="000000" w:themeColor="text1"/>
          <w:sz w:val="20"/>
          <w:highlight w:val="magenta"/>
          <w:lang w:eastAsia="zh-CN" w:bidi="en-US"/>
        </w:rPr>
        <w:t xml:space="preserve">Table 2. The </w:t>
      </w:r>
      <w:r w:rsidRPr="00C5505D">
        <w:rPr>
          <w:b/>
          <w:i/>
          <w:iCs/>
          <w:snapToGrid w:val="0"/>
          <w:color w:val="000000" w:themeColor="text1"/>
          <w:sz w:val="20"/>
          <w:highlight w:val="magenta"/>
          <w:lang w:eastAsia="zh-CN" w:bidi="en-US"/>
        </w:rPr>
        <w:t>q</w:t>
      </w:r>
      <w:r w:rsidRPr="00C5505D">
        <w:rPr>
          <w:b/>
          <w:snapToGrid w:val="0"/>
          <w:color w:val="000000" w:themeColor="text1"/>
          <w:sz w:val="20"/>
          <w:highlight w:val="magenta"/>
          <w:lang w:eastAsia="zh-CN" w:bidi="en-US"/>
        </w:rPr>
        <w:t>-rung orthopair fuzzy decision matrix M</w:t>
      </w:r>
      <w:r w:rsidRPr="00C5505D">
        <w:rPr>
          <w:b/>
          <w:snapToGrid w:val="0"/>
          <w:color w:val="000000" w:themeColor="text1"/>
          <w:sz w:val="20"/>
          <w:highlight w:val="magenta"/>
          <w:vertAlign w:val="subscript"/>
          <w:lang w:eastAsia="zh-CN" w:bidi="en-US"/>
        </w:rPr>
        <w:t xml:space="preserve">2 </w:t>
      </w:r>
      <w:r w:rsidRPr="00C5505D">
        <w:rPr>
          <w:b/>
          <w:snapToGrid w:val="0"/>
          <w:color w:val="000000" w:themeColor="text1"/>
          <w:sz w:val="20"/>
          <w:highlight w:val="magenta"/>
          <w:lang w:eastAsia="zh-CN" w:bidi="en-US"/>
        </w:rPr>
        <w:t>given by D</w:t>
      </w:r>
      <w:r w:rsidRPr="00C5505D">
        <w:rPr>
          <w:b/>
          <w:snapToGrid w:val="0"/>
          <w:color w:val="000000" w:themeColor="text1"/>
          <w:sz w:val="20"/>
          <w:highlight w:val="magenta"/>
          <w:vertAlign w:val="subscript"/>
          <w:lang w:eastAsia="zh-CN" w:bidi="en-US"/>
        </w:rPr>
        <w:t>2</w:t>
      </w:r>
      <w:r w:rsidR="00C5505D">
        <w:rPr>
          <w:b/>
          <w:snapToGrid w:val="0"/>
          <w:color w:val="000000" w:themeColor="text1"/>
          <w:sz w:val="20"/>
          <w:highlight w:val="magenta"/>
          <w:lang w:eastAsia="zh-CN" w:bidi="en-US"/>
        </w:rPr>
        <w:t>.</w:t>
      </w:r>
    </w:p>
    <w:tbl>
      <w:tblPr>
        <w:tblStyle w:val="ad"/>
        <w:tblW w:w="7995" w:type="dxa"/>
        <w:jc w:val="center"/>
        <w:tblBorders>
          <w:left w:val="none" w:sz="0" w:space="0" w:color="auto"/>
          <w:right w:val="none" w:sz="0" w:space="0" w:color="auto"/>
          <w:insideH w:val="single" w:sz="8" w:space="0" w:color="auto"/>
          <w:insideV w:val="single" w:sz="8" w:space="0" w:color="auto"/>
        </w:tblBorders>
        <w:tblLayout w:type="fixed"/>
        <w:tblLook w:val="04A0" w:firstRow="1" w:lastRow="0" w:firstColumn="1" w:lastColumn="0" w:noHBand="0" w:noVBand="1"/>
      </w:tblPr>
      <w:tblGrid>
        <w:gridCol w:w="1599"/>
        <w:gridCol w:w="1599"/>
        <w:gridCol w:w="1599"/>
        <w:gridCol w:w="1599"/>
        <w:gridCol w:w="1599"/>
      </w:tblGrid>
      <w:tr w:rsidR="00F43B2F" w:rsidRPr="00D42E57" w14:paraId="135825C7" w14:textId="77777777" w:rsidTr="00084FC2">
        <w:trPr>
          <w:jc w:val="center"/>
        </w:trPr>
        <w:tc>
          <w:tcPr>
            <w:tcW w:w="1599" w:type="dxa"/>
            <w:tcBorders>
              <w:top w:val="single" w:sz="8" w:space="0" w:color="auto"/>
            </w:tcBorders>
            <w:vAlign w:val="center"/>
          </w:tcPr>
          <w:p w14:paraId="6292308C"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p>
        </w:tc>
        <w:tc>
          <w:tcPr>
            <w:tcW w:w="1599" w:type="dxa"/>
            <w:tcBorders>
              <w:top w:val="single" w:sz="8" w:space="0" w:color="auto"/>
            </w:tcBorders>
            <w:vAlign w:val="center"/>
          </w:tcPr>
          <w:p w14:paraId="1D5D582F" w14:textId="77777777" w:rsidR="00F43B2F" w:rsidRPr="00D42E57" w:rsidRDefault="00F43B2F" w:rsidP="00084FC2">
            <w:pPr>
              <w:widowControl w:val="0"/>
              <w:adjustRightInd w:val="0"/>
              <w:snapToGrid w:val="0"/>
              <w:spacing w:line="480" w:lineRule="auto"/>
              <w:ind w:firstLineChars="100" w:firstLine="200"/>
              <w:rPr>
                <w:i/>
                <w:snapToGrid w:val="0"/>
                <w:color w:val="000000" w:themeColor="text1"/>
                <w:lang w:eastAsia="zh-CN" w:bidi="en-US"/>
              </w:rPr>
            </w:pPr>
            <w:r w:rsidRPr="00D42E57">
              <w:rPr>
                <w:i/>
                <w:snapToGrid w:val="0"/>
                <w:color w:val="000000" w:themeColor="text1"/>
                <w:lang w:eastAsia="zh-CN" w:bidi="en-US"/>
              </w:rPr>
              <w:t>C</w:t>
            </w:r>
            <w:r w:rsidRPr="00D42E57">
              <w:rPr>
                <w:i/>
                <w:snapToGrid w:val="0"/>
                <w:color w:val="000000" w:themeColor="text1"/>
                <w:vertAlign w:val="subscript"/>
                <w:lang w:eastAsia="zh-CN" w:bidi="en-US"/>
              </w:rPr>
              <w:t>1</w:t>
            </w:r>
          </w:p>
        </w:tc>
        <w:tc>
          <w:tcPr>
            <w:tcW w:w="1599" w:type="dxa"/>
            <w:tcBorders>
              <w:top w:val="single" w:sz="8" w:space="0" w:color="auto"/>
            </w:tcBorders>
            <w:vAlign w:val="center"/>
          </w:tcPr>
          <w:p w14:paraId="210CB714" w14:textId="77777777" w:rsidR="00F43B2F" w:rsidRPr="00D42E57" w:rsidRDefault="00F43B2F" w:rsidP="00084FC2">
            <w:pPr>
              <w:widowControl w:val="0"/>
              <w:adjustRightInd w:val="0"/>
              <w:snapToGrid w:val="0"/>
              <w:spacing w:line="480" w:lineRule="auto"/>
              <w:ind w:firstLineChars="100" w:firstLine="200"/>
              <w:rPr>
                <w:i/>
                <w:snapToGrid w:val="0"/>
                <w:color w:val="000000" w:themeColor="text1"/>
                <w:lang w:eastAsia="zh-CN" w:bidi="en-US"/>
              </w:rPr>
            </w:pPr>
            <w:r w:rsidRPr="00D42E57">
              <w:rPr>
                <w:i/>
                <w:snapToGrid w:val="0"/>
                <w:color w:val="000000" w:themeColor="text1"/>
                <w:lang w:eastAsia="zh-CN" w:bidi="en-US"/>
              </w:rPr>
              <w:t>C</w:t>
            </w:r>
            <w:r w:rsidRPr="00D42E57">
              <w:rPr>
                <w:i/>
                <w:snapToGrid w:val="0"/>
                <w:color w:val="000000" w:themeColor="text1"/>
                <w:vertAlign w:val="subscript"/>
                <w:lang w:eastAsia="zh-CN" w:bidi="en-US"/>
              </w:rPr>
              <w:t>2</w:t>
            </w:r>
          </w:p>
        </w:tc>
        <w:tc>
          <w:tcPr>
            <w:tcW w:w="1599" w:type="dxa"/>
            <w:tcBorders>
              <w:top w:val="single" w:sz="8" w:space="0" w:color="auto"/>
            </w:tcBorders>
            <w:vAlign w:val="center"/>
          </w:tcPr>
          <w:p w14:paraId="7FD82FFC" w14:textId="77777777" w:rsidR="00F43B2F" w:rsidRPr="00D42E57" w:rsidRDefault="00F43B2F" w:rsidP="00084FC2">
            <w:pPr>
              <w:widowControl w:val="0"/>
              <w:adjustRightInd w:val="0"/>
              <w:snapToGrid w:val="0"/>
              <w:spacing w:line="480" w:lineRule="auto"/>
              <w:ind w:firstLineChars="100" w:firstLine="200"/>
              <w:rPr>
                <w:i/>
                <w:snapToGrid w:val="0"/>
                <w:color w:val="000000" w:themeColor="text1"/>
                <w:lang w:eastAsia="zh-CN" w:bidi="en-US"/>
              </w:rPr>
            </w:pPr>
            <w:r w:rsidRPr="00D42E57">
              <w:rPr>
                <w:i/>
                <w:snapToGrid w:val="0"/>
                <w:color w:val="000000" w:themeColor="text1"/>
                <w:lang w:eastAsia="zh-CN" w:bidi="en-US"/>
              </w:rPr>
              <w:t>C</w:t>
            </w:r>
            <w:r w:rsidRPr="00D42E57">
              <w:rPr>
                <w:i/>
                <w:snapToGrid w:val="0"/>
                <w:color w:val="000000" w:themeColor="text1"/>
                <w:vertAlign w:val="subscript"/>
                <w:lang w:eastAsia="zh-CN" w:bidi="en-US"/>
              </w:rPr>
              <w:t>3</w:t>
            </w:r>
          </w:p>
        </w:tc>
        <w:tc>
          <w:tcPr>
            <w:tcW w:w="1599" w:type="dxa"/>
            <w:tcBorders>
              <w:top w:val="single" w:sz="8" w:space="0" w:color="auto"/>
            </w:tcBorders>
            <w:vAlign w:val="center"/>
          </w:tcPr>
          <w:p w14:paraId="23B5DFD1" w14:textId="77777777" w:rsidR="00F43B2F" w:rsidRPr="00D42E57" w:rsidRDefault="00F43B2F" w:rsidP="00084FC2">
            <w:pPr>
              <w:widowControl w:val="0"/>
              <w:adjustRightInd w:val="0"/>
              <w:snapToGrid w:val="0"/>
              <w:spacing w:line="480" w:lineRule="auto"/>
              <w:ind w:firstLineChars="100" w:firstLine="200"/>
              <w:rPr>
                <w:i/>
                <w:snapToGrid w:val="0"/>
                <w:color w:val="000000" w:themeColor="text1"/>
                <w:lang w:eastAsia="zh-CN" w:bidi="en-US"/>
              </w:rPr>
            </w:pPr>
            <w:r w:rsidRPr="00D42E57">
              <w:rPr>
                <w:i/>
                <w:snapToGrid w:val="0"/>
                <w:color w:val="000000" w:themeColor="text1"/>
                <w:lang w:eastAsia="zh-CN" w:bidi="en-US"/>
              </w:rPr>
              <w:t>C</w:t>
            </w:r>
            <w:r w:rsidRPr="00D42E57">
              <w:rPr>
                <w:i/>
                <w:snapToGrid w:val="0"/>
                <w:color w:val="000000" w:themeColor="text1"/>
                <w:vertAlign w:val="subscript"/>
                <w:lang w:eastAsia="zh-CN" w:bidi="en-US"/>
              </w:rPr>
              <w:t>4</w:t>
            </w:r>
          </w:p>
        </w:tc>
      </w:tr>
      <w:tr w:rsidR="00F43B2F" w:rsidRPr="00D42E57" w14:paraId="7F88C6D9" w14:textId="77777777" w:rsidTr="00084FC2">
        <w:trPr>
          <w:jc w:val="center"/>
        </w:trPr>
        <w:tc>
          <w:tcPr>
            <w:tcW w:w="1599" w:type="dxa"/>
            <w:vAlign w:val="center"/>
          </w:tcPr>
          <w:p w14:paraId="37ADF665" w14:textId="77777777" w:rsidR="00F43B2F" w:rsidRPr="00D42E57" w:rsidRDefault="00F43B2F" w:rsidP="00084FC2">
            <w:pPr>
              <w:widowControl w:val="0"/>
              <w:adjustRightInd w:val="0"/>
              <w:snapToGrid w:val="0"/>
              <w:spacing w:line="480" w:lineRule="auto"/>
              <w:ind w:firstLine="210"/>
              <w:rPr>
                <w:i/>
                <w:snapToGrid w:val="0"/>
                <w:color w:val="000000" w:themeColor="text1"/>
                <w:vertAlign w:val="subscript"/>
                <w:lang w:eastAsia="zh-CN" w:bidi="en-US"/>
              </w:rPr>
            </w:pPr>
            <w:r w:rsidRPr="00D42E57">
              <w:rPr>
                <w:i/>
                <w:snapToGrid w:val="0"/>
                <w:color w:val="000000" w:themeColor="text1"/>
                <w:lang w:eastAsia="zh-CN" w:bidi="en-US"/>
              </w:rPr>
              <w:t>A</w:t>
            </w:r>
            <w:r w:rsidRPr="00D42E57">
              <w:rPr>
                <w:i/>
                <w:snapToGrid w:val="0"/>
                <w:color w:val="000000" w:themeColor="text1"/>
                <w:vertAlign w:val="subscript"/>
                <w:lang w:eastAsia="zh-CN" w:bidi="en-US"/>
              </w:rPr>
              <w:t>1</w:t>
            </w:r>
          </w:p>
        </w:tc>
        <w:tc>
          <w:tcPr>
            <w:tcW w:w="1599" w:type="dxa"/>
            <w:vAlign w:val="center"/>
          </w:tcPr>
          <w:p w14:paraId="27D255E3"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(0.4,0.5)</w:t>
            </w:r>
          </w:p>
        </w:tc>
        <w:tc>
          <w:tcPr>
            <w:tcW w:w="1599" w:type="dxa"/>
            <w:vAlign w:val="center"/>
          </w:tcPr>
          <w:p w14:paraId="4B35AD19"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(0.6,0.2)</w:t>
            </w:r>
          </w:p>
        </w:tc>
        <w:tc>
          <w:tcPr>
            <w:tcW w:w="1599" w:type="dxa"/>
            <w:vAlign w:val="center"/>
          </w:tcPr>
          <w:p w14:paraId="653E646F"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(0.5,0.4)</w:t>
            </w:r>
          </w:p>
        </w:tc>
        <w:tc>
          <w:tcPr>
            <w:tcW w:w="1599" w:type="dxa"/>
            <w:vAlign w:val="center"/>
          </w:tcPr>
          <w:p w14:paraId="259FD3B0"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(0.5,0.3)</w:t>
            </w:r>
          </w:p>
        </w:tc>
      </w:tr>
      <w:tr w:rsidR="00F43B2F" w:rsidRPr="00D42E57" w14:paraId="5829F63D" w14:textId="77777777" w:rsidTr="00084FC2">
        <w:trPr>
          <w:jc w:val="center"/>
        </w:trPr>
        <w:tc>
          <w:tcPr>
            <w:tcW w:w="1599" w:type="dxa"/>
            <w:vAlign w:val="center"/>
          </w:tcPr>
          <w:p w14:paraId="3D4170B6" w14:textId="77777777" w:rsidR="00F43B2F" w:rsidRPr="00D42E57" w:rsidRDefault="00F43B2F" w:rsidP="00084FC2">
            <w:pPr>
              <w:widowControl w:val="0"/>
              <w:adjustRightInd w:val="0"/>
              <w:snapToGrid w:val="0"/>
              <w:spacing w:line="480" w:lineRule="auto"/>
              <w:ind w:firstLine="210"/>
              <w:rPr>
                <w:i/>
                <w:snapToGrid w:val="0"/>
                <w:color w:val="000000" w:themeColor="text1"/>
                <w:vertAlign w:val="subscript"/>
                <w:lang w:eastAsia="zh-CN" w:bidi="en-US"/>
              </w:rPr>
            </w:pPr>
            <w:r w:rsidRPr="00D42E57">
              <w:rPr>
                <w:i/>
                <w:snapToGrid w:val="0"/>
                <w:color w:val="000000" w:themeColor="text1"/>
                <w:lang w:eastAsia="zh-CN" w:bidi="en-US"/>
              </w:rPr>
              <w:t>A</w:t>
            </w:r>
            <w:r w:rsidRPr="00D42E57">
              <w:rPr>
                <w:i/>
                <w:snapToGrid w:val="0"/>
                <w:color w:val="000000" w:themeColor="text1"/>
                <w:vertAlign w:val="subscript"/>
                <w:lang w:eastAsia="zh-CN" w:bidi="en-US"/>
              </w:rPr>
              <w:t>2</w:t>
            </w:r>
          </w:p>
        </w:tc>
        <w:tc>
          <w:tcPr>
            <w:tcW w:w="1599" w:type="dxa"/>
            <w:vAlign w:val="center"/>
          </w:tcPr>
          <w:p w14:paraId="128DD5F4"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(0.5,0.4)</w:t>
            </w:r>
          </w:p>
        </w:tc>
        <w:tc>
          <w:tcPr>
            <w:tcW w:w="1599" w:type="dxa"/>
            <w:vAlign w:val="center"/>
          </w:tcPr>
          <w:p w14:paraId="6655B154"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(0.6,0.2)</w:t>
            </w:r>
          </w:p>
        </w:tc>
        <w:tc>
          <w:tcPr>
            <w:tcW w:w="1599" w:type="dxa"/>
            <w:vAlign w:val="center"/>
          </w:tcPr>
          <w:p w14:paraId="0080CC7F"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(0.6,0.3)</w:t>
            </w:r>
          </w:p>
        </w:tc>
        <w:tc>
          <w:tcPr>
            <w:tcW w:w="1599" w:type="dxa"/>
            <w:vAlign w:val="center"/>
          </w:tcPr>
          <w:p w14:paraId="6831C39B"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(0.7,0.3)</w:t>
            </w:r>
          </w:p>
        </w:tc>
      </w:tr>
      <w:tr w:rsidR="00F43B2F" w:rsidRPr="00D42E57" w14:paraId="251B5C65" w14:textId="77777777" w:rsidTr="00084FC2">
        <w:trPr>
          <w:jc w:val="center"/>
        </w:trPr>
        <w:tc>
          <w:tcPr>
            <w:tcW w:w="1599" w:type="dxa"/>
            <w:vAlign w:val="center"/>
          </w:tcPr>
          <w:p w14:paraId="5CD85ACD" w14:textId="77777777" w:rsidR="00F43B2F" w:rsidRPr="00D42E57" w:rsidRDefault="00F43B2F" w:rsidP="00084FC2">
            <w:pPr>
              <w:widowControl w:val="0"/>
              <w:adjustRightInd w:val="0"/>
              <w:snapToGrid w:val="0"/>
              <w:spacing w:line="480" w:lineRule="auto"/>
              <w:ind w:firstLine="210"/>
              <w:rPr>
                <w:i/>
                <w:snapToGrid w:val="0"/>
                <w:color w:val="000000" w:themeColor="text1"/>
                <w:vertAlign w:val="subscript"/>
                <w:lang w:eastAsia="zh-CN" w:bidi="en-US"/>
              </w:rPr>
            </w:pPr>
            <w:r w:rsidRPr="00D42E57">
              <w:rPr>
                <w:i/>
                <w:snapToGrid w:val="0"/>
                <w:color w:val="000000" w:themeColor="text1"/>
                <w:lang w:eastAsia="zh-CN" w:bidi="en-US"/>
              </w:rPr>
              <w:t>A</w:t>
            </w:r>
            <w:r w:rsidRPr="00D42E57">
              <w:rPr>
                <w:i/>
                <w:snapToGrid w:val="0"/>
                <w:color w:val="000000" w:themeColor="text1"/>
                <w:vertAlign w:val="subscript"/>
                <w:lang w:eastAsia="zh-CN" w:bidi="en-US"/>
              </w:rPr>
              <w:t>3</w:t>
            </w:r>
          </w:p>
        </w:tc>
        <w:tc>
          <w:tcPr>
            <w:tcW w:w="1599" w:type="dxa"/>
            <w:vAlign w:val="center"/>
          </w:tcPr>
          <w:p w14:paraId="73203FBD"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(0.4,0.5)</w:t>
            </w:r>
          </w:p>
        </w:tc>
        <w:tc>
          <w:tcPr>
            <w:tcW w:w="1599" w:type="dxa"/>
            <w:vAlign w:val="center"/>
          </w:tcPr>
          <w:p w14:paraId="373A2AA0"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(0.3,0.5)</w:t>
            </w:r>
          </w:p>
        </w:tc>
        <w:tc>
          <w:tcPr>
            <w:tcW w:w="1599" w:type="dxa"/>
            <w:vAlign w:val="center"/>
          </w:tcPr>
          <w:p w14:paraId="4D82046E"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(0.4,0.4)</w:t>
            </w:r>
          </w:p>
        </w:tc>
        <w:tc>
          <w:tcPr>
            <w:tcW w:w="1599" w:type="dxa"/>
            <w:vAlign w:val="center"/>
          </w:tcPr>
          <w:p w14:paraId="0FF0D4AB"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(0.2,0.6)</w:t>
            </w:r>
          </w:p>
        </w:tc>
      </w:tr>
      <w:tr w:rsidR="00F43B2F" w:rsidRPr="00D42E57" w14:paraId="3657F013" w14:textId="77777777" w:rsidTr="00084FC2">
        <w:trPr>
          <w:trHeight w:val="252"/>
          <w:jc w:val="center"/>
        </w:trPr>
        <w:tc>
          <w:tcPr>
            <w:tcW w:w="1599" w:type="dxa"/>
            <w:vAlign w:val="center"/>
          </w:tcPr>
          <w:p w14:paraId="25B451FB" w14:textId="77777777" w:rsidR="00F43B2F" w:rsidRPr="00D42E57" w:rsidRDefault="00F43B2F" w:rsidP="00084FC2">
            <w:pPr>
              <w:widowControl w:val="0"/>
              <w:adjustRightInd w:val="0"/>
              <w:snapToGrid w:val="0"/>
              <w:spacing w:line="480" w:lineRule="auto"/>
              <w:ind w:firstLine="210"/>
              <w:rPr>
                <w:i/>
                <w:snapToGrid w:val="0"/>
                <w:color w:val="000000" w:themeColor="text1"/>
                <w:vertAlign w:val="subscript"/>
                <w:lang w:eastAsia="zh-CN" w:bidi="en-US"/>
              </w:rPr>
            </w:pPr>
            <w:r w:rsidRPr="00D42E57">
              <w:rPr>
                <w:i/>
                <w:snapToGrid w:val="0"/>
                <w:color w:val="000000" w:themeColor="text1"/>
                <w:lang w:eastAsia="zh-CN" w:bidi="en-US"/>
              </w:rPr>
              <w:t>A</w:t>
            </w:r>
            <w:r w:rsidRPr="00D42E57">
              <w:rPr>
                <w:i/>
                <w:snapToGrid w:val="0"/>
                <w:color w:val="000000" w:themeColor="text1"/>
                <w:vertAlign w:val="subscript"/>
                <w:lang w:eastAsia="zh-CN" w:bidi="en-US"/>
              </w:rPr>
              <w:t>4</w:t>
            </w:r>
          </w:p>
        </w:tc>
        <w:tc>
          <w:tcPr>
            <w:tcW w:w="1599" w:type="dxa"/>
            <w:vAlign w:val="center"/>
          </w:tcPr>
          <w:p w14:paraId="11B9C202"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(0.5,0.4)</w:t>
            </w:r>
          </w:p>
        </w:tc>
        <w:tc>
          <w:tcPr>
            <w:tcW w:w="1599" w:type="dxa"/>
            <w:vAlign w:val="center"/>
          </w:tcPr>
          <w:p w14:paraId="1E548691"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(0.7,0.2)</w:t>
            </w:r>
          </w:p>
        </w:tc>
        <w:tc>
          <w:tcPr>
            <w:tcW w:w="1599" w:type="dxa"/>
            <w:vAlign w:val="center"/>
          </w:tcPr>
          <w:p w14:paraId="2BBB393A"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(0.4,0.4)</w:t>
            </w:r>
          </w:p>
        </w:tc>
        <w:tc>
          <w:tcPr>
            <w:tcW w:w="1599" w:type="dxa"/>
            <w:vAlign w:val="center"/>
          </w:tcPr>
          <w:p w14:paraId="488F23A9"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(0.6,0.2)</w:t>
            </w:r>
          </w:p>
        </w:tc>
      </w:tr>
      <w:tr w:rsidR="00F43B2F" w:rsidRPr="00D42E57" w14:paraId="3DD3AA82" w14:textId="77777777" w:rsidTr="00084FC2">
        <w:trPr>
          <w:jc w:val="center"/>
        </w:trPr>
        <w:tc>
          <w:tcPr>
            <w:tcW w:w="1599" w:type="dxa"/>
            <w:tcBorders>
              <w:bottom w:val="single" w:sz="8" w:space="0" w:color="auto"/>
            </w:tcBorders>
            <w:vAlign w:val="center"/>
          </w:tcPr>
          <w:p w14:paraId="66A1CF08" w14:textId="77777777" w:rsidR="00F43B2F" w:rsidRPr="00D42E57" w:rsidRDefault="00F43B2F" w:rsidP="00084FC2">
            <w:pPr>
              <w:widowControl w:val="0"/>
              <w:adjustRightInd w:val="0"/>
              <w:snapToGrid w:val="0"/>
              <w:spacing w:line="480" w:lineRule="auto"/>
              <w:ind w:firstLine="210"/>
              <w:rPr>
                <w:i/>
                <w:snapToGrid w:val="0"/>
                <w:color w:val="000000" w:themeColor="text1"/>
                <w:vertAlign w:val="subscript"/>
                <w:lang w:eastAsia="zh-CN" w:bidi="en-US"/>
              </w:rPr>
            </w:pPr>
            <w:r w:rsidRPr="00D42E57">
              <w:rPr>
                <w:i/>
                <w:snapToGrid w:val="0"/>
                <w:color w:val="000000" w:themeColor="text1"/>
                <w:lang w:eastAsia="zh-CN" w:bidi="en-US"/>
              </w:rPr>
              <w:t>A</w:t>
            </w:r>
            <w:r w:rsidRPr="00D42E57">
              <w:rPr>
                <w:i/>
                <w:snapToGrid w:val="0"/>
                <w:color w:val="000000" w:themeColor="text1"/>
                <w:vertAlign w:val="subscript"/>
                <w:lang w:eastAsia="zh-CN" w:bidi="en-US"/>
              </w:rPr>
              <w:t>5</w:t>
            </w:r>
          </w:p>
        </w:tc>
        <w:tc>
          <w:tcPr>
            <w:tcW w:w="1599" w:type="dxa"/>
            <w:tcBorders>
              <w:bottom w:val="single" w:sz="8" w:space="0" w:color="auto"/>
            </w:tcBorders>
            <w:vAlign w:val="center"/>
          </w:tcPr>
          <w:p w14:paraId="689066B5"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(0.6,0.3)</w:t>
            </w:r>
          </w:p>
        </w:tc>
        <w:tc>
          <w:tcPr>
            <w:tcW w:w="1599" w:type="dxa"/>
            <w:tcBorders>
              <w:bottom w:val="single" w:sz="8" w:space="0" w:color="auto"/>
            </w:tcBorders>
            <w:vAlign w:val="center"/>
          </w:tcPr>
          <w:p w14:paraId="06C110D0"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(0.7,0.2)</w:t>
            </w:r>
          </w:p>
        </w:tc>
        <w:tc>
          <w:tcPr>
            <w:tcW w:w="1599" w:type="dxa"/>
            <w:tcBorders>
              <w:bottom w:val="single" w:sz="8" w:space="0" w:color="auto"/>
            </w:tcBorders>
            <w:vAlign w:val="center"/>
          </w:tcPr>
          <w:p w14:paraId="37AEB3FC"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(0.4,0.2)</w:t>
            </w:r>
          </w:p>
        </w:tc>
        <w:tc>
          <w:tcPr>
            <w:tcW w:w="1599" w:type="dxa"/>
            <w:tcBorders>
              <w:bottom w:val="single" w:sz="8" w:space="0" w:color="auto"/>
            </w:tcBorders>
            <w:vAlign w:val="center"/>
          </w:tcPr>
          <w:p w14:paraId="443B9BC5"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(0.7,0.2)</w:t>
            </w:r>
          </w:p>
        </w:tc>
      </w:tr>
    </w:tbl>
    <w:p w14:paraId="7C41242D" w14:textId="77777777" w:rsidR="00F43B2F" w:rsidRPr="00D42E57" w:rsidRDefault="00F43B2F" w:rsidP="00F43B2F">
      <w:pPr>
        <w:widowControl w:val="0"/>
        <w:adjustRightInd w:val="0"/>
        <w:snapToGrid w:val="0"/>
        <w:spacing w:line="480" w:lineRule="auto"/>
        <w:ind w:firstLine="210"/>
        <w:rPr>
          <w:rFonts w:eastAsiaTheme="minorEastAsia"/>
          <w:snapToGrid w:val="0"/>
          <w:color w:val="000000" w:themeColor="text1"/>
          <w:sz w:val="20"/>
          <w:lang w:eastAsia="zh-CN" w:bidi="en-US"/>
        </w:rPr>
      </w:pPr>
    </w:p>
    <w:p w14:paraId="6A15C237" w14:textId="01E97A09" w:rsidR="00F43B2F" w:rsidRPr="00614AA3" w:rsidRDefault="00F43B2F" w:rsidP="00F43B2F">
      <w:pPr>
        <w:widowControl w:val="0"/>
        <w:adjustRightInd w:val="0"/>
        <w:snapToGrid w:val="0"/>
        <w:spacing w:before="240" w:after="120" w:line="480" w:lineRule="auto"/>
        <w:ind w:left="425" w:right="425"/>
        <w:rPr>
          <w:snapToGrid w:val="0"/>
          <w:sz w:val="16"/>
          <w:szCs w:val="16"/>
          <w:highlight w:val="magenta"/>
          <w:lang w:eastAsia="zh-CN" w:bidi="en-US"/>
        </w:rPr>
      </w:pPr>
      <w:r w:rsidRPr="00614AA3">
        <w:rPr>
          <w:b/>
          <w:snapToGrid w:val="0"/>
          <w:color w:val="000000" w:themeColor="text1"/>
          <w:sz w:val="20"/>
          <w:highlight w:val="magenta"/>
          <w:lang w:eastAsia="zh-CN" w:bidi="en-US"/>
        </w:rPr>
        <w:t>T</w:t>
      </w:r>
      <w:bookmarkStart w:id="185" w:name="OLE_LINK9"/>
      <w:r w:rsidRPr="00614AA3">
        <w:rPr>
          <w:b/>
          <w:snapToGrid w:val="0"/>
          <w:color w:val="000000" w:themeColor="text1"/>
          <w:sz w:val="20"/>
          <w:highlight w:val="magenta"/>
          <w:lang w:eastAsia="zh-CN" w:bidi="en-US"/>
        </w:rPr>
        <w:t xml:space="preserve">able 3. </w:t>
      </w:r>
      <w:bookmarkEnd w:id="185"/>
      <w:r w:rsidRPr="00614AA3">
        <w:rPr>
          <w:b/>
          <w:snapToGrid w:val="0"/>
          <w:sz w:val="20"/>
          <w:highlight w:val="magenta"/>
          <w:lang w:eastAsia="zh-CN" w:bidi="en-US"/>
        </w:rPr>
        <w:t xml:space="preserve">The </w:t>
      </w:r>
      <w:r w:rsidRPr="00614AA3">
        <w:rPr>
          <w:b/>
          <w:i/>
          <w:iCs/>
          <w:snapToGrid w:val="0"/>
          <w:sz w:val="20"/>
          <w:highlight w:val="magenta"/>
          <w:lang w:eastAsia="zh-CN" w:bidi="en-US"/>
        </w:rPr>
        <w:t>q</w:t>
      </w:r>
      <w:r w:rsidRPr="00614AA3">
        <w:rPr>
          <w:b/>
          <w:snapToGrid w:val="0"/>
          <w:sz w:val="20"/>
          <w:highlight w:val="magenta"/>
          <w:lang w:eastAsia="zh-CN" w:bidi="en-US"/>
        </w:rPr>
        <w:t>-rung orthopair fuzzy decision matrix M</w:t>
      </w:r>
      <w:r w:rsidRPr="00614AA3">
        <w:rPr>
          <w:b/>
          <w:snapToGrid w:val="0"/>
          <w:sz w:val="20"/>
          <w:highlight w:val="magenta"/>
          <w:vertAlign w:val="subscript"/>
          <w:lang w:eastAsia="zh-CN" w:bidi="en-US"/>
        </w:rPr>
        <w:t>3</w:t>
      </w:r>
      <w:r w:rsidRPr="00614AA3">
        <w:rPr>
          <w:b/>
          <w:snapToGrid w:val="0"/>
          <w:sz w:val="20"/>
          <w:highlight w:val="magenta"/>
          <w:lang w:eastAsia="zh-CN" w:bidi="en-US"/>
        </w:rPr>
        <w:t xml:space="preserve"> given by D</w:t>
      </w:r>
      <w:r w:rsidRPr="00614AA3">
        <w:rPr>
          <w:b/>
          <w:snapToGrid w:val="0"/>
          <w:sz w:val="20"/>
          <w:highlight w:val="magenta"/>
          <w:vertAlign w:val="subscript"/>
          <w:lang w:eastAsia="zh-CN" w:bidi="en-US"/>
        </w:rPr>
        <w:t>3</w:t>
      </w:r>
      <w:r w:rsidR="00614AA3">
        <w:rPr>
          <w:b/>
          <w:snapToGrid w:val="0"/>
          <w:sz w:val="20"/>
          <w:highlight w:val="magenta"/>
          <w:lang w:eastAsia="zh-CN" w:bidi="en-US"/>
        </w:rPr>
        <w:t>.</w:t>
      </w:r>
    </w:p>
    <w:tbl>
      <w:tblPr>
        <w:tblStyle w:val="ad"/>
        <w:tblW w:w="7995" w:type="dxa"/>
        <w:jc w:val="center"/>
        <w:tblBorders>
          <w:left w:val="none" w:sz="0" w:space="0" w:color="auto"/>
          <w:right w:val="none" w:sz="0" w:space="0" w:color="auto"/>
          <w:insideH w:val="single" w:sz="8" w:space="0" w:color="auto"/>
          <w:insideV w:val="single" w:sz="8" w:space="0" w:color="auto"/>
        </w:tblBorders>
        <w:tblLayout w:type="fixed"/>
        <w:tblLook w:val="04A0" w:firstRow="1" w:lastRow="0" w:firstColumn="1" w:lastColumn="0" w:noHBand="0" w:noVBand="1"/>
      </w:tblPr>
      <w:tblGrid>
        <w:gridCol w:w="1599"/>
        <w:gridCol w:w="1599"/>
        <w:gridCol w:w="1599"/>
        <w:gridCol w:w="1599"/>
        <w:gridCol w:w="1599"/>
      </w:tblGrid>
      <w:tr w:rsidR="00F43B2F" w:rsidRPr="00D42E57" w14:paraId="7B02C93F" w14:textId="77777777" w:rsidTr="00084FC2">
        <w:trPr>
          <w:jc w:val="center"/>
        </w:trPr>
        <w:tc>
          <w:tcPr>
            <w:tcW w:w="1599" w:type="dxa"/>
            <w:tcBorders>
              <w:top w:val="single" w:sz="8" w:space="0" w:color="auto"/>
            </w:tcBorders>
            <w:vAlign w:val="center"/>
          </w:tcPr>
          <w:p w14:paraId="5FC89929" w14:textId="77777777" w:rsidR="00F43B2F" w:rsidRPr="00D42E57" w:rsidRDefault="00F43B2F" w:rsidP="00084FC2">
            <w:pPr>
              <w:widowControl w:val="0"/>
              <w:adjustRightInd w:val="0"/>
              <w:snapToGrid w:val="0"/>
              <w:spacing w:line="480" w:lineRule="auto"/>
              <w:ind w:firstLine="210"/>
              <w:rPr>
                <w:i/>
                <w:snapToGrid w:val="0"/>
                <w:color w:val="000000" w:themeColor="text1"/>
                <w:lang w:eastAsia="zh-CN" w:bidi="en-US"/>
              </w:rPr>
            </w:pPr>
            <w:bookmarkStart w:id="186" w:name="OLE_LINK8"/>
          </w:p>
        </w:tc>
        <w:tc>
          <w:tcPr>
            <w:tcW w:w="1599" w:type="dxa"/>
            <w:tcBorders>
              <w:top w:val="single" w:sz="8" w:space="0" w:color="auto"/>
            </w:tcBorders>
            <w:vAlign w:val="center"/>
          </w:tcPr>
          <w:p w14:paraId="2DA8AA4A" w14:textId="77777777" w:rsidR="00F43B2F" w:rsidRPr="00D42E57" w:rsidRDefault="00F43B2F" w:rsidP="00084FC2">
            <w:pPr>
              <w:widowControl w:val="0"/>
              <w:adjustRightInd w:val="0"/>
              <w:snapToGrid w:val="0"/>
              <w:spacing w:line="480" w:lineRule="auto"/>
              <w:ind w:firstLineChars="100" w:firstLine="200"/>
              <w:rPr>
                <w:i/>
                <w:snapToGrid w:val="0"/>
                <w:color w:val="000000" w:themeColor="text1"/>
                <w:lang w:eastAsia="zh-CN" w:bidi="en-US"/>
              </w:rPr>
            </w:pPr>
            <w:r w:rsidRPr="00D42E57">
              <w:rPr>
                <w:i/>
                <w:snapToGrid w:val="0"/>
                <w:color w:val="000000" w:themeColor="text1"/>
                <w:lang w:eastAsia="zh-CN" w:bidi="en-US"/>
              </w:rPr>
              <w:t>C</w:t>
            </w:r>
            <w:r w:rsidRPr="00D42E57">
              <w:rPr>
                <w:i/>
                <w:snapToGrid w:val="0"/>
                <w:color w:val="000000" w:themeColor="text1"/>
                <w:vertAlign w:val="subscript"/>
                <w:lang w:eastAsia="zh-CN" w:bidi="en-US"/>
              </w:rPr>
              <w:t>1</w:t>
            </w:r>
          </w:p>
        </w:tc>
        <w:tc>
          <w:tcPr>
            <w:tcW w:w="1599" w:type="dxa"/>
            <w:tcBorders>
              <w:top w:val="single" w:sz="8" w:space="0" w:color="auto"/>
            </w:tcBorders>
            <w:vAlign w:val="center"/>
          </w:tcPr>
          <w:p w14:paraId="3A999E0B" w14:textId="77777777" w:rsidR="00F43B2F" w:rsidRPr="00D42E57" w:rsidRDefault="00F43B2F" w:rsidP="00084FC2">
            <w:pPr>
              <w:widowControl w:val="0"/>
              <w:adjustRightInd w:val="0"/>
              <w:snapToGrid w:val="0"/>
              <w:spacing w:line="480" w:lineRule="auto"/>
              <w:ind w:firstLineChars="100" w:firstLine="200"/>
              <w:rPr>
                <w:i/>
                <w:snapToGrid w:val="0"/>
                <w:color w:val="000000" w:themeColor="text1"/>
                <w:lang w:eastAsia="zh-CN" w:bidi="en-US"/>
              </w:rPr>
            </w:pPr>
            <w:r w:rsidRPr="00D42E57">
              <w:rPr>
                <w:i/>
                <w:snapToGrid w:val="0"/>
                <w:color w:val="000000" w:themeColor="text1"/>
                <w:lang w:eastAsia="zh-CN" w:bidi="en-US"/>
              </w:rPr>
              <w:t>C</w:t>
            </w:r>
            <w:r w:rsidRPr="00D42E57">
              <w:rPr>
                <w:i/>
                <w:snapToGrid w:val="0"/>
                <w:color w:val="000000" w:themeColor="text1"/>
                <w:vertAlign w:val="subscript"/>
                <w:lang w:eastAsia="zh-CN" w:bidi="en-US"/>
              </w:rPr>
              <w:t>2</w:t>
            </w:r>
          </w:p>
        </w:tc>
        <w:tc>
          <w:tcPr>
            <w:tcW w:w="1599" w:type="dxa"/>
            <w:tcBorders>
              <w:top w:val="single" w:sz="8" w:space="0" w:color="auto"/>
            </w:tcBorders>
            <w:vAlign w:val="center"/>
          </w:tcPr>
          <w:p w14:paraId="3250D893" w14:textId="77777777" w:rsidR="00F43B2F" w:rsidRPr="00D42E57" w:rsidRDefault="00F43B2F" w:rsidP="00084FC2">
            <w:pPr>
              <w:widowControl w:val="0"/>
              <w:adjustRightInd w:val="0"/>
              <w:snapToGrid w:val="0"/>
              <w:spacing w:line="480" w:lineRule="auto"/>
              <w:ind w:firstLineChars="100" w:firstLine="200"/>
              <w:rPr>
                <w:i/>
                <w:snapToGrid w:val="0"/>
                <w:color w:val="000000" w:themeColor="text1"/>
                <w:lang w:eastAsia="zh-CN" w:bidi="en-US"/>
              </w:rPr>
            </w:pPr>
            <w:r w:rsidRPr="00D42E57">
              <w:rPr>
                <w:i/>
                <w:snapToGrid w:val="0"/>
                <w:color w:val="000000" w:themeColor="text1"/>
                <w:lang w:eastAsia="zh-CN" w:bidi="en-US"/>
              </w:rPr>
              <w:t>C</w:t>
            </w:r>
            <w:r w:rsidRPr="00D42E57">
              <w:rPr>
                <w:i/>
                <w:snapToGrid w:val="0"/>
                <w:color w:val="000000" w:themeColor="text1"/>
                <w:vertAlign w:val="subscript"/>
                <w:lang w:eastAsia="zh-CN" w:bidi="en-US"/>
              </w:rPr>
              <w:t>3</w:t>
            </w:r>
          </w:p>
        </w:tc>
        <w:tc>
          <w:tcPr>
            <w:tcW w:w="1599" w:type="dxa"/>
            <w:tcBorders>
              <w:top w:val="single" w:sz="8" w:space="0" w:color="auto"/>
            </w:tcBorders>
            <w:vAlign w:val="center"/>
          </w:tcPr>
          <w:p w14:paraId="62914B4E" w14:textId="77777777" w:rsidR="00F43B2F" w:rsidRPr="00D42E57" w:rsidRDefault="00F43B2F" w:rsidP="00084FC2">
            <w:pPr>
              <w:widowControl w:val="0"/>
              <w:adjustRightInd w:val="0"/>
              <w:snapToGrid w:val="0"/>
              <w:spacing w:line="480" w:lineRule="auto"/>
              <w:ind w:firstLineChars="100" w:firstLine="200"/>
              <w:rPr>
                <w:i/>
                <w:snapToGrid w:val="0"/>
                <w:color w:val="000000" w:themeColor="text1"/>
                <w:lang w:eastAsia="zh-CN" w:bidi="en-US"/>
              </w:rPr>
            </w:pPr>
            <w:r w:rsidRPr="00D42E57">
              <w:rPr>
                <w:i/>
                <w:snapToGrid w:val="0"/>
                <w:color w:val="000000" w:themeColor="text1"/>
                <w:lang w:eastAsia="zh-CN" w:bidi="en-US"/>
              </w:rPr>
              <w:t>C</w:t>
            </w:r>
            <w:r w:rsidRPr="00D42E57">
              <w:rPr>
                <w:i/>
                <w:snapToGrid w:val="0"/>
                <w:color w:val="000000" w:themeColor="text1"/>
                <w:vertAlign w:val="subscript"/>
                <w:lang w:eastAsia="zh-CN" w:bidi="en-US"/>
              </w:rPr>
              <w:t>4</w:t>
            </w:r>
          </w:p>
        </w:tc>
      </w:tr>
      <w:tr w:rsidR="00F43B2F" w:rsidRPr="00D42E57" w14:paraId="54A3D52A" w14:textId="77777777" w:rsidTr="00084FC2">
        <w:trPr>
          <w:jc w:val="center"/>
        </w:trPr>
        <w:tc>
          <w:tcPr>
            <w:tcW w:w="1599" w:type="dxa"/>
            <w:vAlign w:val="center"/>
          </w:tcPr>
          <w:p w14:paraId="34EF74E4" w14:textId="77777777" w:rsidR="00F43B2F" w:rsidRPr="00D42E57" w:rsidRDefault="00F43B2F" w:rsidP="00084FC2">
            <w:pPr>
              <w:widowControl w:val="0"/>
              <w:adjustRightInd w:val="0"/>
              <w:snapToGrid w:val="0"/>
              <w:spacing w:line="480" w:lineRule="auto"/>
              <w:ind w:firstLine="210"/>
              <w:rPr>
                <w:i/>
                <w:snapToGrid w:val="0"/>
                <w:color w:val="000000" w:themeColor="text1"/>
                <w:vertAlign w:val="subscript"/>
                <w:lang w:eastAsia="zh-CN" w:bidi="en-US"/>
              </w:rPr>
            </w:pPr>
            <w:r w:rsidRPr="00D42E57">
              <w:rPr>
                <w:i/>
                <w:snapToGrid w:val="0"/>
                <w:color w:val="000000" w:themeColor="text1"/>
                <w:lang w:eastAsia="zh-CN" w:bidi="en-US"/>
              </w:rPr>
              <w:lastRenderedPageBreak/>
              <w:t>A</w:t>
            </w:r>
            <w:r w:rsidRPr="00D42E57">
              <w:rPr>
                <w:i/>
                <w:snapToGrid w:val="0"/>
                <w:color w:val="000000" w:themeColor="text1"/>
                <w:vertAlign w:val="subscript"/>
                <w:lang w:eastAsia="zh-CN" w:bidi="en-US"/>
              </w:rPr>
              <w:t>1</w:t>
            </w:r>
          </w:p>
        </w:tc>
        <w:tc>
          <w:tcPr>
            <w:tcW w:w="1599" w:type="dxa"/>
            <w:vAlign w:val="center"/>
          </w:tcPr>
          <w:p w14:paraId="6164242B"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(0.4,0.2)</w:t>
            </w:r>
          </w:p>
        </w:tc>
        <w:tc>
          <w:tcPr>
            <w:tcW w:w="1599" w:type="dxa"/>
            <w:vAlign w:val="center"/>
          </w:tcPr>
          <w:p w14:paraId="59CC818D"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(0.5,0.2)</w:t>
            </w:r>
          </w:p>
        </w:tc>
        <w:tc>
          <w:tcPr>
            <w:tcW w:w="1599" w:type="dxa"/>
            <w:vAlign w:val="center"/>
          </w:tcPr>
          <w:p w14:paraId="1592E8B3"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(0.5,0.3)</w:t>
            </w:r>
          </w:p>
        </w:tc>
        <w:tc>
          <w:tcPr>
            <w:tcW w:w="1599" w:type="dxa"/>
            <w:vAlign w:val="center"/>
          </w:tcPr>
          <w:p w14:paraId="3FF5D2C6"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(0.5,0.2)</w:t>
            </w:r>
          </w:p>
        </w:tc>
      </w:tr>
      <w:tr w:rsidR="00F43B2F" w:rsidRPr="00D42E57" w14:paraId="13D16D9C" w14:textId="77777777" w:rsidTr="00084FC2">
        <w:trPr>
          <w:jc w:val="center"/>
        </w:trPr>
        <w:tc>
          <w:tcPr>
            <w:tcW w:w="1599" w:type="dxa"/>
            <w:vAlign w:val="center"/>
          </w:tcPr>
          <w:p w14:paraId="2C3580EE" w14:textId="77777777" w:rsidR="00F43B2F" w:rsidRPr="00D42E57" w:rsidRDefault="00F43B2F" w:rsidP="00084FC2">
            <w:pPr>
              <w:widowControl w:val="0"/>
              <w:adjustRightInd w:val="0"/>
              <w:snapToGrid w:val="0"/>
              <w:spacing w:line="480" w:lineRule="auto"/>
              <w:ind w:firstLine="210"/>
              <w:rPr>
                <w:i/>
                <w:snapToGrid w:val="0"/>
                <w:color w:val="000000" w:themeColor="text1"/>
                <w:vertAlign w:val="subscript"/>
                <w:lang w:eastAsia="zh-CN" w:bidi="en-US"/>
              </w:rPr>
            </w:pPr>
            <w:r w:rsidRPr="00D42E57">
              <w:rPr>
                <w:i/>
                <w:snapToGrid w:val="0"/>
                <w:color w:val="000000" w:themeColor="text1"/>
                <w:lang w:eastAsia="zh-CN" w:bidi="en-US"/>
              </w:rPr>
              <w:t>A</w:t>
            </w:r>
            <w:r w:rsidRPr="00D42E57">
              <w:rPr>
                <w:i/>
                <w:snapToGrid w:val="0"/>
                <w:color w:val="000000" w:themeColor="text1"/>
                <w:vertAlign w:val="subscript"/>
                <w:lang w:eastAsia="zh-CN" w:bidi="en-US"/>
              </w:rPr>
              <w:t>2</w:t>
            </w:r>
          </w:p>
        </w:tc>
        <w:tc>
          <w:tcPr>
            <w:tcW w:w="1599" w:type="dxa"/>
            <w:vAlign w:val="center"/>
          </w:tcPr>
          <w:p w14:paraId="1B9FE7AE"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(0.5,0.3)</w:t>
            </w:r>
          </w:p>
        </w:tc>
        <w:tc>
          <w:tcPr>
            <w:tcW w:w="1599" w:type="dxa"/>
            <w:vAlign w:val="center"/>
          </w:tcPr>
          <w:p w14:paraId="6087C10C"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(0.5,0.3)</w:t>
            </w:r>
          </w:p>
        </w:tc>
        <w:tc>
          <w:tcPr>
            <w:tcW w:w="1599" w:type="dxa"/>
            <w:vAlign w:val="center"/>
          </w:tcPr>
          <w:p w14:paraId="5305C419"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(0.6,0.2)</w:t>
            </w:r>
          </w:p>
        </w:tc>
        <w:tc>
          <w:tcPr>
            <w:tcW w:w="1599" w:type="dxa"/>
            <w:vAlign w:val="center"/>
          </w:tcPr>
          <w:p w14:paraId="1F40CBA6"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(0.7,0.2)</w:t>
            </w:r>
          </w:p>
        </w:tc>
      </w:tr>
      <w:tr w:rsidR="00F43B2F" w:rsidRPr="00D42E57" w14:paraId="2F7634F2" w14:textId="77777777" w:rsidTr="00084FC2">
        <w:trPr>
          <w:jc w:val="center"/>
        </w:trPr>
        <w:tc>
          <w:tcPr>
            <w:tcW w:w="1599" w:type="dxa"/>
            <w:vAlign w:val="center"/>
          </w:tcPr>
          <w:p w14:paraId="6466A607" w14:textId="77777777" w:rsidR="00F43B2F" w:rsidRPr="00D42E57" w:rsidRDefault="00F43B2F" w:rsidP="00084FC2">
            <w:pPr>
              <w:widowControl w:val="0"/>
              <w:adjustRightInd w:val="0"/>
              <w:snapToGrid w:val="0"/>
              <w:spacing w:line="480" w:lineRule="auto"/>
              <w:ind w:firstLine="210"/>
              <w:rPr>
                <w:i/>
                <w:snapToGrid w:val="0"/>
                <w:color w:val="000000" w:themeColor="text1"/>
                <w:vertAlign w:val="subscript"/>
                <w:lang w:eastAsia="zh-CN" w:bidi="en-US"/>
              </w:rPr>
            </w:pPr>
            <w:r w:rsidRPr="00D42E57">
              <w:rPr>
                <w:i/>
                <w:snapToGrid w:val="0"/>
                <w:color w:val="000000" w:themeColor="text1"/>
                <w:lang w:eastAsia="zh-CN" w:bidi="en-US"/>
              </w:rPr>
              <w:t>A</w:t>
            </w:r>
            <w:r w:rsidRPr="00D42E57">
              <w:rPr>
                <w:i/>
                <w:snapToGrid w:val="0"/>
                <w:color w:val="000000" w:themeColor="text1"/>
                <w:vertAlign w:val="subscript"/>
                <w:lang w:eastAsia="zh-CN" w:bidi="en-US"/>
              </w:rPr>
              <w:t>3</w:t>
            </w:r>
          </w:p>
        </w:tc>
        <w:tc>
          <w:tcPr>
            <w:tcW w:w="1599" w:type="dxa"/>
            <w:vAlign w:val="center"/>
          </w:tcPr>
          <w:p w14:paraId="50FC48C3"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(0.4,0.4)</w:t>
            </w:r>
          </w:p>
        </w:tc>
        <w:tc>
          <w:tcPr>
            <w:tcW w:w="1599" w:type="dxa"/>
            <w:vAlign w:val="center"/>
          </w:tcPr>
          <w:p w14:paraId="79804218"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(0.3,0.4)</w:t>
            </w:r>
          </w:p>
        </w:tc>
        <w:tc>
          <w:tcPr>
            <w:tcW w:w="1599" w:type="dxa"/>
            <w:vAlign w:val="center"/>
          </w:tcPr>
          <w:p w14:paraId="48748A14"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(0.4,0.3)</w:t>
            </w:r>
          </w:p>
        </w:tc>
        <w:tc>
          <w:tcPr>
            <w:tcW w:w="1599" w:type="dxa"/>
            <w:vAlign w:val="center"/>
          </w:tcPr>
          <w:p w14:paraId="39E208BE"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(0.3,0.3)</w:t>
            </w:r>
          </w:p>
        </w:tc>
      </w:tr>
      <w:tr w:rsidR="00F43B2F" w:rsidRPr="00D42E57" w14:paraId="139C0BA1" w14:textId="77777777" w:rsidTr="00084FC2">
        <w:trPr>
          <w:trHeight w:val="252"/>
          <w:jc w:val="center"/>
        </w:trPr>
        <w:tc>
          <w:tcPr>
            <w:tcW w:w="1599" w:type="dxa"/>
            <w:vAlign w:val="center"/>
          </w:tcPr>
          <w:p w14:paraId="64D9EC2C" w14:textId="77777777" w:rsidR="00F43B2F" w:rsidRPr="00D42E57" w:rsidRDefault="00F43B2F" w:rsidP="00084FC2">
            <w:pPr>
              <w:widowControl w:val="0"/>
              <w:adjustRightInd w:val="0"/>
              <w:snapToGrid w:val="0"/>
              <w:spacing w:line="480" w:lineRule="auto"/>
              <w:ind w:firstLine="210"/>
              <w:rPr>
                <w:i/>
                <w:snapToGrid w:val="0"/>
                <w:color w:val="000000" w:themeColor="text1"/>
                <w:vertAlign w:val="subscript"/>
                <w:lang w:eastAsia="zh-CN" w:bidi="en-US"/>
              </w:rPr>
            </w:pPr>
            <w:r w:rsidRPr="00D42E57">
              <w:rPr>
                <w:i/>
                <w:snapToGrid w:val="0"/>
                <w:color w:val="000000" w:themeColor="text1"/>
                <w:lang w:eastAsia="zh-CN" w:bidi="en-US"/>
              </w:rPr>
              <w:t>A</w:t>
            </w:r>
            <w:r w:rsidRPr="00D42E57">
              <w:rPr>
                <w:i/>
                <w:snapToGrid w:val="0"/>
                <w:color w:val="000000" w:themeColor="text1"/>
                <w:vertAlign w:val="subscript"/>
                <w:lang w:eastAsia="zh-CN" w:bidi="en-US"/>
              </w:rPr>
              <w:t>4</w:t>
            </w:r>
          </w:p>
        </w:tc>
        <w:tc>
          <w:tcPr>
            <w:tcW w:w="1599" w:type="dxa"/>
            <w:vAlign w:val="center"/>
          </w:tcPr>
          <w:p w14:paraId="17464009"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(0.5,0.3)</w:t>
            </w:r>
          </w:p>
        </w:tc>
        <w:tc>
          <w:tcPr>
            <w:tcW w:w="1599" w:type="dxa"/>
            <w:vAlign w:val="center"/>
          </w:tcPr>
          <w:p w14:paraId="7D1349E5"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(0.5,0.3)</w:t>
            </w:r>
          </w:p>
        </w:tc>
        <w:tc>
          <w:tcPr>
            <w:tcW w:w="1599" w:type="dxa"/>
            <w:vAlign w:val="center"/>
          </w:tcPr>
          <w:p w14:paraId="6806D1F9"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(0.3,0.5)</w:t>
            </w:r>
          </w:p>
        </w:tc>
        <w:tc>
          <w:tcPr>
            <w:tcW w:w="1599" w:type="dxa"/>
            <w:vAlign w:val="center"/>
          </w:tcPr>
          <w:p w14:paraId="68B219FE"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(0.5,0.2)</w:t>
            </w:r>
          </w:p>
        </w:tc>
      </w:tr>
      <w:tr w:rsidR="00F43B2F" w:rsidRPr="00D42E57" w14:paraId="45F0DBDF" w14:textId="77777777" w:rsidTr="00084FC2">
        <w:trPr>
          <w:jc w:val="center"/>
        </w:trPr>
        <w:tc>
          <w:tcPr>
            <w:tcW w:w="1599" w:type="dxa"/>
            <w:tcBorders>
              <w:bottom w:val="single" w:sz="8" w:space="0" w:color="auto"/>
            </w:tcBorders>
            <w:vAlign w:val="center"/>
          </w:tcPr>
          <w:p w14:paraId="6476D79C" w14:textId="77777777" w:rsidR="00F43B2F" w:rsidRPr="00D42E57" w:rsidRDefault="00F43B2F" w:rsidP="00084FC2">
            <w:pPr>
              <w:widowControl w:val="0"/>
              <w:adjustRightInd w:val="0"/>
              <w:snapToGrid w:val="0"/>
              <w:spacing w:line="480" w:lineRule="auto"/>
              <w:ind w:firstLine="210"/>
              <w:rPr>
                <w:i/>
                <w:snapToGrid w:val="0"/>
                <w:color w:val="000000" w:themeColor="text1"/>
                <w:vertAlign w:val="subscript"/>
                <w:lang w:eastAsia="zh-CN" w:bidi="en-US"/>
              </w:rPr>
            </w:pPr>
            <w:r w:rsidRPr="00D42E57">
              <w:rPr>
                <w:i/>
                <w:snapToGrid w:val="0"/>
                <w:color w:val="000000" w:themeColor="text1"/>
                <w:lang w:eastAsia="zh-CN" w:bidi="en-US"/>
              </w:rPr>
              <w:t>A</w:t>
            </w:r>
            <w:r w:rsidRPr="00D42E57">
              <w:rPr>
                <w:i/>
                <w:snapToGrid w:val="0"/>
                <w:color w:val="000000" w:themeColor="text1"/>
                <w:vertAlign w:val="subscript"/>
                <w:lang w:eastAsia="zh-CN" w:bidi="en-US"/>
              </w:rPr>
              <w:t>5</w:t>
            </w:r>
          </w:p>
        </w:tc>
        <w:tc>
          <w:tcPr>
            <w:tcW w:w="1599" w:type="dxa"/>
            <w:tcBorders>
              <w:bottom w:val="single" w:sz="8" w:space="0" w:color="auto"/>
            </w:tcBorders>
            <w:vAlign w:val="center"/>
          </w:tcPr>
          <w:p w14:paraId="3E3A5762"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(0.6,0.2)</w:t>
            </w:r>
          </w:p>
        </w:tc>
        <w:tc>
          <w:tcPr>
            <w:tcW w:w="1599" w:type="dxa"/>
            <w:tcBorders>
              <w:bottom w:val="single" w:sz="8" w:space="0" w:color="auto"/>
            </w:tcBorders>
            <w:vAlign w:val="center"/>
          </w:tcPr>
          <w:p w14:paraId="5F373107"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(0.6,0.4)</w:t>
            </w:r>
          </w:p>
        </w:tc>
        <w:tc>
          <w:tcPr>
            <w:tcW w:w="1599" w:type="dxa"/>
            <w:tcBorders>
              <w:bottom w:val="single" w:sz="8" w:space="0" w:color="auto"/>
            </w:tcBorders>
            <w:vAlign w:val="center"/>
          </w:tcPr>
          <w:p w14:paraId="6360BEFE"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(0.4,0.4)</w:t>
            </w:r>
          </w:p>
        </w:tc>
        <w:tc>
          <w:tcPr>
            <w:tcW w:w="1599" w:type="dxa"/>
            <w:tcBorders>
              <w:bottom w:val="single" w:sz="8" w:space="0" w:color="auto"/>
            </w:tcBorders>
            <w:vAlign w:val="center"/>
          </w:tcPr>
          <w:p w14:paraId="118C143B"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(0.6,0.3)</w:t>
            </w:r>
          </w:p>
        </w:tc>
      </w:tr>
      <w:bookmarkEnd w:id="186"/>
    </w:tbl>
    <w:p w14:paraId="442FDBF1" w14:textId="77777777" w:rsidR="00F43B2F" w:rsidRPr="00D42E57" w:rsidRDefault="00F43B2F" w:rsidP="00F43B2F">
      <w:pPr>
        <w:widowControl w:val="0"/>
        <w:adjustRightInd w:val="0"/>
        <w:snapToGrid w:val="0"/>
        <w:spacing w:line="480" w:lineRule="auto"/>
        <w:ind w:firstLine="210"/>
        <w:rPr>
          <w:snapToGrid w:val="0"/>
          <w:color w:val="000000" w:themeColor="text1"/>
          <w:sz w:val="20"/>
          <w:lang w:eastAsia="zh-CN" w:bidi="en-US"/>
        </w:rPr>
      </w:pPr>
    </w:p>
    <w:p w14:paraId="7B1595E6" w14:textId="03510238" w:rsidR="00F43B2F" w:rsidRPr="00D42E57" w:rsidRDefault="00F43B2F" w:rsidP="00F43B2F">
      <w:pPr>
        <w:widowControl w:val="0"/>
        <w:adjustRightInd w:val="0"/>
        <w:snapToGrid w:val="0"/>
        <w:spacing w:line="480" w:lineRule="auto"/>
        <w:ind w:firstLine="210"/>
        <w:rPr>
          <w:snapToGrid w:val="0"/>
          <w:color w:val="000000" w:themeColor="text1"/>
          <w:sz w:val="20"/>
          <w:lang w:eastAsia="zh-CN" w:bidi="en-US"/>
        </w:rPr>
      </w:pPr>
      <w:r w:rsidRPr="00D42E57">
        <w:rPr>
          <w:snapToGrid w:val="0"/>
          <w:color w:val="000000" w:themeColor="text1"/>
          <w:sz w:val="20"/>
          <w:lang w:eastAsia="zh-CN" w:bidi="en-US"/>
        </w:rPr>
        <w:t>In the following, the proposed method is used to solve the MAGDM problem. The selection process consists of the following five steps:</w:t>
      </w:r>
    </w:p>
    <w:p w14:paraId="0624813C" w14:textId="7A17D9AD" w:rsidR="00F43B2F" w:rsidRPr="00D42E57" w:rsidRDefault="00F43B2F" w:rsidP="00F43B2F">
      <w:pPr>
        <w:widowControl w:val="0"/>
        <w:numPr>
          <w:ilvl w:val="0"/>
          <w:numId w:val="11"/>
        </w:numPr>
        <w:adjustRightInd w:val="0"/>
        <w:snapToGrid w:val="0"/>
        <w:spacing w:line="480" w:lineRule="auto"/>
        <w:ind w:firstLine="210"/>
        <w:rPr>
          <w:snapToGrid w:val="0"/>
          <w:color w:val="000000" w:themeColor="text1"/>
          <w:sz w:val="20"/>
          <w:lang w:eastAsia="zh-CN" w:bidi="en-US"/>
        </w:rPr>
      </w:pPr>
      <w:r w:rsidRPr="00D42E57">
        <w:rPr>
          <w:snapToGrid w:val="0"/>
          <w:color w:val="000000" w:themeColor="text1"/>
          <w:sz w:val="20"/>
          <w:lang w:eastAsia="zh-CN" w:bidi="en-US"/>
        </w:rPr>
        <w:t xml:space="preserve">Normalize the decision matrix. </w:t>
      </w:r>
      <w:r w:rsidR="009824D3" w:rsidRPr="00D42E57">
        <w:rPr>
          <w:snapToGrid w:val="0"/>
          <w:color w:val="000000" w:themeColor="text1"/>
          <w:sz w:val="20"/>
          <w:lang w:eastAsia="zh-CN" w:bidi="en-US"/>
        </w:rPr>
        <w:t>Since</w:t>
      </w:r>
      <w:r w:rsidRPr="00D42E57">
        <w:rPr>
          <w:snapToGrid w:val="0"/>
          <w:color w:val="000000" w:themeColor="text1"/>
          <w:sz w:val="20"/>
          <w:lang w:eastAsia="zh-CN" w:bidi="en-US"/>
        </w:rPr>
        <w:t xml:space="preserve"> all </w:t>
      </w:r>
      <w:r w:rsidRPr="00D42E57">
        <w:rPr>
          <w:sz w:val="20"/>
          <w:lang w:eastAsia="zh-CN" w:bidi="en-US"/>
        </w:rPr>
        <w:t>attributes</w:t>
      </w:r>
      <w:r w:rsidRPr="00D42E57">
        <w:rPr>
          <w:snapToGrid w:val="0"/>
          <w:color w:val="000000" w:themeColor="text1"/>
          <w:sz w:val="20"/>
          <w:lang w:eastAsia="zh-CN" w:bidi="en-US"/>
        </w:rPr>
        <w:t xml:space="preserve"> are benefit attributes, this step is skipped. The normalized decision matrix</w:t>
      </w:r>
      <w:r w:rsidRPr="00D42E57">
        <w:rPr>
          <w:i/>
          <w:snapToGrid w:val="0"/>
          <w:color w:val="000000" w:themeColor="text1"/>
          <w:sz w:val="20"/>
          <w:lang w:eastAsia="zh-CN" w:bidi="en-US"/>
        </w:rPr>
        <w:t xml:space="preserve"> M</w:t>
      </w:r>
      <w:r w:rsidRPr="00D42E57">
        <w:rPr>
          <w:i/>
          <w:snapToGrid w:val="0"/>
          <w:color w:val="000000" w:themeColor="text1"/>
          <w:sz w:val="20"/>
          <w:vertAlign w:val="subscript"/>
          <w:lang w:eastAsia="zh-CN" w:bidi="en-US"/>
        </w:rPr>
        <w:t>k</w:t>
      </w:r>
      <w:r w:rsidRPr="00D42E57">
        <w:rPr>
          <w:snapToGrid w:val="0"/>
          <w:color w:val="000000" w:themeColor="text1"/>
          <w:sz w:val="20"/>
          <w:lang w:eastAsia="zh-CN" w:bidi="en-US"/>
        </w:rPr>
        <w:t>’ is equal to</w:t>
      </w:r>
      <w:r w:rsidRPr="00D42E57">
        <w:rPr>
          <w:i/>
          <w:snapToGrid w:val="0"/>
          <w:color w:val="000000" w:themeColor="text1"/>
          <w:sz w:val="20"/>
          <w:lang w:eastAsia="zh-CN" w:bidi="en-US"/>
        </w:rPr>
        <w:t xml:space="preserve"> M</w:t>
      </w:r>
      <w:r w:rsidRPr="00D42E57">
        <w:rPr>
          <w:i/>
          <w:snapToGrid w:val="0"/>
          <w:color w:val="000000" w:themeColor="text1"/>
          <w:sz w:val="20"/>
          <w:vertAlign w:val="subscript"/>
          <w:lang w:eastAsia="zh-CN" w:bidi="en-US"/>
        </w:rPr>
        <w:t>k</w:t>
      </w:r>
      <w:r w:rsidRPr="00D42E57">
        <w:rPr>
          <w:snapToGrid w:val="0"/>
          <w:color w:val="000000" w:themeColor="text1"/>
          <w:sz w:val="20"/>
          <w:lang w:eastAsia="zh-CN" w:bidi="en-US"/>
        </w:rPr>
        <w:t xml:space="preserve">, i.e., </w:t>
      </w:r>
      <w:r w:rsidRPr="00D42E57">
        <w:rPr>
          <w:i/>
          <w:snapToGrid w:val="0"/>
          <w:color w:val="000000" w:themeColor="text1"/>
          <w:sz w:val="20"/>
          <w:lang w:eastAsia="zh-CN" w:bidi="en-US"/>
        </w:rPr>
        <w:t>M</w:t>
      </w:r>
      <w:r w:rsidRPr="00D42E57">
        <w:rPr>
          <w:i/>
          <w:snapToGrid w:val="0"/>
          <w:color w:val="000000" w:themeColor="text1"/>
          <w:sz w:val="20"/>
          <w:vertAlign w:val="subscript"/>
          <w:lang w:eastAsia="zh-CN" w:bidi="en-US"/>
        </w:rPr>
        <w:t>k</w:t>
      </w:r>
      <w:r w:rsidRPr="00D42E57">
        <w:rPr>
          <w:snapToGrid w:val="0"/>
          <w:color w:val="000000" w:themeColor="text1"/>
          <w:sz w:val="20"/>
          <w:lang w:eastAsia="zh-CN" w:bidi="en-US"/>
        </w:rPr>
        <w:t>’=</w:t>
      </w:r>
      <w:r w:rsidRPr="00D42E57">
        <w:rPr>
          <w:i/>
          <w:snapToGrid w:val="0"/>
          <w:color w:val="000000" w:themeColor="text1"/>
          <w:sz w:val="20"/>
          <w:lang w:eastAsia="zh-CN" w:bidi="en-US"/>
        </w:rPr>
        <w:t xml:space="preserve"> M</w:t>
      </w:r>
      <w:r w:rsidRPr="00D42E57">
        <w:rPr>
          <w:i/>
          <w:snapToGrid w:val="0"/>
          <w:color w:val="000000" w:themeColor="text1"/>
          <w:sz w:val="20"/>
          <w:vertAlign w:val="subscript"/>
          <w:lang w:eastAsia="zh-CN" w:bidi="en-US"/>
        </w:rPr>
        <w:t>k</w:t>
      </w:r>
      <w:r w:rsidRPr="00D42E57">
        <w:rPr>
          <w:snapToGrid w:val="0"/>
          <w:color w:val="000000" w:themeColor="text1"/>
          <w:sz w:val="20"/>
          <w:lang w:eastAsia="zh-CN" w:bidi="en-US"/>
        </w:rPr>
        <w:t>.</w:t>
      </w:r>
    </w:p>
    <w:p w14:paraId="417E84D5" w14:textId="6B1B4AB3" w:rsidR="00F43B2F" w:rsidRPr="00D42E57" w:rsidRDefault="00F43B2F" w:rsidP="00F43B2F">
      <w:pPr>
        <w:widowControl w:val="0"/>
        <w:numPr>
          <w:ilvl w:val="0"/>
          <w:numId w:val="11"/>
        </w:numPr>
        <w:adjustRightInd w:val="0"/>
        <w:snapToGrid w:val="0"/>
        <w:spacing w:line="480" w:lineRule="auto"/>
        <w:ind w:firstLine="210"/>
        <w:rPr>
          <w:snapToGrid w:val="0"/>
          <w:color w:val="000000" w:themeColor="text1"/>
          <w:sz w:val="20"/>
          <w:lang w:eastAsia="zh-CN" w:bidi="en-US"/>
        </w:rPr>
      </w:pPr>
      <w:r w:rsidRPr="00D42E57">
        <w:rPr>
          <w:snapToGrid w:val="0"/>
          <w:color w:val="000000" w:themeColor="text1"/>
          <w:sz w:val="20"/>
          <w:lang w:eastAsia="zh-CN" w:bidi="en-US"/>
        </w:rPr>
        <w:t>Incorporate the evaluation information of the decision makers into the c</w:t>
      </w:r>
      <w:r w:rsidRPr="00D42E57">
        <w:rPr>
          <w:snapToGrid w:val="0"/>
          <w:color w:val="auto"/>
          <w:sz w:val="20"/>
          <w:lang w:eastAsia="zh-CN" w:bidi="en-US"/>
        </w:rPr>
        <w:t xml:space="preserve">ollective information. Using Equation (57) and taking the normalized decision matrix </w:t>
      </w:r>
      <w:r w:rsidRPr="00D42E57">
        <w:rPr>
          <w:i/>
          <w:snapToGrid w:val="0"/>
          <w:color w:val="auto"/>
          <w:sz w:val="20"/>
          <w:lang w:eastAsia="zh-CN" w:bidi="en-US"/>
        </w:rPr>
        <w:t>M</w:t>
      </w:r>
      <w:r w:rsidRPr="00D42E57">
        <w:rPr>
          <w:i/>
          <w:snapToGrid w:val="0"/>
          <w:color w:val="auto"/>
          <w:sz w:val="20"/>
          <w:vertAlign w:val="subscript"/>
          <w:lang w:eastAsia="zh-CN" w:bidi="en-US"/>
        </w:rPr>
        <w:t>k</w:t>
      </w:r>
      <w:r w:rsidRPr="00D42E57">
        <w:rPr>
          <w:snapToGrid w:val="0"/>
          <w:color w:val="auto"/>
          <w:sz w:val="20"/>
          <w:lang w:eastAsia="zh-CN" w:bidi="en-US"/>
        </w:rPr>
        <w:t>’</w:t>
      </w:r>
      <w:r w:rsidRPr="00D42E57">
        <w:rPr>
          <w:color w:val="auto"/>
        </w:rPr>
        <w:t xml:space="preserve"> </w:t>
      </w:r>
      <w:r w:rsidRPr="00D42E57">
        <w:rPr>
          <w:snapToGrid w:val="0"/>
          <w:color w:val="auto"/>
          <w:sz w:val="20"/>
          <w:lang w:eastAsia="zh-CN" w:bidi="en-US"/>
        </w:rPr>
        <w:t xml:space="preserve">and the weight set </w:t>
      </w:r>
      <w:r w:rsidRPr="00D42E57">
        <w:rPr>
          <w:rFonts w:ascii="Cambria Math" w:hAnsi="Cambria Math" w:cs="Cambria Math"/>
          <w:snapToGrid w:val="0"/>
          <w:color w:val="auto"/>
          <w:sz w:val="20"/>
          <w:lang w:eastAsia="zh-CN" w:bidi="en-US"/>
        </w:rPr>
        <w:t>𝜔</w:t>
      </w:r>
      <w:r w:rsidRPr="00D42E57">
        <w:rPr>
          <w:snapToGrid w:val="0"/>
          <w:color w:val="auto"/>
          <w:sz w:val="20"/>
          <w:lang w:eastAsia="zh-CN" w:bidi="en-US"/>
        </w:rPr>
        <w:t xml:space="preserve"> as input, the evaluation information of the three decision makers is aggregated into collective information by the proposed </w:t>
      </w:r>
      <w:r w:rsidRPr="00D42E57">
        <w:rPr>
          <w:i/>
          <w:snapToGrid w:val="0"/>
          <w:color w:val="auto"/>
          <w:sz w:val="20"/>
          <w:lang w:eastAsia="zh-CN" w:bidi="en-US"/>
        </w:rPr>
        <w:t>q</w:t>
      </w:r>
      <w:r w:rsidRPr="00D42E57">
        <w:rPr>
          <w:snapToGrid w:val="0"/>
          <w:color w:val="auto"/>
          <w:sz w:val="20"/>
          <w:lang w:eastAsia="zh-CN" w:bidi="en-US"/>
        </w:rPr>
        <w:t xml:space="preserve">ROFDWPPHM operator (let the values of the parameters be </w:t>
      </w:r>
      <w:r w:rsidRPr="00D42E57">
        <w:rPr>
          <w:i/>
          <w:snapToGrid w:val="0"/>
          <w:color w:val="auto"/>
          <w:sz w:val="20"/>
          <w:lang w:eastAsia="zh-CN" w:bidi="en-US"/>
        </w:rPr>
        <w:t xml:space="preserve">a </w:t>
      </w:r>
      <w:r w:rsidRPr="00D42E57">
        <w:rPr>
          <w:snapToGrid w:val="0"/>
          <w:color w:val="auto"/>
          <w:sz w:val="20"/>
          <w:lang w:eastAsia="zh-CN" w:bidi="en-US"/>
        </w:rPr>
        <w:t xml:space="preserve">=1, </w:t>
      </w:r>
      <w:r w:rsidRPr="00D42E57">
        <w:rPr>
          <w:i/>
          <w:snapToGrid w:val="0"/>
          <w:color w:val="auto"/>
          <w:sz w:val="20"/>
          <w:lang w:eastAsia="zh-CN" w:bidi="en-US"/>
        </w:rPr>
        <w:t xml:space="preserve">b </w:t>
      </w:r>
      <w:r w:rsidRPr="00D42E57">
        <w:rPr>
          <w:snapToGrid w:val="0"/>
          <w:color w:val="auto"/>
          <w:sz w:val="20"/>
          <w:lang w:eastAsia="zh-CN" w:bidi="en-US"/>
        </w:rPr>
        <w:t xml:space="preserve">=2 and </w:t>
      </w:r>
      <w:r w:rsidRPr="00D42E57">
        <w:rPr>
          <w:i/>
          <w:snapToGrid w:val="0"/>
          <w:color w:val="auto"/>
          <w:sz w:val="20"/>
          <w:lang w:eastAsia="zh-CN" w:bidi="en-US"/>
        </w:rPr>
        <w:t xml:space="preserve">λ </w:t>
      </w:r>
      <w:r w:rsidRPr="00D42E57">
        <w:rPr>
          <w:snapToGrid w:val="0"/>
          <w:color w:val="auto"/>
          <w:sz w:val="20"/>
          <w:lang w:eastAsia="zh-CN" w:bidi="en-US"/>
        </w:rPr>
        <w:t>=1.5, and let the decision matrices be divided into three classes</w:t>
      </w:r>
      <w:r w:rsidRPr="00D42E57">
        <w:rPr>
          <w:i/>
          <w:snapToGrid w:val="0"/>
          <w:color w:val="auto"/>
          <w:sz w:val="20"/>
          <w:lang w:eastAsia="zh-CN" w:bidi="en-US"/>
        </w:rPr>
        <w:t xml:space="preserve"> P</w:t>
      </w:r>
      <w:r w:rsidRPr="00D42E57">
        <w:rPr>
          <w:i/>
          <w:snapToGrid w:val="0"/>
          <w:color w:val="auto"/>
          <w:sz w:val="20"/>
          <w:vertAlign w:val="superscript"/>
          <w:lang w:eastAsia="zh-CN" w:bidi="en-US"/>
        </w:rPr>
        <w:t>’</w:t>
      </w:r>
      <w:r w:rsidRPr="00D42E57">
        <w:rPr>
          <w:snapToGrid w:val="0"/>
          <w:color w:val="auto"/>
          <w:sz w:val="20"/>
          <w:vertAlign w:val="subscript"/>
          <w:lang w:eastAsia="zh-CN" w:bidi="en-US"/>
        </w:rPr>
        <w:t>1</w:t>
      </w:r>
      <w:r w:rsidRPr="00D42E57">
        <w:rPr>
          <w:snapToGrid w:val="0"/>
          <w:color w:val="auto"/>
          <w:sz w:val="20"/>
          <w:lang w:eastAsia="zh-CN" w:bidi="en-US"/>
        </w:rPr>
        <w:t xml:space="preserve"> = {</w:t>
      </w:r>
      <w:r w:rsidRPr="00D42E57">
        <w:rPr>
          <w:i/>
          <w:snapToGrid w:val="0"/>
          <w:color w:val="auto"/>
          <w:sz w:val="20"/>
          <w:lang w:eastAsia="zh-CN" w:bidi="en-US"/>
        </w:rPr>
        <w:t>M</w:t>
      </w:r>
      <w:r w:rsidRPr="00D42E57">
        <w:rPr>
          <w:snapToGrid w:val="0"/>
          <w:color w:val="auto"/>
          <w:sz w:val="20"/>
          <w:vertAlign w:val="subscript"/>
          <w:lang w:eastAsia="zh-CN" w:bidi="en-US"/>
        </w:rPr>
        <w:t>1</w:t>
      </w:r>
      <w:r w:rsidRPr="00D42E57">
        <w:rPr>
          <w:snapToGrid w:val="0"/>
          <w:color w:val="auto"/>
          <w:sz w:val="20"/>
          <w:lang w:eastAsia="zh-CN" w:bidi="en-US"/>
        </w:rPr>
        <w:t xml:space="preserve">}, </w:t>
      </w:r>
      <w:r w:rsidRPr="00D42E57">
        <w:rPr>
          <w:i/>
          <w:snapToGrid w:val="0"/>
          <w:color w:val="auto"/>
          <w:sz w:val="20"/>
          <w:lang w:eastAsia="zh-CN" w:bidi="en-US"/>
        </w:rPr>
        <w:t>P</w:t>
      </w:r>
      <w:r w:rsidRPr="00D42E57">
        <w:rPr>
          <w:i/>
          <w:snapToGrid w:val="0"/>
          <w:color w:val="auto"/>
          <w:sz w:val="20"/>
          <w:vertAlign w:val="superscript"/>
          <w:lang w:eastAsia="zh-CN" w:bidi="en-US"/>
        </w:rPr>
        <w:t>’</w:t>
      </w:r>
      <w:r w:rsidRPr="00D42E57">
        <w:rPr>
          <w:snapToGrid w:val="0"/>
          <w:color w:val="auto"/>
          <w:sz w:val="20"/>
          <w:vertAlign w:val="subscript"/>
          <w:lang w:eastAsia="zh-CN" w:bidi="en-US"/>
        </w:rPr>
        <w:t>2</w:t>
      </w:r>
      <w:r w:rsidRPr="00D42E57">
        <w:rPr>
          <w:snapToGrid w:val="0"/>
          <w:color w:val="auto"/>
          <w:sz w:val="20"/>
          <w:lang w:eastAsia="zh-CN" w:bidi="en-US"/>
        </w:rPr>
        <w:t xml:space="preserve"> = {</w:t>
      </w:r>
      <w:r w:rsidRPr="00D42E57">
        <w:rPr>
          <w:i/>
          <w:snapToGrid w:val="0"/>
          <w:color w:val="auto"/>
          <w:sz w:val="20"/>
          <w:lang w:eastAsia="zh-CN" w:bidi="en-US"/>
        </w:rPr>
        <w:t>M</w:t>
      </w:r>
      <w:r w:rsidRPr="00D42E57">
        <w:rPr>
          <w:snapToGrid w:val="0"/>
          <w:color w:val="auto"/>
          <w:sz w:val="20"/>
          <w:vertAlign w:val="subscript"/>
          <w:lang w:eastAsia="zh-CN" w:bidi="en-US"/>
        </w:rPr>
        <w:t>2</w:t>
      </w:r>
      <w:r w:rsidRPr="00D42E57">
        <w:rPr>
          <w:snapToGrid w:val="0"/>
          <w:color w:val="auto"/>
          <w:sz w:val="20"/>
          <w:lang w:eastAsia="zh-CN" w:bidi="en-US"/>
        </w:rPr>
        <w:t xml:space="preserve">} and </w:t>
      </w:r>
      <w:r w:rsidRPr="00D42E57">
        <w:rPr>
          <w:i/>
          <w:snapToGrid w:val="0"/>
          <w:color w:val="auto"/>
          <w:sz w:val="20"/>
          <w:lang w:eastAsia="zh-CN" w:bidi="en-US"/>
        </w:rPr>
        <w:t>P</w:t>
      </w:r>
      <w:r w:rsidRPr="00D42E57">
        <w:rPr>
          <w:i/>
          <w:snapToGrid w:val="0"/>
          <w:color w:val="auto"/>
          <w:sz w:val="20"/>
          <w:vertAlign w:val="superscript"/>
          <w:lang w:eastAsia="zh-CN" w:bidi="en-US"/>
        </w:rPr>
        <w:t>’</w:t>
      </w:r>
      <w:r w:rsidRPr="00D42E57">
        <w:rPr>
          <w:snapToGrid w:val="0"/>
          <w:color w:val="auto"/>
          <w:sz w:val="20"/>
          <w:vertAlign w:val="subscript"/>
          <w:lang w:eastAsia="zh-CN" w:bidi="en-US"/>
        </w:rPr>
        <w:t>3</w:t>
      </w:r>
      <w:r w:rsidRPr="00D42E57">
        <w:rPr>
          <w:snapToGrid w:val="0"/>
          <w:color w:val="auto"/>
          <w:sz w:val="20"/>
          <w:lang w:eastAsia="zh-CN" w:bidi="en-US"/>
        </w:rPr>
        <w:t xml:space="preserve"> ={</w:t>
      </w:r>
      <w:r w:rsidRPr="00D42E57">
        <w:rPr>
          <w:i/>
          <w:snapToGrid w:val="0"/>
          <w:color w:val="auto"/>
          <w:sz w:val="20"/>
          <w:lang w:eastAsia="zh-CN" w:bidi="en-US"/>
        </w:rPr>
        <w:t>M</w:t>
      </w:r>
      <w:r w:rsidRPr="00D42E57">
        <w:rPr>
          <w:snapToGrid w:val="0"/>
          <w:color w:val="auto"/>
          <w:sz w:val="20"/>
          <w:vertAlign w:val="subscript"/>
          <w:lang w:eastAsia="zh-CN" w:bidi="en-US"/>
        </w:rPr>
        <w:t>3</w:t>
      </w:r>
      <w:r w:rsidRPr="00D42E57">
        <w:rPr>
          <w:snapToGrid w:val="0"/>
          <w:color w:val="auto"/>
          <w:sz w:val="20"/>
          <w:lang w:eastAsia="zh-CN" w:bidi="en-US"/>
        </w:rPr>
        <w:t>}). The collective decision matrix</w:t>
      </w:r>
      <w:r w:rsidRPr="00D42E57">
        <w:rPr>
          <w:snapToGrid w:val="0"/>
          <w:color w:val="000000" w:themeColor="text1"/>
          <w:sz w:val="20"/>
          <w:lang w:eastAsia="zh-CN" w:bidi="en-US"/>
        </w:rPr>
        <w:t xml:space="preserve"> is presented in Table </w:t>
      </w:r>
      <w:r w:rsidRPr="00D42E57">
        <w:rPr>
          <w:rFonts w:eastAsiaTheme="minorEastAsia"/>
          <w:snapToGrid w:val="0"/>
          <w:color w:val="000000" w:themeColor="text1"/>
          <w:sz w:val="20"/>
          <w:lang w:eastAsia="zh-CN" w:bidi="en-US"/>
        </w:rPr>
        <w:t>4</w:t>
      </w:r>
      <w:r w:rsidRPr="00D42E57">
        <w:rPr>
          <w:snapToGrid w:val="0"/>
          <w:color w:val="000000" w:themeColor="text1"/>
          <w:sz w:val="20"/>
          <w:lang w:eastAsia="zh-CN" w:bidi="en-US"/>
        </w:rPr>
        <w:t>.</w:t>
      </w:r>
    </w:p>
    <w:p w14:paraId="2EAB2CFC" w14:textId="77777777" w:rsidR="00306928" w:rsidRDefault="00306928" w:rsidP="00D63FB6">
      <w:pPr>
        <w:widowControl w:val="0"/>
        <w:adjustRightInd w:val="0"/>
        <w:snapToGrid w:val="0"/>
        <w:spacing w:before="240" w:after="120" w:line="480" w:lineRule="auto"/>
        <w:ind w:right="425" w:firstLineChars="50" w:firstLine="100"/>
        <w:rPr>
          <w:b/>
          <w:snapToGrid w:val="0"/>
          <w:color w:val="000000" w:themeColor="text1"/>
          <w:sz w:val="20"/>
          <w:lang w:eastAsia="zh-CN" w:bidi="en-US"/>
        </w:rPr>
      </w:pPr>
    </w:p>
    <w:p w14:paraId="2DBAB566" w14:textId="6CEE0C80" w:rsidR="00F43B2F" w:rsidRPr="00306928" w:rsidRDefault="00F43B2F" w:rsidP="00D63FB6">
      <w:pPr>
        <w:widowControl w:val="0"/>
        <w:adjustRightInd w:val="0"/>
        <w:snapToGrid w:val="0"/>
        <w:spacing w:before="240" w:after="120" w:line="480" w:lineRule="auto"/>
        <w:ind w:right="425" w:firstLineChars="50" w:firstLine="100"/>
        <w:rPr>
          <w:b/>
          <w:snapToGrid w:val="0"/>
          <w:color w:val="000000" w:themeColor="text1"/>
          <w:sz w:val="20"/>
          <w:highlight w:val="magenta"/>
          <w:lang w:eastAsia="zh-CN" w:bidi="en-US"/>
        </w:rPr>
      </w:pPr>
      <w:r w:rsidRPr="00306928">
        <w:rPr>
          <w:b/>
          <w:snapToGrid w:val="0"/>
          <w:color w:val="000000" w:themeColor="text1"/>
          <w:sz w:val="20"/>
          <w:highlight w:val="magenta"/>
          <w:lang w:eastAsia="zh-CN" w:bidi="en-US"/>
        </w:rPr>
        <w:t xml:space="preserve">Table 4. Collective </w:t>
      </w:r>
      <w:r w:rsidRPr="00306928">
        <w:rPr>
          <w:b/>
          <w:i/>
          <w:iCs/>
          <w:snapToGrid w:val="0"/>
          <w:color w:val="000000" w:themeColor="text1"/>
          <w:sz w:val="20"/>
          <w:highlight w:val="magenta"/>
          <w:lang w:eastAsia="zh-CN" w:bidi="en-US"/>
        </w:rPr>
        <w:t>q</w:t>
      </w:r>
      <w:r w:rsidRPr="00306928">
        <w:rPr>
          <w:b/>
          <w:snapToGrid w:val="0"/>
          <w:color w:val="000000" w:themeColor="text1"/>
          <w:sz w:val="20"/>
          <w:highlight w:val="magenta"/>
          <w:lang w:eastAsia="zh-CN" w:bidi="en-US"/>
        </w:rPr>
        <w:t>-rung orthopair fuzzy decision matrix</w:t>
      </w:r>
      <w:r w:rsidR="00306928">
        <w:rPr>
          <w:b/>
          <w:snapToGrid w:val="0"/>
          <w:color w:val="000000" w:themeColor="text1"/>
          <w:sz w:val="20"/>
          <w:highlight w:val="magenta"/>
          <w:lang w:eastAsia="zh-CN" w:bidi="en-US"/>
        </w:rPr>
        <w:t>.</w:t>
      </w:r>
    </w:p>
    <w:tbl>
      <w:tblPr>
        <w:tblStyle w:val="ad"/>
        <w:tblW w:w="8522" w:type="dxa"/>
        <w:jc w:val="center"/>
        <w:tblBorders>
          <w:top w:val="single" w:sz="8" w:space="0" w:color="auto"/>
          <w:left w:val="none" w:sz="0" w:space="0" w:color="auto"/>
          <w:bottom w:val="single" w:sz="8" w:space="0" w:color="auto"/>
          <w:right w:val="none" w:sz="0" w:space="0" w:color="auto"/>
          <w:insideH w:val="single" w:sz="8" w:space="0" w:color="auto"/>
          <w:insideV w:val="single" w:sz="8" w:space="0" w:color="auto"/>
        </w:tblBorders>
        <w:tblLayout w:type="fixed"/>
        <w:tblLook w:val="04A0" w:firstRow="1" w:lastRow="0" w:firstColumn="1" w:lastColumn="0" w:noHBand="0" w:noVBand="1"/>
      </w:tblPr>
      <w:tblGrid>
        <w:gridCol w:w="1094"/>
        <w:gridCol w:w="1912"/>
        <w:gridCol w:w="1814"/>
        <w:gridCol w:w="1874"/>
        <w:gridCol w:w="1828"/>
      </w:tblGrid>
      <w:tr w:rsidR="00F43B2F" w:rsidRPr="00D42E57" w14:paraId="351AF73E" w14:textId="77777777" w:rsidTr="00084FC2">
        <w:trPr>
          <w:jc w:val="center"/>
        </w:trPr>
        <w:tc>
          <w:tcPr>
            <w:tcW w:w="1094" w:type="dxa"/>
            <w:vAlign w:val="center"/>
          </w:tcPr>
          <w:p w14:paraId="6ECDD19C" w14:textId="77777777" w:rsidR="00F43B2F" w:rsidRPr="00D42E57" w:rsidRDefault="00F43B2F" w:rsidP="00084FC2">
            <w:pPr>
              <w:widowControl w:val="0"/>
              <w:adjustRightInd w:val="0"/>
              <w:snapToGrid w:val="0"/>
              <w:spacing w:line="480" w:lineRule="auto"/>
              <w:ind w:firstLine="210"/>
              <w:jc w:val="center"/>
              <w:rPr>
                <w:i/>
                <w:snapToGrid w:val="0"/>
                <w:color w:val="000000" w:themeColor="text1"/>
                <w:lang w:eastAsia="zh-CN" w:bidi="en-US"/>
              </w:rPr>
            </w:pPr>
          </w:p>
        </w:tc>
        <w:tc>
          <w:tcPr>
            <w:tcW w:w="1912" w:type="dxa"/>
            <w:vAlign w:val="center"/>
          </w:tcPr>
          <w:p w14:paraId="68EF396B" w14:textId="77777777" w:rsidR="00F43B2F" w:rsidRPr="00D42E57" w:rsidRDefault="00F43B2F" w:rsidP="00084FC2">
            <w:pPr>
              <w:widowControl w:val="0"/>
              <w:adjustRightInd w:val="0"/>
              <w:snapToGrid w:val="0"/>
              <w:spacing w:line="480" w:lineRule="auto"/>
              <w:ind w:firstLine="210"/>
              <w:rPr>
                <w:i/>
                <w:snapToGrid w:val="0"/>
                <w:color w:val="000000" w:themeColor="text1"/>
                <w:lang w:eastAsia="zh-CN" w:bidi="en-US"/>
              </w:rPr>
            </w:pPr>
            <w:r w:rsidRPr="00D42E57">
              <w:rPr>
                <w:i/>
                <w:snapToGrid w:val="0"/>
                <w:color w:val="000000" w:themeColor="text1"/>
                <w:lang w:eastAsia="zh-CN" w:bidi="en-US"/>
              </w:rPr>
              <w:t>C</w:t>
            </w:r>
            <w:r w:rsidRPr="00D42E57">
              <w:rPr>
                <w:i/>
                <w:snapToGrid w:val="0"/>
                <w:color w:val="000000" w:themeColor="text1"/>
                <w:vertAlign w:val="subscript"/>
                <w:lang w:eastAsia="zh-CN" w:bidi="en-US"/>
              </w:rPr>
              <w:t>1</w:t>
            </w:r>
          </w:p>
        </w:tc>
        <w:tc>
          <w:tcPr>
            <w:tcW w:w="1814" w:type="dxa"/>
            <w:vAlign w:val="center"/>
          </w:tcPr>
          <w:p w14:paraId="3C7A9F81" w14:textId="77777777" w:rsidR="00F43B2F" w:rsidRPr="00D42E57" w:rsidRDefault="00F43B2F" w:rsidP="00084FC2">
            <w:pPr>
              <w:widowControl w:val="0"/>
              <w:adjustRightInd w:val="0"/>
              <w:snapToGrid w:val="0"/>
              <w:spacing w:line="480" w:lineRule="auto"/>
              <w:ind w:firstLine="210"/>
              <w:rPr>
                <w:i/>
                <w:snapToGrid w:val="0"/>
                <w:color w:val="000000" w:themeColor="text1"/>
                <w:lang w:eastAsia="zh-CN" w:bidi="en-US"/>
              </w:rPr>
            </w:pPr>
            <w:r w:rsidRPr="00D42E57">
              <w:rPr>
                <w:i/>
                <w:snapToGrid w:val="0"/>
                <w:color w:val="000000" w:themeColor="text1"/>
                <w:lang w:eastAsia="zh-CN" w:bidi="en-US"/>
              </w:rPr>
              <w:t>C</w:t>
            </w:r>
            <w:r w:rsidRPr="00D42E57">
              <w:rPr>
                <w:i/>
                <w:snapToGrid w:val="0"/>
                <w:color w:val="000000" w:themeColor="text1"/>
                <w:vertAlign w:val="subscript"/>
                <w:lang w:eastAsia="zh-CN" w:bidi="en-US"/>
              </w:rPr>
              <w:t>2</w:t>
            </w:r>
          </w:p>
        </w:tc>
        <w:tc>
          <w:tcPr>
            <w:tcW w:w="1874" w:type="dxa"/>
            <w:vAlign w:val="center"/>
          </w:tcPr>
          <w:p w14:paraId="4745E557" w14:textId="77777777" w:rsidR="00F43B2F" w:rsidRPr="00D42E57" w:rsidRDefault="00F43B2F" w:rsidP="00084FC2">
            <w:pPr>
              <w:widowControl w:val="0"/>
              <w:adjustRightInd w:val="0"/>
              <w:snapToGrid w:val="0"/>
              <w:spacing w:line="480" w:lineRule="auto"/>
              <w:ind w:firstLine="210"/>
              <w:rPr>
                <w:i/>
                <w:snapToGrid w:val="0"/>
                <w:color w:val="000000" w:themeColor="text1"/>
                <w:lang w:eastAsia="zh-CN" w:bidi="en-US"/>
              </w:rPr>
            </w:pPr>
            <w:r w:rsidRPr="00D42E57">
              <w:rPr>
                <w:i/>
                <w:snapToGrid w:val="0"/>
                <w:color w:val="000000" w:themeColor="text1"/>
                <w:lang w:eastAsia="zh-CN" w:bidi="en-US"/>
              </w:rPr>
              <w:t>C</w:t>
            </w:r>
            <w:r w:rsidRPr="00D42E57">
              <w:rPr>
                <w:i/>
                <w:snapToGrid w:val="0"/>
                <w:color w:val="000000" w:themeColor="text1"/>
                <w:vertAlign w:val="subscript"/>
                <w:lang w:eastAsia="zh-CN" w:bidi="en-US"/>
              </w:rPr>
              <w:t>3</w:t>
            </w:r>
          </w:p>
        </w:tc>
        <w:tc>
          <w:tcPr>
            <w:tcW w:w="1828" w:type="dxa"/>
            <w:vAlign w:val="center"/>
          </w:tcPr>
          <w:p w14:paraId="5F7C0D66" w14:textId="77777777" w:rsidR="00F43B2F" w:rsidRPr="00D42E57" w:rsidRDefault="00F43B2F" w:rsidP="00084FC2">
            <w:pPr>
              <w:widowControl w:val="0"/>
              <w:adjustRightInd w:val="0"/>
              <w:snapToGrid w:val="0"/>
              <w:spacing w:line="480" w:lineRule="auto"/>
              <w:ind w:firstLine="210"/>
              <w:rPr>
                <w:i/>
                <w:snapToGrid w:val="0"/>
                <w:color w:val="000000" w:themeColor="text1"/>
                <w:lang w:eastAsia="zh-CN" w:bidi="en-US"/>
              </w:rPr>
            </w:pPr>
            <w:r w:rsidRPr="00D42E57">
              <w:rPr>
                <w:i/>
                <w:snapToGrid w:val="0"/>
                <w:color w:val="000000" w:themeColor="text1"/>
                <w:lang w:eastAsia="zh-CN" w:bidi="en-US"/>
              </w:rPr>
              <w:t>C</w:t>
            </w:r>
            <w:r w:rsidRPr="00D42E57">
              <w:rPr>
                <w:i/>
                <w:snapToGrid w:val="0"/>
                <w:color w:val="000000" w:themeColor="text1"/>
                <w:vertAlign w:val="subscript"/>
                <w:lang w:eastAsia="zh-CN" w:bidi="en-US"/>
              </w:rPr>
              <w:t>4</w:t>
            </w:r>
          </w:p>
        </w:tc>
      </w:tr>
      <w:tr w:rsidR="00F43B2F" w:rsidRPr="00D42E57" w14:paraId="64AB89FC" w14:textId="77777777" w:rsidTr="00084FC2">
        <w:trPr>
          <w:trHeight w:val="313"/>
          <w:jc w:val="center"/>
        </w:trPr>
        <w:tc>
          <w:tcPr>
            <w:tcW w:w="1094" w:type="dxa"/>
            <w:vAlign w:val="center"/>
          </w:tcPr>
          <w:p w14:paraId="668BE2A8" w14:textId="77777777" w:rsidR="00F43B2F" w:rsidRPr="00D42E57" w:rsidRDefault="00F43B2F" w:rsidP="00084FC2">
            <w:pPr>
              <w:widowControl w:val="0"/>
              <w:adjustRightInd w:val="0"/>
              <w:snapToGrid w:val="0"/>
              <w:spacing w:line="480" w:lineRule="auto"/>
              <w:ind w:firstLine="210"/>
              <w:rPr>
                <w:i/>
                <w:snapToGrid w:val="0"/>
                <w:color w:val="auto"/>
                <w:vertAlign w:val="subscript"/>
                <w:lang w:eastAsia="zh-CN" w:bidi="en-US"/>
              </w:rPr>
            </w:pPr>
            <w:r w:rsidRPr="00D42E57">
              <w:rPr>
                <w:i/>
                <w:snapToGrid w:val="0"/>
                <w:color w:val="auto"/>
                <w:lang w:eastAsia="zh-CN" w:bidi="en-US"/>
              </w:rPr>
              <w:t>A</w:t>
            </w:r>
            <w:r w:rsidRPr="00D42E57">
              <w:rPr>
                <w:i/>
                <w:snapToGrid w:val="0"/>
                <w:color w:val="auto"/>
                <w:vertAlign w:val="subscript"/>
                <w:lang w:eastAsia="zh-CN" w:bidi="en-US"/>
              </w:rPr>
              <w:t>1</w:t>
            </w:r>
          </w:p>
        </w:tc>
        <w:tc>
          <w:tcPr>
            <w:tcW w:w="1912" w:type="dxa"/>
            <w:vAlign w:val="center"/>
          </w:tcPr>
          <w:p w14:paraId="1F833EC5"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(0.8039,0.2729)</w:t>
            </w:r>
          </w:p>
        </w:tc>
        <w:tc>
          <w:tcPr>
            <w:tcW w:w="1814" w:type="dxa"/>
            <w:vAlign w:val="center"/>
          </w:tcPr>
          <w:p w14:paraId="090BC916"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(0.7619,0.4302)</w:t>
            </w:r>
          </w:p>
        </w:tc>
        <w:tc>
          <w:tcPr>
            <w:tcW w:w="1874" w:type="dxa"/>
            <w:vAlign w:val="center"/>
          </w:tcPr>
          <w:p w14:paraId="242E0957"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(0.9168,0.1879)</w:t>
            </w:r>
          </w:p>
        </w:tc>
        <w:tc>
          <w:tcPr>
            <w:tcW w:w="1828" w:type="dxa"/>
            <w:vAlign w:val="center"/>
          </w:tcPr>
          <w:p w14:paraId="152918DD"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(0.8252,0.3258)</w:t>
            </w:r>
          </w:p>
        </w:tc>
      </w:tr>
      <w:tr w:rsidR="00F43B2F" w:rsidRPr="00D42E57" w14:paraId="480F2CC0" w14:textId="77777777" w:rsidTr="00084FC2">
        <w:trPr>
          <w:jc w:val="center"/>
        </w:trPr>
        <w:tc>
          <w:tcPr>
            <w:tcW w:w="1094" w:type="dxa"/>
            <w:vAlign w:val="center"/>
          </w:tcPr>
          <w:p w14:paraId="23D96F20" w14:textId="77777777" w:rsidR="00F43B2F" w:rsidRPr="00D42E57" w:rsidRDefault="00F43B2F" w:rsidP="00084FC2">
            <w:pPr>
              <w:widowControl w:val="0"/>
              <w:adjustRightInd w:val="0"/>
              <w:snapToGrid w:val="0"/>
              <w:spacing w:line="480" w:lineRule="auto"/>
              <w:ind w:firstLine="210"/>
              <w:rPr>
                <w:i/>
                <w:snapToGrid w:val="0"/>
                <w:color w:val="auto"/>
                <w:vertAlign w:val="subscript"/>
                <w:lang w:eastAsia="zh-CN" w:bidi="en-US"/>
              </w:rPr>
            </w:pPr>
            <w:r w:rsidRPr="00D42E57">
              <w:rPr>
                <w:i/>
                <w:snapToGrid w:val="0"/>
                <w:color w:val="auto"/>
                <w:lang w:eastAsia="zh-CN" w:bidi="en-US"/>
              </w:rPr>
              <w:t>A</w:t>
            </w:r>
            <w:r w:rsidRPr="00D42E57">
              <w:rPr>
                <w:i/>
                <w:snapToGrid w:val="0"/>
                <w:color w:val="auto"/>
                <w:vertAlign w:val="subscript"/>
                <w:lang w:eastAsia="zh-CN" w:bidi="en-US"/>
              </w:rPr>
              <w:t>2</w:t>
            </w:r>
          </w:p>
        </w:tc>
        <w:tc>
          <w:tcPr>
            <w:tcW w:w="1912" w:type="dxa"/>
            <w:vAlign w:val="center"/>
          </w:tcPr>
          <w:p w14:paraId="6788EBA6"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(0.6879,0.3648)</w:t>
            </w:r>
          </w:p>
        </w:tc>
        <w:tc>
          <w:tcPr>
            <w:tcW w:w="1814" w:type="dxa"/>
            <w:vAlign w:val="center"/>
          </w:tcPr>
          <w:p w14:paraId="0AC53505"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(0.6453,0.4277)</w:t>
            </w:r>
          </w:p>
        </w:tc>
        <w:tc>
          <w:tcPr>
            <w:tcW w:w="1874" w:type="dxa"/>
            <w:vAlign w:val="center"/>
          </w:tcPr>
          <w:p w14:paraId="4A8FC201"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(0.7007,0.4844)</w:t>
            </w:r>
          </w:p>
        </w:tc>
        <w:tc>
          <w:tcPr>
            <w:tcW w:w="1828" w:type="dxa"/>
            <w:vAlign w:val="center"/>
          </w:tcPr>
          <w:p w14:paraId="08127B41"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(0.6770,0.4845)</w:t>
            </w:r>
          </w:p>
        </w:tc>
      </w:tr>
      <w:tr w:rsidR="00F43B2F" w:rsidRPr="00D42E57" w14:paraId="4005B498" w14:textId="77777777" w:rsidTr="00084FC2">
        <w:trPr>
          <w:jc w:val="center"/>
        </w:trPr>
        <w:tc>
          <w:tcPr>
            <w:tcW w:w="1094" w:type="dxa"/>
            <w:vAlign w:val="center"/>
          </w:tcPr>
          <w:p w14:paraId="0934AE2D" w14:textId="77777777" w:rsidR="00F43B2F" w:rsidRPr="00D42E57" w:rsidRDefault="00F43B2F" w:rsidP="00084FC2">
            <w:pPr>
              <w:widowControl w:val="0"/>
              <w:adjustRightInd w:val="0"/>
              <w:snapToGrid w:val="0"/>
              <w:spacing w:line="480" w:lineRule="auto"/>
              <w:ind w:firstLine="210"/>
              <w:rPr>
                <w:i/>
                <w:snapToGrid w:val="0"/>
                <w:color w:val="auto"/>
                <w:vertAlign w:val="subscript"/>
                <w:lang w:eastAsia="zh-CN" w:bidi="en-US"/>
              </w:rPr>
            </w:pPr>
            <w:r w:rsidRPr="00D42E57">
              <w:rPr>
                <w:i/>
                <w:snapToGrid w:val="0"/>
                <w:color w:val="auto"/>
                <w:lang w:eastAsia="zh-CN" w:bidi="en-US"/>
              </w:rPr>
              <w:t>A</w:t>
            </w:r>
            <w:r w:rsidRPr="00D42E57">
              <w:rPr>
                <w:i/>
                <w:snapToGrid w:val="0"/>
                <w:color w:val="auto"/>
                <w:vertAlign w:val="subscript"/>
                <w:lang w:eastAsia="zh-CN" w:bidi="en-US"/>
              </w:rPr>
              <w:t>3</w:t>
            </w:r>
          </w:p>
        </w:tc>
        <w:tc>
          <w:tcPr>
            <w:tcW w:w="1912" w:type="dxa"/>
            <w:vAlign w:val="center"/>
          </w:tcPr>
          <w:p w14:paraId="450AA174"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(0.8028,0.2720)</w:t>
            </w:r>
          </w:p>
        </w:tc>
        <w:tc>
          <w:tcPr>
            <w:tcW w:w="1814" w:type="dxa"/>
            <w:vAlign w:val="center"/>
          </w:tcPr>
          <w:p w14:paraId="43E0C651"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(0.8193,0.2735)</w:t>
            </w:r>
          </w:p>
        </w:tc>
        <w:tc>
          <w:tcPr>
            <w:tcW w:w="1874" w:type="dxa"/>
            <w:vAlign w:val="center"/>
          </w:tcPr>
          <w:p w14:paraId="2124EFD6"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(0.7701,0.4222)</w:t>
            </w:r>
          </w:p>
        </w:tc>
        <w:tc>
          <w:tcPr>
            <w:tcW w:w="1828" w:type="dxa"/>
            <w:vAlign w:val="center"/>
          </w:tcPr>
          <w:p w14:paraId="2111B97D"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(0.8784,0.2661)</w:t>
            </w:r>
          </w:p>
        </w:tc>
      </w:tr>
      <w:tr w:rsidR="00F43B2F" w:rsidRPr="00D42E57" w14:paraId="418ADBDC" w14:textId="77777777" w:rsidTr="00084FC2">
        <w:trPr>
          <w:trHeight w:val="90"/>
          <w:jc w:val="center"/>
        </w:trPr>
        <w:tc>
          <w:tcPr>
            <w:tcW w:w="1094" w:type="dxa"/>
            <w:vAlign w:val="center"/>
          </w:tcPr>
          <w:p w14:paraId="35EE104C" w14:textId="77777777" w:rsidR="00F43B2F" w:rsidRPr="00D42E57" w:rsidRDefault="00F43B2F" w:rsidP="00084FC2">
            <w:pPr>
              <w:widowControl w:val="0"/>
              <w:adjustRightInd w:val="0"/>
              <w:snapToGrid w:val="0"/>
              <w:spacing w:line="480" w:lineRule="auto"/>
              <w:ind w:firstLine="210"/>
              <w:rPr>
                <w:i/>
                <w:snapToGrid w:val="0"/>
                <w:color w:val="auto"/>
                <w:vertAlign w:val="subscript"/>
                <w:lang w:eastAsia="zh-CN" w:bidi="en-US"/>
              </w:rPr>
            </w:pPr>
            <w:r w:rsidRPr="00D42E57">
              <w:rPr>
                <w:i/>
                <w:snapToGrid w:val="0"/>
                <w:color w:val="auto"/>
                <w:lang w:eastAsia="zh-CN" w:bidi="en-US"/>
              </w:rPr>
              <w:t>A</w:t>
            </w:r>
            <w:r w:rsidRPr="00D42E57">
              <w:rPr>
                <w:i/>
                <w:snapToGrid w:val="0"/>
                <w:color w:val="auto"/>
                <w:vertAlign w:val="subscript"/>
                <w:lang w:eastAsia="zh-CN" w:bidi="en-US"/>
              </w:rPr>
              <w:t>4</w:t>
            </w:r>
          </w:p>
        </w:tc>
        <w:tc>
          <w:tcPr>
            <w:tcW w:w="1912" w:type="dxa"/>
            <w:vAlign w:val="center"/>
          </w:tcPr>
          <w:p w14:paraId="08F40EBA"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(0.6533,0.4221)</w:t>
            </w:r>
          </w:p>
        </w:tc>
        <w:tc>
          <w:tcPr>
            <w:tcW w:w="1814" w:type="dxa"/>
            <w:vAlign w:val="center"/>
          </w:tcPr>
          <w:p w14:paraId="15E5A441"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(0.6130,0.5258)</w:t>
            </w:r>
          </w:p>
        </w:tc>
        <w:tc>
          <w:tcPr>
            <w:tcW w:w="1874" w:type="dxa"/>
            <w:vAlign w:val="center"/>
          </w:tcPr>
          <w:p w14:paraId="25DB0B4F"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(0.8414,0.4073)</w:t>
            </w:r>
          </w:p>
        </w:tc>
        <w:tc>
          <w:tcPr>
            <w:tcW w:w="1828" w:type="dxa"/>
            <w:vAlign w:val="center"/>
          </w:tcPr>
          <w:p w14:paraId="5F4DAA4B"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(0.7629,0.5325)</w:t>
            </w:r>
          </w:p>
        </w:tc>
      </w:tr>
      <w:tr w:rsidR="00F43B2F" w:rsidRPr="00D42E57" w14:paraId="7D31E11B" w14:textId="77777777" w:rsidTr="00084FC2">
        <w:trPr>
          <w:jc w:val="center"/>
        </w:trPr>
        <w:tc>
          <w:tcPr>
            <w:tcW w:w="1094" w:type="dxa"/>
            <w:vAlign w:val="center"/>
          </w:tcPr>
          <w:p w14:paraId="07214DE2" w14:textId="77777777" w:rsidR="00F43B2F" w:rsidRPr="00D42E57" w:rsidRDefault="00F43B2F" w:rsidP="00084FC2">
            <w:pPr>
              <w:widowControl w:val="0"/>
              <w:adjustRightInd w:val="0"/>
              <w:snapToGrid w:val="0"/>
              <w:spacing w:line="480" w:lineRule="auto"/>
              <w:ind w:firstLine="210"/>
              <w:rPr>
                <w:i/>
                <w:snapToGrid w:val="0"/>
                <w:color w:val="auto"/>
                <w:vertAlign w:val="subscript"/>
                <w:lang w:eastAsia="zh-CN" w:bidi="en-US"/>
              </w:rPr>
            </w:pPr>
            <w:r w:rsidRPr="00D42E57">
              <w:rPr>
                <w:i/>
                <w:snapToGrid w:val="0"/>
                <w:color w:val="auto"/>
                <w:lang w:eastAsia="zh-CN" w:bidi="en-US"/>
              </w:rPr>
              <w:t>A</w:t>
            </w:r>
            <w:r w:rsidRPr="00D42E57">
              <w:rPr>
                <w:i/>
                <w:snapToGrid w:val="0"/>
                <w:color w:val="auto"/>
                <w:vertAlign w:val="subscript"/>
                <w:lang w:eastAsia="zh-CN" w:bidi="en-US"/>
              </w:rPr>
              <w:t>5</w:t>
            </w:r>
          </w:p>
        </w:tc>
        <w:tc>
          <w:tcPr>
            <w:tcW w:w="1912" w:type="dxa"/>
            <w:vAlign w:val="center"/>
          </w:tcPr>
          <w:p w14:paraId="23B58B1B"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(0.8155,0.4044)</w:t>
            </w:r>
          </w:p>
        </w:tc>
        <w:tc>
          <w:tcPr>
            <w:tcW w:w="1814" w:type="dxa"/>
            <w:vAlign w:val="center"/>
          </w:tcPr>
          <w:p w14:paraId="06A64089"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(0.8109,0.5179)</w:t>
            </w:r>
          </w:p>
        </w:tc>
        <w:tc>
          <w:tcPr>
            <w:tcW w:w="1874" w:type="dxa"/>
            <w:vAlign w:val="center"/>
          </w:tcPr>
          <w:p w14:paraId="33068450"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(0.8400,0.2570)</w:t>
            </w:r>
          </w:p>
        </w:tc>
        <w:tc>
          <w:tcPr>
            <w:tcW w:w="1828" w:type="dxa"/>
            <w:vAlign w:val="center"/>
          </w:tcPr>
          <w:p w14:paraId="1C0EC1EA"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(0.8073,0.1969)</w:t>
            </w:r>
          </w:p>
        </w:tc>
      </w:tr>
    </w:tbl>
    <w:p w14:paraId="7D95C45D" w14:textId="110D952A" w:rsidR="00F43B2F" w:rsidRPr="00D42E57" w:rsidRDefault="00F43B2F" w:rsidP="00F43B2F">
      <w:pPr>
        <w:widowControl w:val="0"/>
        <w:adjustRightInd w:val="0"/>
        <w:snapToGrid w:val="0"/>
        <w:spacing w:line="480" w:lineRule="auto"/>
        <w:rPr>
          <w:rFonts w:eastAsiaTheme="minorEastAsia"/>
          <w:snapToGrid w:val="0"/>
          <w:color w:val="auto"/>
          <w:sz w:val="20"/>
          <w:lang w:eastAsia="zh-CN" w:bidi="en-US"/>
        </w:rPr>
      </w:pPr>
    </w:p>
    <w:p w14:paraId="759B11DA" w14:textId="58B33DDD" w:rsidR="00F43B2F" w:rsidRPr="00D42E57" w:rsidRDefault="00F43B2F" w:rsidP="00F43B2F">
      <w:pPr>
        <w:widowControl w:val="0"/>
        <w:numPr>
          <w:ilvl w:val="0"/>
          <w:numId w:val="11"/>
        </w:numPr>
        <w:adjustRightInd w:val="0"/>
        <w:snapToGrid w:val="0"/>
        <w:spacing w:line="480" w:lineRule="auto"/>
        <w:ind w:firstLine="210"/>
        <w:rPr>
          <w:snapToGrid w:val="0"/>
          <w:color w:val="000000" w:themeColor="text1"/>
          <w:sz w:val="20"/>
          <w:lang w:eastAsia="zh-CN" w:bidi="en-US"/>
        </w:rPr>
      </w:pPr>
      <w:r w:rsidRPr="00D42E57">
        <w:rPr>
          <w:snapToGrid w:val="0"/>
          <w:color w:val="000000" w:themeColor="text1"/>
          <w:sz w:val="20"/>
          <w:lang w:eastAsia="zh-CN" w:bidi="en-US"/>
        </w:rPr>
        <w:t xml:space="preserve">Incorporate the evaluation information of each attribute into the comprehensive evaluation value of each alternative. Using Equation (58) and taking each of the columns of the collective information decision matrix and the weight </w:t>
      </w:r>
      <w:r w:rsidRPr="00D42E57">
        <w:rPr>
          <w:snapToGrid w:val="0"/>
          <w:color w:val="auto"/>
          <w:sz w:val="20"/>
          <w:lang w:eastAsia="zh-CN" w:bidi="en-US"/>
        </w:rPr>
        <w:t>set</w:t>
      </w:r>
      <w:r w:rsidRPr="00D42E57">
        <w:rPr>
          <w:color w:val="auto"/>
        </w:rPr>
        <w:t xml:space="preserve"> </w:t>
      </w:r>
      <w:r w:rsidRPr="00D42E57">
        <w:rPr>
          <w:i/>
          <w:color w:val="auto"/>
        </w:rPr>
        <w:t>w</w:t>
      </w:r>
      <w:r w:rsidRPr="00D42E57">
        <w:rPr>
          <w:color w:val="auto"/>
        </w:rPr>
        <w:t xml:space="preserve"> </w:t>
      </w:r>
      <w:r w:rsidRPr="00D42E57">
        <w:rPr>
          <w:snapToGrid w:val="0"/>
          <w:color w:val="auto"/>
          <w:sz w:val="20"/>
          <w:lang w:eastAsia="zh-CN" w:bidi="en-US"/>
        </w:rPr>
        <w:t>as input, the evaluation information of the attributes is aggregated into a com</w:t>
      </w:r>
      <w:r w:rsidRPr="00D42E57">
        <w:rPr>
          <w:snapToGrid w:val="0"/>
          <w:color w:val="000000" w:themeColor="text1"/>
          <w:sz w:val="20"/>
          <w:lang w:eastAsia="zh-CN" w:bidi="en-US"/>
        </w:rPr>
        <w:t xml:space="preserve">prehensive evaluation value by the proposed </w:t>
      </w:r>
      <w:r w:rsidRPr="00D42E57">
        <w:rPr>
          <w:i/>
          <w:snapToGrid w:val="0"/>
          <w:color w:val="000000" w:themeColor="text1"/>
          <w:sz w:val="20"/>
          <w:lang w:eastAsia="zh-CN" w:bidi="en-US"/>
        </w:rPr>
        <w:t>q</w:t>
      </w:r>
      <w:r w:rsidRPr="00D42E57">
        <w:rPr>
          <w:snapToGrid w:val="0"/>
          <w:color w:val="000000" w:themeColor="text1"/>
          <w:sz w:val="20"/>
          <w:lang w:eastAsia="zh-CN" w:bidi="en-US"/>
        </w:rPr>
        <w:t>ROFDWPPHM op</w:t>
      </w:r>
      <w:r w:rsidRPr="00D42E57">
        <w:rPr>
          <w:snapToGrid w:val="0"/>
          <w:color w:val="auto"/>
          <w:sz w:val="20"/>
          <w:lang w:eastAsia="zh-CN" w:bidi="en-US"/>
        </w:rPr>
        <w:t>erator. The co</w:t>
      </w:r>
      <w:r w:rsidRPr="00D42E57">
        <w:rPr>
          <w:snapToGrid w:val="0"/>
          <w:color w:val="000000" w:themeColor="text1"/>
          <w:sz w:val="20"/>
          <w:lang w:eastAsia="zh-CN" w:bidi="en-US"/>
        </w:rPr>
        <w:t xml:space="preserve">mprehensive evaluation </w:t>
      </w:r>
      <w:r w:rsidRPr="00D42E57">
        <w:rPr>
          <w:snapToGrid w:val="0"/>
          <w:color w:val="000000" w:themeColor="text1"/>
          <w:sz w:val="20"/>
          <w:lang w:eastAsia="zh-CN" w:bidi="en-US"/>
        </w:rPr>
        <w:lastRenderedPageBreak/>
        <w:t>value is presented as follows:</w:t>
      </w:r>
    </w:p>
    <w:p w14:paraId="5908D1F4" w14:textId="3C7CC5E0" w:rsidR="00F43B2F" w:rsidRPr="00D42E57" w:rsidRDefault="00B67496" w:rsidP="00F43B2F">
      <w:pPr>
        <w:widowControl w:val="0"/>
        <w:adjustRightInd w:val="0"/>
        <w:snapToGrid w:val="0"/>
        <w:spacing w:line="480" w:lineRule="auto"/>
        <w:ind w:firstLine="210"/>
        <w:jc w:val="center"/>
        <w:rPr>
          <w:snapToGrid w:val="0"/>
          <w:color w:val="000000" w:themeColor="text1"/>
          <w:sz w:val="20"/>
          <w:lang w:eastAsia="zh-CN" w:bidi="en-US"/>
        </w:rPr>
      </w:pPr>
      <w:del w:id="187" w:author="Gaohong" w:date="2019-09-04T20:58:00Z">
        <w:r w:rsidDel="00D31EC0">
          <w:rPr>
            <w:position w:val="-26"/>
          </w:rPr>
          <w:pict w14:anchorId="40A2981A">
            <v:shape id="_x0000_i1157" type="#_x0000_t75" alt="" style="width:273.6pt;height:29.45pt;mso-width-percent:0;mso-height-percent:0;mso-width-percent:0;mso-height-percent:0">
              <v:imagedata r:id="rId253" o:title=""/>
            </v:shape>
          </w:pict>
        </w:r>
      </w:del>
      <w:ins w:id="188" w:author="Gaohong" w:date="2019-09-04T20:58:00Z">
        <w:r w:rsidR="00D31EC0">
          <w:rPr>
            <w:position w:val="-26"/>
          </w:rPr>
          <w:object w:dxaOrig="5400" w:dyaOrig="620" w14:anchorId="65D521C1">
            <v:shape id="_x0000_i1432" type="#_x0000_t75" style="width:273.6pt;height:29.45pt" o:ole="">
              <v:imagedata r:id="rId253" o:title=""/>
            </v:shape>
            <o:OLEObject Type="Embed" ProgID="Equation.DSMT4" ShapeID="_x0000_i1432" DrawAspect="Content" ObjectID="_1629138168" r:id="rId254"/>
          </w:object>
        </w:r>
      </w:ins>
    </w:p>
    <w:p w14:paraId="426B5DEC" w14:textId="5CE70C09" w:rsidR="00F43B2F" w:rsidRPr="00D42E57" w:rsidRDefault="00F43B2F" w:rsidP="00F43B2F">
      <w:pPr>
        <w:widowControl w:val="0"/>
        <w:numPr>
          <w:ilvl w:val="0"/>
          <w:numId w:val="11"/>
        </w:numPr>
        <w:adjustRightInd w:val="0"/>
        <w:snapToGrid w:val="0"/>
        <w:spacing w:line="480" w:lineRule="auto"/>
        <w:ind w:firstLine="210"/>
        <w:rPr>
          <w:snapToGrid w:val="0"/>
          <w:color w:val="000000" w:themeColor="text1"/>
          <w:sz w:val="20"/>
          <w:lang w:eastAsia="zh-CN" w:bidi="en-US"/>
        </w:rPr>
      </w:pPr>
      <w:r w:rsidRPr="00D42E57">
        <w:rPr>
          <w:snapToGrid w:val="0"/>
          <w:color w:val="000000" w:themeColor="text1"/>
          <w:sz w:val="20"/>
          <w:lang w:eastAsia="zh-CN" w:bidi="en-US"/>
        </w:rPr>
        <w:t>Calculate the score and accuracy of the comprehensive evaluation value of each alternative. In accordance with Equations (3) and (4), the score and accuracy of the comprehensive evaluation value of each company is computed. The results are shown in Table 5.</w:t>
      </w:r>
    </w:p>
    <w:p w14:paraId="74D9C3D6" w14:textId="77777777" w:rsidR="00417875" w:rsidRDefault="00417875" w:rsidP="00F43B2F">
      <w:pPr>
        <w:widowControl w:val="0"/>
        <w:adjustRightInd w:val="0"/>
        <w:snapToGrid w:val="0"/>
        <w:spacing w:before="240" w:after="120" w:line="480" w:lineRule="auto"/>
        <w:ind w:right="425"/>
        <w:rPr>
          <w:b/>
          <w:snapToGrid w:val="0"/>
          <w:color w:val="000000" w:themeColor="text1"/>
          <w:sz w:val="20"/>
          <w:lang w:eastAsia="zh-CN" w:bidi="en-US"/>
        </w:rPr>
      </w:pPr>
    </w:p>
    <w:p w14:paraId="2BFF103C" w14:textId="0C6D36FD" w:rsidR="00F43B2F" w:rsidRPr="00417875" w:rsidRDefault="00F43B2F" w:rsidP="00F43B2F">
      <w:pPr>
        <w:widowControl w:val="0"/>
        <w:adjustRightInd w:val="0"/>
        <w:snapToGrid w:val="0"/>
        <w:spacing w:before="240" w:after="120" w:line="480" w:lineRule="auto"/>
        <w:ind w:right="425"/>
        <w:rPr>
          <w:snapToGrid w:val="0"/>
          <w:color w:val="000000" w:themeColor="text1"/>
          <w:sz w:val="20"/>
          <w:highlight w:val="magenta"/>
          <w:lang w:eastAsia="zh-CN" w:bidi="en-US"/>
        </w:rPr>
      </w:pPr>
      <w:r w:rsidRPr="00417875">
        <w:rPr>
          <w:b/>
          <w:snapToGrid w:val="0"/>
          <w:color w:val="000000" w:themeColor="text1"/>
          <w:sz w:val="20"/>
          <w:highlight w:val="magenta"/>
          <w:lang w:eastAsia="zh-CN" w:bidi="en-US"/>
        </w:rPr>
        <w:t>Table 5. The calculated scores and accuracies</w:t>
      </w:r>
      <w:r w:rsidR="00417875">
        <w:rPr>
          <w:b/>
          <w:snapToGrid w:val="0"/>
          <w:color w:val="000000" w:themeColor="text1"/>
          <w:sz w:val="20"/>
          <w:highlight w:val="magenta"/>
          <w:lang w:eastAsia="zh-CN" w:bidi="en-US"/>
        </w:rPr>
        <w:t>.</w:t>
      </w:r>
    </w:p>
    <w:tbl>
      <w:tblPr>
        <w:tblStyle w:val="ad"/>
        <w:tblW w:w="8522" w:type="dxa"/>
        <w:jc w:val="center"/>
        <w:tblBorders>
          <w:left w:val="none" w:sz="0" w:space="0" w:color="auto"/>
          <w:right w:val="none" w:sz="0" w:space="0" w:color="auto"/>
          <w:insideH w:val="single" w:sz="8" w:space="0" w:color="auto"/>
          <w:insideV w:val="single" w:sz="8" w:space="0" w:color="auto"/>
        </w:tblBorders>
        <w:tblLayout w:type="fixed"/>
        <w:tblLook w:val="04A0" w:firstRow="1" w:lastRow="0" w:firstColumn="1" w:lastColumn="0" w:noHBand="0" w:noVBand="1"/>
      </w:tblPr>
      <w:tblGrid>
        <w:gridCol w:w="1420"/>
        <w:gridCol w:w="1420"/>
        <w:gridCol w:w="1420"/>
        <w:gridCol w:w="1420"/>
        <w:gridCol w:w="1421"/>
        <w:gridCol w:w="1421"/>
      </w:tblGrid>
      <w:tr w:rsidR="00F43B2F" w:rsidRPr="00D42E57" w14:paraId="42292C3A" w14:textId="77777777" w:rsidTr="00084FC2">
        <w:trPr>
          <w:jc w:val="center"/>
        </w:trPr>
        <w:tc>
          <w:tcPr>
            <w:tcW w:w="1420" w:type="dxa"/>
            <w:tcBorders>
              <w:top w:val="single" w:sz="8" w:space="0" w:color="auto"/>
            </w:tcBorders>
            <w:vAlign w:val="center"/>
          </w:tcPr>
          <w:p w14:paraId="731E9E0B" w14:textId="77777777" w:rsidR="00F43B2F" w:rsidRPr="00D42E57" w:rsidRDefault="00F43B2F" w:rsidP="00D63FB6">
            <w:pPr>
              <w:widowControl w:val="0"/>
              <w:adjustRightInd w:val="0"/>
              <w:snapToGrid w:val="0"/>
              <w:spacing w:line="480" w:lineRule="auto"/>
              <w:ind w:firstLineChars="100" w:firstLine="201"/>
              <w:rPr>
                <w:b/>
                <w:snapToGrid w:val="0"/>
                <w:color w:val="000000" w:themeColor="text1"/>
                <w:lang w:eastAsia="zh-CN" w:bidi="en-US"/>
              </w:rPr>
            </w:pPr>
            <w:r w:rsidRPr="00D42E57">
              <w:rPr>
                <w:b/>
                <w:snapToGrid w:val="0"/>
                <w:color w:val="000000" w:themeColor="text1"/>
                <w:lang w:eastAsia="zh-CN" w:bidi="en-US"/>
              </w:rPr>
              <w:t>Indicator</w:t>
            </w:r>
          </w:p>
        </w:tc>
        <w:tc>
          <w:tcPr>
            <w:tcW w:w="1420" w:type="dxa"/>
            <w:tcBorders>
              <w:top w:val="single" w:sz="8" w:space="0" w:color="auto"/>
            </w:tcBorders>
            <w:vAlign w:val="center"/>
          </w:tcPr>
          <w:p w14:paraId="78A1FA70" w14:textId="77777777" w:rsidR="00F43B2F" w:rsidRPr="00D42E57" w:rsidRDefault="00F43B2F" w:rsidP="00084FC2">
            <w:pPr>
              <w:widowControl w:val="0"/>
              <w:adjustRightInd w:val="0"/>
              <w:snapToGrid w:val="0"/>
              <w:spacing w:line="480" w:lineRule="auto"/>
              <w:ind w:firstLine="210"/>
              <w:jc w:val="center"/>
              <w:rPr>
                <w:i/>
                <w:snapToGrid w:val="0"/>
                <w:color w:val="000000" w:themeColor="text1"/>
                <w:lang w:eastAsia="zh-CN" w:bidi="en-US"/>
              </w:rPr>
            </w:pPr>
            <w:r w:rsidRPr="00D42E57">
              <w:rPr>
                <w:i/>
                <w:snapToGrid w:val="0"/>
                <w:color w:val="000000" w:themeColor="text1"/>
                <w:lang w:eastAsia="zh-CN" w:bidi="en-US"/>
              </w:rPr>
              <w:t>A</w:t>
            </w:r>
            <w:r w:rsidRPr="00D42E57">
              <w:rPr>
                <w:i/>
                <w:snapToGrid w:val="0"/>
                <w:color w:val="000000" w:themeColor="text1"/>
                <w:vertAlign w:val="subscript"/>
                <w:lang w:eastAsia="zh-CN" w:bidi="en-US"/>
              </w:rPr>
              <w:t>1</w:t>
            </w:r>
          </w:p>
        </w:tc>
        <w:tc>
          <w:tcPr>
            <w:tcW w:w="1420" w:type="dxa"/>
            <w:tcBorders>
              <w:top w:val="single" w:sz="8" w:space="0" w:color="auto"/>
            </w:tcBorders>
            <w:vAlign w:val="center"/>
          </w:tcPr>
          <w:p w14:paraId="791190FF" w14:textId="77777777" w:rsidR="00F43B2F" w:rsidRPr="00D42E57" w:rsidRDefault="00F43B2F" w:rsidP="00084FC2">
            <w:pPr>
              <w:widowControl w:val="0"/>
              <w:adjustRightInd w:val="0"/>
              <w:snapToGrid w:val="0"/>
              <w:spacing w:line="480" w:lineRule="auto"/>
              <w:ind w:firstLine="210"/>
              <w:jc w:val="center"/>
              <w:rPr>
                <w:i/>
                <w:snapToGrid w:val="0"/>
                <w:color w:val="000000" w:themeColor="text1"/>
                <w:lang w:eastAsia="zh-CN" w:bidi="en-US"/>
              </w:rPr>
            </w:pPr>
            <w:bookmarkStart w:id="189" w:name="OLE_LINK12"/>
            <w:r w:rsidRPr="00D42E57">
              <w:rPr>
                <w:i/>
                <w:snapToGrid w:val="0"/>
                <w:color w:val="000000" w:themeColor="text1"/>
                <w:lang w:eastAsia="zh-CN" w:bidi="en-US"/>
              </w:rPr>
              <w:t>A</w:t>
            </w:r>
            <w:r w:rsidRPr="00D42E57">
              <w:rPr>
                <w:i/>
                <w:snapToGrid w:val="0"/>
                <w:color w:val="000000" w:themeColor="text1"/>
                <w:vertAlign w:val="subscript"/>
                <w:lang w:eastAsia="zh-CN" w:bidi="en-US"/>
              </w:rPr>
              <w:t>2</w:t>
            </w:r>
            <w:bookmarkEnd w:id="189"/>
          </w:p>
        </w:tc>
        <w:tc>
          <w:tcPr>
            <w:tcW w:w="1420" w:type="dxa"/>
            <w:tcBorders>
              <w:top w:val="single" w:sz="8" w:space="0" w:color="auto"/>
            </w:tcBorders>
            <w:vAlign w:val="center"/>
          </w:tcPr>
          <w:p w14:paraId="31F47FA6" w14:textId="77777777" w:rsidR="00F43B2F" w:rsidRPr="00D42E57" w:rsidRDefault="00F43B2F" w:rsidP="00084FC2">
            <w:pPr>
              <w:widowControl w:val="0"/>
              <w:adjustRightInd w:val="0"/>
              <w:snapToGrid w:val="0"/>
              <w:spacing w:line="480" w:lineRule="auto"/>
              <w:ind w:firstLine="210"/>
              <w:jc w:val="center"/>
              <w:rPr>
                <w:i/>
                <w:snapToGrid w:val="0"/>
                <w:color w:val="000000" w:themeColor="text1"/>
                <w:lang w:eastAsia="zh-CN" w:bidi="en-US"/>
              </w:rPr>
            </w:pPr>
            <w:r w:rsidRPr="00D42E57">
              <w:rPr>
                <w:i/>
                <w:snapToGrid w:val="0"/>
                <w:color w:val="000000" w:themeColor="text1"/>
                <w:lang w:eastAsia="zh-CN" w:bidi="en-US"/>
              </w:rPr>
              <w:t>A</w:t>
            </w:r>
            <w:r w:rsidRPr="00D42E57">
              <w:rPr>
                <w:i/>
                <w:snapToGrid w:val="0"/>
                <w:color w:val="000000" w:themeColor="text1"/>
                <w:vertAlign w:val="subscript"/>
                <w:lang w:eastAsia="zh-CN" w:bidi="en-US"/>
              </w:rPr>
              <w:t>3</w:t>
            </w:r>
          </w:p>
        </w:tc>
        <w:tc>
          <w:tcPr>
            <w:tcW w:w="1421" w:type="dxa"/>
            <w:tcBorders>
              <w:top w:val="single" w:sz="8" w:space="0" w:color="auto"/>
            </w:tcBorders>
            <w:vAlign w:val="center"/>
          </w:tcPr>
          <w:p w14:paraId="0BD1C445" w14:textId="77777777" w:rsidR="00F43B2F" w:rsidRPr="00D42E57" w:rsidRDefault="00F43B2F" w:rsidP="00084FC2">
            <w:pPr>
              <w:widowControl w:val="0"/>
              <w:adjustRightInd w:val="0"/>
              <w:snapToGrid w:val="0"/>
              <w:spacing w:line="480" w:lineRule="auto"/>
              <w:ind w:firstLine="210"/>
              <w:jc w:val="center"/>
              <w:rPr>
                <w:i/>
                <w:snapToGrid w:val="0"/>
                <w:color w:val="000000" w:themeColor="text1"/>
                <w:lang w:eastAsia="zh-CN" w:bidi="en-US"/>
              </w:rPr>
            </w:pPr>
            <w:r w:rsidRPr="00D42E57">
              <w:rPr>
                <w:i/>
                <w:snapToGrid w:val="0"/>
                <w:color w:val="000000" w:themeColor="text1"/>
                <w:lang w:eastAsia="zh-CN" w:bidi="en-US"/>
              </w:rPr>
              <w:t>A</w:t>
            </w:r>
            <w:r w:rsidRPr="00D42E57">
              <w:rPr>
                <w:i/>
                <w:snapToGrid w:val="0"/>
                <w:color w:val="000000" w:themeColor="text1"/>
                <w:vertAlign w:val="subscript"/>
                <w:lang w:eastAsia="zh-CN" w:bidi="en-US"/>
              </w:rPr>
              <w:t>4</w:t>
            </w:r>
          </w:p>
        </w:tc>
        <w:tc>
          <w:tcPr>
            <w:tcW w:w="1421" w:type="dxa"/>
            <w:tcBorders>
              <w:top w:val="single" w:sz="8" w:space="0" w:color="auto"/>
            </w:tcBorders>
            <w:vAlign w:val="center"/>
          </w:tcPr>
          <w:p w14:paraId="0963510E" w14:textId="77777777" w:rsidR="00F43B2F" w:rsidRPr="00D42E57" w:rsidRDefault="00F43B2F" w:rsidP="00084FC2">
            <w:pPr>
              <w:widowControl w:val="0"/>
              <w:adjustRightInd w:val="0"/>
              <w:snapToGrid w:val="0"/>
              <w:spacing w:line="480" w:lineRule="auto"/>
              <w:ind w:firstLine="210"/>
              <w:jc w:val="center"/>
              <w:rPr>
                <w:i/>
                <w:snapToGrid w:val="0"/>
                <w:color w:val="000000" w:themeColor="text1"/>
                <w:lang w:eastAsia="zh-CN" w:bidi="en-US"/>
              </w:rPr>
            </w:pPr>
            <w:r w:rsidRPr="00D42E57">
              <w:rPr>
                <w:i/>
                <w:snapToGrid w:val="0"/>
                <w:color w:val="000000" w:themeColor="text1"/>
                <w:lang w:eastAsia="zh-CN" w:bidi="en-US"/>
              </w:rPr>
              <w:t>A</w:t>
            </w:r>
            <w:r w:rsidRPr="00D42E57">
              <w:rPr>
                <w:i/>
                <w:snapToGrid w:val="0"/>
                <w:color w:val="000000" w:themeColor="text1"/>
                <w:vertAlign w:val="subscript"/>
                <w:lang w:eastAsia="zh-CN" w:bidi="en-US"/>
              </w:rPr>
              <w:t>5</w:t>
            </w:r>
          </w:p>
        </w:tc>
      </w:tr>
      <w:tr w:rsidR="00F43B2F" w:rsidRPr="00D42E57" w14:paraId="272F19E8" w14:textId="77777777" w:rsidTr="00084FC2">
        <w:trPr>
          <w:jc w:val="center"/>
        </w:trPr>
        <w:tc>
          <w:tcPr>
            <w:tcW w:w="1420" w:type="dxa"/>
            <w:vAlign w:val="center"/>
          </w:tcPr>
          <w:p w14:paraId="40927201" w14:textId="77777777" w:rsidR="00F43B2F" w:rsidRPr="00D42E57" w:rsidRDefault="00F43B2F" w:rsidP="00D63FB6">
            <w:pPr>
              <w:widowControl w:val="0"/>
              <w:adjustRightInd w:val="0"/>
              <w:snapToGrid w:val="0"/>
              <w:spacing w:line="480" w:lineRule="auto"/>
              <w:ind w:firstLineChars="150" w:firstLine="301"/>
              <w:rPr>
                <w:b/>
                <w:snapToGrid w:val="0"/>
                <w:color w:val="000000" w:themeColor="text1"/>
                <w:lang w:eastAsia="zh-CN" w:bidi="en-US"/>
              </w:rPr>
            </w:pPr>
            <w:r w:rsidRPr="00D42E57">
              <w:rPr>
                <w:b/>
                <w:snapToGrid w:val="0"/>
                <w:color w:val="000000" w:themeColor="text1"/>
                <w:lang w:eastAsia="zh-CN" w:bidi="en-US"/>
              </w:rPr>
              <w:t>Score</w:t>
            </w:r>
          </w:p>
        </w:tc>
        <w:tc>
          <w:tcPr>
            <w:tcW w:w="1420" w:type="dxa"/>
            <w:vAlign w:val="center"/>
          </w:tcPr>
          <w:p w14:paraId="4D2C6E66" w14:textId="77777777" w:rsidR="00F43B2F" w:rsidRPr="00D42E57" w:rsidRDefault="00F43B2F" w:rsidP="00084FC2">
            <w:pPr>
              <w:widowControl w:val="0"/>
              <w:adjustRightInd w:val="0"/>
              <w:snapToGrid w:val="0"/>
              <w:spacing w:line="480" w:lineRule="auto"/>
              <w:ind w:firstLine="210"/>
              <w:jc w:val="center"/>
              <w:rPr>
                <w:snapToGrid w:val="0"/>
                <w:color w:val="auto"/>
                <w:lang w:eastAsia="zh-CN" w:bidi="en-US"/>
              </w:rPr>
            </w:pPr>
            <w:r w:rsidRPr="00D42E57">
              <w:rPr>
                <w:snapToGrid w:val="0"/>
                <w:color w:val="auto"/>
                <w:lang w:eastAsia="zh-CN" w:bidi="en-US"/>
              </w:rPr>
              <w:t>-0.5456</w:t>
            </w:r>
          </w:p>
        </w:tc>
        <w:tc>
          <w:tcPr>
            <w:tcW w:w="1420" w:type="dxa"/>
            <w:vAlign w:val="center"/>
          </w:tcPr>
          <w:p w14:paraId="3C941752" w14:textId="77777777" w:rsidR="00F43B2F" w:rsidRPr="00D42E57" w:rsidRDefault="00F43B2F" w:rsidP="00084FC2">
            <w:pPr>
              <w:widowControl w:val="0"/>
              <w:adjustRightInd w:val="0"/>
              <w:snapToGrid w:val="0"/>
              <w:spacing w:line="480" w:lineRule="auto"/>
              <w:ind w:firstLine="210"/>
              <w:jc w:val="center"/>
              <w:rPr>
                <w:snapToGrid w:val="0"/>
                <w:color w:val="auto"/>
                <w:lang w:eastAsia="zh-CN" w:bidi="en-US"/>
              </w:rPr>
            </w:pPr>
            <w:r w:rsidRPr="00D42E57">
              <w:rPr>
                <w:snapToGrid w:val="0"/>
                <w:color w:val="auto"/>
                <w:lang w:eastAsia="zh-CN" w:bidi="en-US"/>
              </w:rPr>
              <w:t>-0.2298</w:t>
            </w:r>
          </w:p>
        </w:tc>
        <w:tc>
          <w:tcPr>
            <w:tcW w:w="1420" w:type="dxa"/>
            <w:vAlign w:val="center"/>
          </w:tcPr>
          <w:p w14:paraId="184F7D95" w14:textId="77777777" w:rsidR="00F43B2F" w:rsidRPr="00D42E57" w:rsidRDefault="00F43B2F" w:rsidP="00084FC2">
            <w:pPr>
              <w:widowControl w:val="0"/>
              <w:adjustRightInd w:val="0"/>
              <w:snapToGrid w:val="0"/>
              <w:spacing w:line="480" w:lineRule="auto"/>
              <w:ind w:firstLine="210"/>
              <w:jc w:val="center"/>
              <w:rPr>
                <w:snapToGrid w:val="0"/>
                <w:color w:val="auto"/>
                <w:lang w:eastAsia="zh-CN" w:bidi="en-US"/>
              </w:rPr>
            </w:pPr>
            <w:r w:rsidRPr="00D42E57">
              <w:rPr>
                <w:snapToGrid w:val="0"/>
                <w:color w:val="auto"/>
                <w:lang w:eastAsia="zh-CN" w:bidi="en-US"/>
              </w:rPr>
              <w:t>-0.5127</w:t>
            </w:r>
          </w:p>
        </w:tc>
        <w:tc>
          <w:tcPr>
            <w:tcW w:w="1421" w:type="dxa"/>
            <w:vAlign w:val="center"/>
          </w:tcPr>
          <w:p w14:paraId="3C9179F9" w14:textId="77777777" w:rsidR="00F43B2F" w:rsidRPr="00D42E57" w:rsidRDefault="00F43B2F" w:rsidP="00084FC2">
            <w:pPr>
              <w:widowControl w:val="0"/>
              <w:adjustRightInd w:val="0"/>
              <w:snapToGrid w:val="0"/>
              <w:spacing w:line="480" w:lineRule="auto"/>
              <w:ind w:firstLine="210"/>
              <w:jc w:val="center"/>
              <w:rPr>
                <w:snapToGrid w:val="0"/>
                <w:color w:val="auto"/>
                <w:lang w:eastAsia="zh-CN" w:bidi="en-US"/>
              </w:rPr>
            </w:pPr>
            <w:r w:rsidRPr="00D42E57">
              <w:rPr>
                <w:snapToGrid w:val="0"/>
                <w:color w:val="auto"/>
                <w:lang w:eastAsia="zh-CN" w:bidi="en-US"/>
              </w:rPr>
              <w:t>-0.2579</w:t>
            </w:r>
          </w:p>
        </w:tc>
        <w:tc>
          <w:tcPr>
            <w:tcW w:w="1421" w:type="dxa"/>
            <w:vAlign w:val="center"/>
          </w:tcPr>
          <w:p w14:paraId="34010BD1" w14:textId="77777777" w:rsidR="00F43B2F" w:rsidRPr="00D42E57" w:rsidRDefault="00F43B2F" w:rsidP="00084FC2">
            <w:pPr>
              <w:widowControl w:val="0"/>
              <w:adjustRightInd w:val="0"/>
              <w:snapToGrid w:val="0"/>
              <w:spacing w:line="480" w:lineRule="auto"/>
              <w:ind w:firstLine="210"/>
              <w:jc w:val="center"/>
              <w:rPr>
                <w:snapToGrid w:val="0"/>
                <w:color w:val="auto"/>
                <w:lang w:eastAsia="zh-CN" w:bidi="en-US"/>
              </w:rPr>
            </w:pPr>
            <w:r w:rsidRPr="00D42E57">
              <w:rPr>
                <w:snapToGrid w:val="0"/>
                <w:color w:val="auto"/>
                <w:lang w:eastAsia="zh-CN" w:bidi="en-US"/>
              </w:rPr>
              <w:t>-0.4925</w:t>
            </w:r>
          </w:p>
        </w:tc>
      </w:tr>
      <w:tr w:rsidR="00F43B2F" w:rsidRPr="00D42E57" w14:paraId="48C703B7" w14:textId="77777777" w:rsidTr="00084FC2">
        <w:trPr>
          <w:jc w:val="center"/>
        </w:trPr>
        <w:tc>
          <w:tcPr>
            <w:tcW w:w="1420" w:type="dxa"/>
            <w:tcBorders>
              <w:bottom w:val="single" w:sz="8" w:space="0" w:color="auto"/>
            </w:tcBorders>
            <w:vAlign w:val="center"/>
          </w:tcPr>
          <w:p w14:paraId="5501AFF9" w14:textId="77777777" w:rsidR="00F43B2F" w:rsidRPr="00D42E57" w:rsidRDefault="00F43B2F" w:rsidP="00D63FB6">
            <w:pPr>
              <w:widowControl w:val="0"/>
              <w:adjustRightInd w:val="0"/>
              <w:snapToGrid w:val="0"/>
              <w:spacing w:line="480" w:lineRule="auto"/>
              <w:ind w:firstLineChars="100" w:firstLine="201"/>
              <w:rPr>
                <w:b/>
                <w:snapToGrid w:val="0"/>
                <w:color w:val="000000" w:themeColor="text1"/>
                <w:lang w:eastAsia="zh-CN" w:bidi="en-US"/>
              </w:rPr>
            </w:pPr>
            <w:r w:rsidRPr="00D42E57">
              <w:rPr>
                <w:b/>
                <w:snapToGrid w:val="0"/>
                <w:color w:val="000000" w:themeColor="text1"/>
                <w:lang w:eastAsia="zh-CN" w:bidi="en-US"/>
              </w:rPr>
              <w:t>Accuracy</w:t>
            </w:r>
          </w:p>
        </w:tc>
        <w:tc>
          <w:tcPr>
            <w:tcW w:w="1420" w:type="dxa"/>
            <w:tcBorders>
              <w:bottom w:val="single" w:sz="8" w:space="0" w:color="auto"/>
            </w:tcBorders>
            <w:vAlign w:val="center"/>
          </w:tcPr>
          <w:p w14:paraId="3CC8C35E" w14:textId="77777777" w:rsidR="00F43B2F" w:rsidRPr="00D42E57" w:rsidRDefault="00F43B2F" w:rsidP="00084FC2">
            <w:pPr>
              <w:widowControl w:val="0"/>
              <w:adjustRightInd w:val="0"/>
              <w:snapToGrid w:val="0"/>
              <w:spacing w:line="480" w:lineRule="auto"/>
              <w:ind w:firstLine="210"/>
              <w:jc w:val="center"/>
              <w:rPr>
                <w:snapToGrid w:val="0"/>
                <w:color w:val="auto"/>
                <w:lang w:eastAsia="zh-CN" w:bidi="en-US"/>
              </w:rPr>
            </w:pPr>
            <w:r w:rsidRPr="00D42E57">
              <w:rPr>
                <w:snapToGrid w:val="0"/>
                <w:color w:val="auto"/>
                <w:lang w:eastAsia="zh-CN" w:bidi="en-US"/>
              </w:rPr>
              <w:t>0.8686</w:t>
            </w:r>
          </w:p>
        </w:tc>
        <w:tc>
          <w:tcPr>
            <w:tcW w:w="1420" w:type="dxa"/>
            <w:tcBorders>
              <w:bottom w:val="single" w:sz="8" w:space="0" w:color="auto"/>
            </w:tcBorders>
            <w:vAlign w:val="center"/>
          </w:tcPr>
          <w:p w14:paraId="7CFBB3CD" w14:textId="77777777" w:rsidR="00F43B2F" w:rsidRPr="00D42E57" w:rsidRDefault="00F43B2F" w:rsidP="00084FC2">
            <w:pPr>
              <w:widowControl w:val="0"/>
              <w:adjustRightInd w:val="0"/>
              <w:snapToGrid w:val="0"/>
              <w:spacing w:line="480" w:lineRule="auto"/>
              <w:ind w:firstLine="210"/>
              <w:jc w:val="center"/>
              <w:rPr>
                <w:snapToGrid w:val="0"/>
                <w:color w:val="auto"/>
                <w:lang w:eastAsia="zh-CN" w:bidi="en-US"/>
              </w:rPr>
            </w:pPr>
            <w:r w:rsidRPr="00D42E57">
              <w:rPr>
                <w:snapToGrid w:val="0"/>
                <w:color w:val="auto"/>
                <w:lang w:eastAsia="zh-CN" w:bidi="en-US"/>
              </w:rPr>
              <w:t>0.8598</w:t>
            </w:r>
          </w:p>
        </w:tc>
        <w:tc>
          <w:tcPr>
            <w:tcW w:w="1420" w:type="dxa"/>
            <w:tcBorders>
              <w:bottom w:val="single" w:sz="8" w:space="0" w:color="auto"/>
            </w:tcBorders>
            <w:vAlign w:val="center"/>
          </w:tcPr>
          <w:p w14:paraId="5F2DCAB0" w14:textId="77777777" w:rsidR="00F43B2F" w:rsidRPr="00D42E57" w:rsidRDefault="00F43B2F" w:rsidP="00084FC2">
            <w:pPr>
              <w:widowControl w:val="0"/>
              <w:adjustRightInd w:val="0"/>
              <w:snapToGrid w:val="0"/>
              <w:spacing w:line="480" w:lineRule="auto"/>
              <w:ind w:firstLine="210"/>
              <w:jc w:val="center"/>
              <w:rPr>
                <w:snapToGrid w:val="0"/>
                <w:color w:val="auto"/>
                <w:lang w:eastAsia="zh-CN" w:bidi="en-US"/>
              </w:rPr>
            </w:pPr>
            <w:r w:rsidRPr="00D42E57">
              <w:rPr>
                <w:snapToGrid w:val="0"/>
                <w:color w:val="auto"/>
                <w:lang w:eastAsia="zh-CN" w:bidi="en-US"/>
              </w:rPr>
              <w:t>0.8989</w:t>
            </w:r>
          </w:p>
        </w:tc>
        <w:tc>
          <w:tcPr>
            <w:tcW w:w="1421" w:type="dxa"/>
            <w:tcBorders>
              <w:bottom w:val="single" w:sz="8" w:space="0" w:color="auto"/>
            </w:tcBorders>
            <w:vAlign w:val="center"/>
          </w:tcPr>
          <w:p w14:paraId="7AC5AEA8" w14:textId="77777777" w:rsidR="00F43B2F" w:rsidRPr="00D42E57" w:rsidRDefault="00F43B2F" w:rsidP="00084FC2">
            <w:pPr>
              <w:widowControl w:val="0"/>
              <w:adjustRightInd w:val="0"/>
              <w:snapToGrid w:val="0"/>
              <w:spacing w:line="480" w:lineRule="auto"/>
              <w:ind w:firstLine="210"/>
              <w:jc w:val="center"/>
              <w:rPr>
                <w:snapToGrid w:val="0"/>
                <w:color w:val="auto"/>
                <w:lang w:eastAsia="zh-CN" w:bidi="en-US"/>
              </w:rPr>
            </w:pPr>
            <w:r w:rsidRPr="00D42E57">
              <w:rPr>
                <w:snapToGrid w:val="0"/>
                <w:color w:val="auto"/>
                <w:lang w:eastAsia="zh-CN" w:bidi="en-US"/>
              </w:rPr>
              <w:t>0.7945</w:t>
            </w:r>
          </w:p>
        </w:tc>
        <w:tc>
          <w:tcPr>
            <w:tcW w:w="1421" w:type="dxa"/>
            <w:tcBorders>
              <w:bottom w:val="single" w:sz="8" w:space="0" w:color="auto"/>
            </w:tcBorders>
            <w:vAlign w:val="center"/>
          </w:tcPr>
          <w:p w14:paraId="0CCA5261" w14:textId="77777777" w:rsidR="00F43B2F" w:rsidRPr="00D42E57" w:rsidRDefault="00F43B2F" w:rsidP="00084FC2">
            <w:pPr>
              <w:widowControl w:val="0"/>
              <w:adjustRightInd w:val="0"/>
              <w:snapToGrid w:val="0"/>
              <w:spacing w:line="480" w:lineRule="auto"/>
              <w:ind w:firstLine="210"/>
              <w:jc w:val="center"/>
              <w:rPr>
                <w:snapToGrid w:val="0"/>
                <w:color w:val="auto"/>
                <w:lang w:eastAsia="zh-CN" w:bidi="en-US"/>
              </w:rPr>
            </w:pPr>
            <w:r w:rsidRPr="00D42E57">
              <w:rPr>
                <w:snapToGrid w:val="0"/>
                <w:color w:val="auto"/>
                <w:lang w:eastAsia="zh-CN" w:bidi="en-US"/>
              </w:rPr>
              <w:t>0.8483</w:t>
            </w:r>
          </w:p>
        </w:tc>
      </w:tr>
    </w:tbl>
    <w:p w14:paraId="15E67154" w14:textId="77777777" w:rsidR="00F43B2F" w:rsidRPr="00D42E57" w:rsidRDefault="00F43B2F" w:rsidP="00F43B2F">
      <w:pPr>
        <w:widowControl w:val="0"/>
        <w:adjustRightInd w:val="0"/>
        <w:snapToGrid w:val="0"/>
        <w:spacing w:line="480" w:lineRule="auto"/>
        <w:ind w:left="425" w:firstLine="210"/>
        <w:rPr>
          <w:snapToGrid w:val="0"/>
          <w:color w:val="000000" w:themeColor="text1"/>
          <w:sz w:val="20"/>
          <w:lang w:eastAsia="zh-CN" w:bidi="en-US"/>
        </w:rPr>
      </w:pPr>
    </w:p>
    <w:p w14:paraId="449661EE" w14:textId="085CE551" w:rsidR="00F43B2F" w:rsidRPr="00D42E57" w:rsidRDefault="00F43B2F" w:rsidP="00F43B2F">
      <w:pPr>
        <w:widowControl w:val="0"/>
        <w:numPr>
          <w:ilvl w:val="0"/>
          <w:numId w:val="11"/>
        </w:numPr>
        <w:adjustRightInd w:val="0"/>
        <w:snapToGrid w:val="0"/>
        <w:spacing w:line="480" w:lineRule="auto"/>
        <w:ind w:firstLine="210"/>
        <w:rPr>
          <w:snapToGrid w:val="0"/>
          <w:color w:val="000000" w:themeColor="text1"/>
          <w:sz w:val="20"/>
          <w:lang w:eastAsia="zh-CN" w:bidi="en-US"/>
        </w:rPr>
      </w:pPr>
      <w:r w:rsidRPr="00D42E57">
        <w:rPr>
          <w:snapToGrid w:val="0"/>
          <w:color w:val="000000" w:themeColor="text1"/>
          <w:sz w:val="20"/>
          <w:lang w:eastAsia="zh-CN" w:bidi="en-US"/>
        </w:rPr>
        <w:t>Rank all the alternatives and select a proper alternative. On the basis of the calculated results in Table 5, a ranking of the five companies is obtained in accordance with Definition 4:</w:t>
      </w:r>
    </w:p>
    <w:p w14:paraId="5837CD10" w14:textId="2316E4CF" w:rsidR="00F43B2F" w:rsidRPr="00D42E57" w:rsidRDefault="006E15F3" w:rsidP="00F43B2F">
      <w:pPr>
        <w:widowControl w:val="0"/>
        <w:adjustRightInd w:val="0"/>
        <w:snapToGrid w:val="0"/>
        <w:spacing w:before="120" w:after="120" w:line="480" w:lineRule="auto"/>
        <w:ind w:left="425" w:right="425" w:firstLine="210"/>
        <w:jc w:val="center"/>
        <w:rPr>
          <w:rFonts w:eastAsiaTheme="minorEastAsia"/>
          <w:b/>
          <w:snapToGrid w:val="0"/>
          <w:color w:val="000000" w:themeColor="text1"/>
          <w:sz w:val="20"/>
          <w:lang w:eastAsia="zh-CN" w:bidi="en-US"/>
        </w:rPr>
      </w:pPr>
      <w:r w:rsidRPr="008276BF">
        <w:rPr>
          <w:position w:val="-10"/>
          <w:highlight w:val="green"/>
        </w:rPr>
        <w:object w:dxaOrig="1875" w:dyaOrig="285" w14:anchorId="5B2A076E">
          <v:shape id="_x0000_i1158" type="#_x0000_t75" alt="" style="width:93.9pt;height:14.4pt;mso-width-percent:0;mso-height-percent:0;mso-width-percent:0;mso-height-percent:0" o:ole="">
            <v:imagedata r:id="rId255" o:title=""/>
          </v:shape>
          <o:OLEObject Type="Embed" ProgID="Equation.DSMT4" ShapeID="_x0000_i1158" DrawAspect="Content" ObjectID="_1629138169" r:id="rId256"/>
        </w:object>
      </w:r>
    </w:p>
    <w:p w14:paraId="6FC2C456" w14:textId="3542A707" w:rsidR="00F43B2F" w:rsidRPr="00D42E57" w:rsidRDefault="00F43B2F" w:rsidP="00F43B2F">
      <w:pPr>
        <w:widowControl w:val="0"/>
        <w:adjustRightInd w:val="0"/>
        <w:snapToGrid w:val="0"/>
        <w:spacing w:line="480" w:lineRule="auto"/>
        <w:ind w:firstLine="210"/>
        <w:rPr>
          <w:snapToGrid w:val="0"/>
          <w:color w:val="000000" w:themeColor="text1"/>
          <w:sz w:val="20"/>
          <w:lang w:eastAsia="zh-CN" w:bidi="en-US"/>
        </w:rPr>
      </w:pPr>
      <w:r w:rsidRPr="00D42E57">
        <w:rPr>
          <w:snapToGrid w:val="0"/>
          <w:color w:val="000000" w:themeColor="text1"/>
          <w:sz w:val="20"/>
          <w:lang w:eastAsia="zh-CN" w:bidi="en-US"/>
        </w:rPr>
        <w:t>Based on this ranking, company A</w:t>
      </w:r>
      <w:r w:rsidRPr="00D42E57">
        <w:rPr>
          <w:snapToGrid w:val="0"/>
          <w:color w:val="000000" w:themeColor="text1"/>
          <w:sz w:val="20"/>
          <w:vertAlign w:val="subscript"/>
          <w:lang w:eastAsia="zh-CN" w:bidi="en-US"/>
        </w:rPr>
        <w:t xml:space="preserve">2 </w:t>
      </w:r>
      <w:r w:rsidRPr="00D42E57">
        <w:rPr>
          <w:snapToGrid w:val="0"/>
          <w:color w:val="000000" w:themeColor="text1"/>
          <w:sz w:val="20"/>
          <w:lang w:eastAsia="zh-CN" w:bidi="en-US"/>
        </w:rPr>
        <w:t>will probably be selected by the investment enterprise.</w:t>
      </w:r>
    </w:p>
    <w:p w14:paraId="1DF31C2B" w14:textId="77777777" w:rsidR="00F43B2F" w:rsidRPr="00D42E57" w:rsidRDefault="00F43B2F" w:rsidP="00F43B2F">
      <w:pPr>
        <w:pStyle w:val="MDPI22heading2"/>
        <w:spacing w:line="480" w:lineRule="auto"/>
        <w:rPr>
          <w:rFonts w:ascii="Times New Roman" w:hAnsi="Times New Roman"/>
          <w:b/>
          <w:i w:val="0"/>
          <w:color w:val="000000" w:themeColor="text1"/>
          <w:sz w:val="32"/>
          <w:szCs w:val="32"/>
        </w:rPr>
      </w:pPr>
      <w:r w:rsidRPr="00D42E57">
        <w:rPr>
          <w:rFonts w:ascii="Times New Roman" w:hAnsi="Times New Roman"/>
          <w:b/>
          <w:i w:val="0"/>
          <w:color w:val="000000" w:themeColor="text1"/>
          <w:sz w:val="32"/>
          <w:szCs w:val="32"/>
        </w:rPr>
        <w:t>5.2 Experiments</w:t>
      </w:r>
    </w:p>
    <w:p w14:paraId="128C5A17" w14:textId="0EFF0257" w:rsidR="00F43B2F" w:rsidRPr="00D42E57" w:rsidRDefault="00F43B2F" w:rsidP="00F43B2F">
      <w:pPr>
        <w:widowControl w:val="0"/>
        <w:adjustRightInd w:val="0"/>
        <w:snapToGrid w:val="0"/>
        <w:spacing w:line="480" w:lineRule="auto"/>
        <w:rPr>
          <w:snapToGrid w:val="0"/>
          <w:color w:val="000000" w:themeColor="text1"/>
          <w:sz w:val="20"/>
          <w:lang w:eastAsia="zh-CN" w:bidi="en-US"/>
        </w:rPr>
      </w:pPr>
      <w:r w:rsidRPr="00D42E57">
        <w:rPr>
          <w:snapToGrid w:val="0"/>
          <w:color w:val="000000" w:themeColor="text1"/>
          <w:sz w:val="20"/>
          <w:lang w:eastAsia="zh-CN" w:bidi="en-US"/>
        </w:rPr>
        <w:t>In the following, the effect</w:t>
      </w:r>
      <w:r w:rsidR="00017B06">
        <w:rPr>
          <w:snapToGrid w:val="0"/>
          <w:color w:val="000000" w:themeColor="text1"/>
          <w:sz w:val="20"/>
          <w:lang w:eastAsia="zh-CN" w:bidi="en-US"/>
        </w:rPr>
        <w:t>s</w:t>
      </w:r>
      <w:r w:rsidRPr="00D42E57">
        <w:rPr>
          <w:snapToGrid w:val="0"/>
          <w:color w:val="000000" w:themeColor="text1"/>
          <w:sz w:val="20"/>
          <w:lang w:eastAsia="zh-CN" w:bidi="en-US"/>
        </w:rPr>
        <w:t xml:space="preserve"> of assigning different values to parameters on the ranking results in the example are explored.</w:t>
      </w:r>
    </w:p>
    <w:p w14:paraId="2D68EE3C" w14:textId="51DF138B" w:rsidR="00F43B2F" w:rsidRPr="00D42E57" w:rsidRDefault="00F43B2F" w:rsidP="00F43B2F">
      <w:pPr>
        <w:widowControl w:val="0"/>
        <w:numPr>
          <w:ilvl w:val="0"/>
          <w:numId w:val="4"/>
        </w:numPr>
        <w:adjustRightInd w:val="0"/>
        <w:snapToGrid w:val="0"/>
        <w:spacing w:line="480" w:lineRule="auto"/>
        <w:ind w:firstLine="210"/>
        <w:rPr>
          <w:snapToGrid w:val="0"/>
          <w:color w:val="000000" w:themeColor="text1"/>
          <w:sz w:val="20"/>
          <w:lang w:eastAsia="zh-CN" w:bidi="en-US"/>
        </w:rPr>
      </w:pPr>
      <w:r w:rsidRPr="00D42E57">
        <w:rPr>
          <w:snapToGrid w:val="0"/>
          <w:color w:val="000000" w:themeColor="text1"/>
          <w:sz w:val="20"/>
          <w:lang w:eastAsia="zh-CN" w:bidi="en-US"/>
        </w:rPr>
        <w:t>Experiment 1 was carried out to show the effect of assigning different values to</w:t>
      </w:r>
      <w:r w:rsidRPr="00D42E57">
        <w:rPr>
          <w:snapToGrid w:val="0"/>
          <w:color w:val="auto"/>
          <w:sz w:val="20"/>
          <w:lang w:eastAsia="zh-CN" w:bidi="en-US"/>
        </w:rPr>
        <w:t xml:space="preserve"> the parameter </w:t>
      </w:r>
      <w:r w:rsidRPr="00D42E57">
        <w:rPr>
          <w:i/>
          <w:snapToGrid w:val="0"/>
          <w:color w:val="auto"/>
          <w:sz w:val="20"/>
          <w:lang w:eastAsia="zh-CN" w:bidi="en-US"/>
        </w:rPr>
        <w:t>q</w:t>
      </w:r>
      <w:r w:rsidRPr="00D42E57">
        <w:rPr>
          <w:snapToGrid w:val="0"/>
          <w:color w:val="auto"/>
          <w:sz w:val="20"/>
          <w:lang w:eastAsia="zh-CN" w:bidi="en-US"/>
        </w:rPr>
        <w:t xml:space="preserve"> on the ranking results. The results of the experiment are the scores and rankings of the five alternatives, which are shown in Table </w:t>
      </w:r>
      <w:r w:rsidRPr="00D42E57">
        <w:rPr>
          <w:rFonts w:eastAsiaTheme="minorEastAsia"/>
          <w:snapToGrid w:val="0"/>
          <w:color w:val="auto"/>
          <w:sz w:val="20"/>
          <w:lang w:eastAsia="zh-CN" w:bidi="en-US"/>
        </w:rPr>
        <w:t>6</w:t>
      </w:r>
      <w:r w:rsidRPr="00D42E57">
        <w:rPr>
          <w:snapToGrid w:val="0"/>
          <w:color w:val="auto"/>
          <w:sz w:val="20"/>
          <w:lang w:eastAsia="zh-CN" w:bidi="en-US"/>
        </w:rPr>
        <w:t xml:space="preserve"> (suppose </w:t>
      </w:r>
      <w:r w:rsidRPr="00D42E57">
        <w:rPr>
          <w:i/>
          <w:snapToGrid w:val="0"/>
          <w:color w:val="auto"/>
          <w:sz w:val="20"/>
          <w:lang w:eastAsia="zh-CN" w:bidi="en-US"/>
        </w:rPr>
        <w:t>a</w:t>
      </w:r>
      <w:r w:rsidRPr="00D42E57">
        <w:rPr>
          <w:snapToGrid w:val="0"/>
          <w:color w:val="auto"/>
          <w:sz w:val="20"/>
          <w:lang w:eastAsia="zh-CN" w:bidi="en-US"/>
        </w:rPr>
        <w:t xml:space="preserve">=1, </w:t>
      </w:r>
      <w:r w:rsidRPr="00D42E57">
        <w:rPr>
          <w:i/>
          <w:snapToGrid w:val="0"/>
          <w:color w:val="auto"/>
          <w:sz w:val="20"/>
          <w:lang w:eastAsia="zh-CN" w:bidi="en-US"/>
        </w:rPr>
        <w:t>b</w:t>
      </w:r>
      <w:r w:rsidRPr="00D42E57">
        <w:rPr>
          <w:snapToGrid w:val="0"/>
          <w:color w:val="auto"/>
          <w:sz w:val="20"/>
          <w:lang w:eastAsia="zh-CN" w:bidi="en-US"/>
        </w:rPr>
        <w:t>=2,</w:t>
      </w:r>
      <w:r w:rsidRPr="00D42E57">
        <w:rPr>
          <w:i/>
          <w:snapToGrid w:val="0"/>
          <w:color w:val="auto"/>
          <w:sz w:val="20"/>
          <w:lang w:eastAsia="zh-CN" w:bidi="en-US"/>
        </w:rPr>
        <w:t xml:space="preserve"> λ </w:t>
      </w:r>
      <w:r w:rsidRPr="00D42E57">
        <w:rPr>
          <w:snapToGrid w:val="0"/>
          <w:color w:val="auto"/>
          <w:sz w:val="20"/>
          <w:lang w:eastAsia="zh-CN" w:bidi="en-US"/>
        </w:rPr>
        <w:t xml:space="preserve">=1.5 and </w:t>
      </w:r>
      <w:r w:rsidRPr="00D42E57">
        <w:rPr>
          <w:i/>
          <w:snapToGrid w:val="0"/>
          <w:color w:val="auto"/>
          <w:sz w:val="20"/>
          <w:lang w:eastAsia="zh-CN" w:bidi="en-US"/>
        </w:rPr>
        <w:t>p</w:t>
      </w:r>
      <w:r w:rsidRPr="00D42E57">
        <w:rPr>
          <w:snapToGrid w:val="0"/>
          <w:color w:val="auto"/>
          <w:sz w:val="20"/>
          <w:lang w:eastAsia="zh-CN" w:bidi="en-US"/>
        </w:rPr>
        <w:t xml:space="preserve">=3). From the table, it can be found that the ranking will change as the value of the parameter </w:t>
      </w:r>
      <w:r w:rsidRPr="00D42E57">
        <w:rPr>
          <w:i/>
          <w:snapToGrid w:val="0"/>
          <w:color w:val="auto"/>
          <w:sz w:val="20"/>
          <w:lang w:eastAsia="zh-CN" w:bidi="en-US"/>
        </w:rPr>
        <w:t>q</w:t>
      </w:r>
      <w:r w:rsidRPr="00D42E57">
        <w:rPr>
          <w:snapToGrid w:val="0"/>
          <w:color w:val="auto"/>
          <w:sz w:val="20"/>
          <w:lang w:eastAsia="zh-CN" w:bidi="en-US"/>
        </w:rPr>
        <w:t xml:space="preserve"> changes. When </w:t>
      </w:r>
      <w:r w:rsidRPr="00D42E57">
        <w:rPr>
          <w:i/>
          <w:snapToGrid w:val="0"/>
          <w:color w:val="auto"/>
          <w:sz w:val="20"/>
          <w:lang w:eastAsia="zh-CN" w:bidi="en-US"/>
        </w:rPr>
        <w:t xml:space="preserve">q </w:t>
      </w:r>
      <w:r w:rsidRPr="00D42E57">
        <w:rPr>
          <w:snapToGrid w:val="0"/>
          <w:color w:val="auto"/>
          <w:sz w:val="20"/>
          <w:lang w:eastAsia="zh-CN" w:bidi="en-US"/>
        </w:rPr>
        <w:t>= 2, the ranking is</w:t>
      </w:r>
      <w:r w:rsidRPr="00D42E57">
        <w:rPr>
          <w:i/>
          <w:snapToGrid w:val="0"/>
          <w:color w:val="auto"/>
          <w:sz w:val="20"/>
          <w:lang w:eastAsia="zh-CN" w:bidi="en-US"/>
        </w:rPr>
        <w:t xml:space="preserve"> A</w:t>
      </w:r>
      <w:r w:rsidRPr="00D42E57">
        <w:rPr>
          <w:snapToGrid w:val="0"/>
          <w:color w:val="auto"/>
          <w:sz w:val="20"/>
          <w:vertAlign w:val="subscript"/>
          <w:lang w:eastAsia="zh-CN" w:bidi="en-US"/>
        </w:rPr>
        <w:t>2</w:t>
      </w:r>
      <w:r w:rsidRPr="00D42E57">
        <w:rPr>
          <w:snapToGrid w:val="0"/>
          <w:color w:val="auto"/>
          <w:sz w:val="20"/>
          <w:lang w:eastAsia="zh-CN" w:bidi="en-US"/>
        </w:rPr>
        <w:t xml:space="preserve"> </w:t>
      </w:r>
      <w:r w:rsidRPr="00D42E57">
        <w:rPr>
          <w:i/>
          <w:snapToGrid w:val="0"/>
          <w:color w:val="auto"/>
          <w:sz w:val="20"/>
          <w:lang w:eastAsia="zh-CN" w:bidi="en-US"/>
        </w:rPr>
        <w:t>&gt; A</w:t>
      </w:r>
      <w:r w:rsidRPr="00D42E57">
        <w:rPr>
          <w:snapToGrid w:val="0"/>
          <w:color w:val="auto"/>
          <w:sz w:val="20"/>
          <w:vertAlign w:val="subscript"/>
          <w:lang w:eastAsia="zh-CN" w:bidi="en-US"/>
        </w:rPr>
        <w:t>4</w:t>
      </w:r>
      <w:r w:rsidRPr="00D42E57">
        <w:rPr>
          <w:i/>
          <w:snapToGrid w:val="0"/>
          <w:color w:val="auto"/>
          <w:sz w:val="20"/>
          <w:lang w:eastAsia="zh-CN" w:bidi="en-US"/>
        </w:rPr>
        <w:t xml:space="preserve"> &gt; A</w:t>
      </w:r>
      <w:r w:rsidRPr="00D42E57">
        <w:rPr>
          <w:snapToGrid w:val="0"/>
          <w:color w:val="auto"/>
          <w:sz w:val="20"/>
          <w:vertAlign w:val="subscript"/>
          <w:lang w:eastAsia="zh-CN" w:bidi="en-US"/>
        </w:rPr>
        <w:t>5</w:t>
      </w:r>
      <w:r w:rsidRPr="00D42E57">
        <w:rPr>
          <w:i/>
          <w:snapToGrid w:val="0"/>
          <w:color w:val="auto"/>
          <w:sz w:val="20"/>
          <w:lang w:eastAsia="zh-CN" w:bidi="en-US"/>
        </w:rPr>
        <w:t xml:space="preserve"> &gt; A</w:t>
      </w:r>
      <w:r w:rsidRPr="00D42E57">
        <w:rPr>
          <w:snapToGrid w:val="0"/>
          <w:color w:val="auto"/>
          <w:sz w:val="20"/>
          <w:vertAlign w:val="subscript"/>
          <w:lang w:eastAsia="zh-CN" w:bidi="en-US"/>
        </w:rPr>
        <w:t xml:space="preserve">3 </w:t>
      </w:r>
      <w:r w:rsidRPr="00D42E57">
        <w:rPr>
          <w:i/>
          <w:snapToGrid w:val="0"/>
          <w:color w:val="auto"/>
          <w:sz w:val="20"/>
          <w:lang w:eastAsia="zh-CN" w:bidi="en-US"/>
        </w:rPr>
        <w:t>&gt; A</w:t>
      </w:r>
      <w:r w:rsidRPr="00D42E57">
        <w:rPr>
          <w:snapToGrid w:val="0"/>
          <w:color w:val="auto"/>
          <w:sz w:val="20"/>
          <w:vertAlign w:val="subscript"/>
          <w:lang w:eastAsia="zh-CN" w:bidi="en-US"/>
        </w:rPr>
        <w:t>1</w:t>
      </w:r>
      <w:r w:rsidRPr="00D42E57">
        <w:rPr>
          <w:snapToGrid w:val="0"/>
          <w:color w:val="auto"/>
          <w:sz w:val="20"/>
          <w:lang w:eastAsia="zh-CN" w:bidi="en-US"/>
        </w:rPr>
        <w:t xml:space="preserve">. When </w:t>
      </w:r>
      <w:r w:rsidRPr="00D42E57">
        <w:rPr>
          <w:i/>
          <w:snapToGrid w:val="0"/>
          <w:color w:val="auto"/>
          <w:sz w:val="20"/>
          <w:lang w:eastAsia="zh-CN" w:bidi="en-US"/>
        </w:rPr>
        <w:t xml:space="preserve">q </w:t>
      </w:r>
      <w:r w:rsidRPr="00D42E57">
        <w:rPr>
          <w:snapToGrid w:val="0"/>
          <w:color w:val="auto"/>
          <w:sz w:val="20"/>
          <w:lang w:eastAsia="zh-CN" w:bidi="en-US"/>
        </w:rPr>
        <w:t>=3,4,5,6,7</w:t>
      </w:r>
      <w:r w:rsidRPr="00D42E57">
        <w:rPr>
          <w:color w:val="auto"/>
          <w:sz w:val="20"/>
          <w:lang w:eastAsia="zh-CN" w:bidi="en-US"/>
        </w:rPr>
        <w:t>,</w:t>
      </w:r>
      <w:r w:rsidRPr="00D42E57">
        <w:rPr>
          <w:snapToGrid w:val="0"/>
          <w:color w:val="auto"/>
          <w:sz w:val="20"/>
          <w:lang w:eastAsia="zh-CN" w:bidi="en-US"/>
        </w:rPr>
        <w:t xml:space="preserve"> the rankings are all</w:t>
      </w:r>
      <w:r w:rsidRPr="00D42E57">
        <w:rPr>
          <w:i/>
          <w:snapToGrid w:val="0"/>
          <w:color w:val="auto"/>
          <w:sz w:val="20"/>
          <w:lang w:eastAsia="zh-CN" w:bidi="en-US"/>
        </w:rPr>
        <w:t xml:space="preserve"> A</w:t>
      </w:r>
      <w:r w:rsidRPr="00D42E57">
        <w:rPr>
          <w:snapToGrid w:val="0"/>
          <w:color w:val="auto"/>
          <w:sz w:val="20"/>
          <w:vertAlign w:val="subscript"/>
          <w:lang w:eastAsia="zh-CN" w:bidi="en-US"/>
        </w:rPr>
        <w:t>2</w:t>
      </w:r>
      <w:r w:rsidRPr="00D42E57">
        <w:rPr>
          <w:snapToGrid w:val="0"/>
          <w:color w:val="auto"/>
          <w:sz w:val="20"/>
          <w:lang w:eastAsia="zh-CN" w:bidi="en-US"/>
        </w:rPr>
        <w:t xml:space="preserve"> </w:t>
      </w:r>
      <w:r w:rsidRPr="00D42E57">
        <w:rPr>
          <w:i/>
          <w:snapToGrid w:val="0"/>
          <w:color w:val="auto"/>
          <w:sz w:val="20"/>
          <w:lang w:eastAsia="zh-CN" w:bidi="en-US"/>
        </w:rPr>
        <w:t>&gt; A</w:t>
      </w:r>
      <w:r w:rsidRPr="00D42E57">
        <w:rPr>
          <w:snapToGrid w:val="0"/>
          <w:color w:val="auto"/>
          <w:sz w:val="20"/>
          <w:vertAlign w:val="subscript"/>
          <w:lang w:eastAsia="zh-CN" w:bidi="en-US"/>
        </w:rPr>
        <w:t>4</w:t>
      </w:r>
      <w:r w:rsidRPr="00D42E57">
        <w:rPr>
          <w:i/>
          <w:snapToGrid w:val="0"/>
          <w:color w:val="auto"/>
          <w:sz w:val="20"/>
          <w:lang w:eastAsia="zh-CN" w:bidi="en-US"/>
        </w:rPr>
        <w:t xml:space="preserve"> &gt; A</w:t>
      </w:r>
      <w:r w:rsidRPr="00D42E57">
        <w:rPr>
          <w:snapToGrid w:val="0"/>
          <w:color w:val="auto"/>
          <w:sz w:val="20"/>
          <w:vertAlign w:val="subscript"/>
          <w:lang w:eastAsia="zh-CN" w:bidi="en-US"/>
        </w:rPr>
        <w:t>5</w:t>
      </w:r>
      <w:r w:rsidRPr="00D42E57">
        <w:rPr>
          <w:i/>
          <w:snapToGrid w:val="0"/>
          <w:color w:val="auto"/>
          <w:sz w:val="20"/>
          <w:lang w:eastAsia="zh-CN" w:bidi="en-US"/>
        </w:rPr>
        <w:t xml:space="preserve"> &gt; A</w:t>
      </w:r>
      <w:r w:rsidRPr="00D42E57">
        <w:rPr>
          <w:snapToGrid w:val="0"/>
          <w:color w:val="auto"/>
          <w:sz w:val="20"/>
          <w:vertAlign w:val="subscript"/>
          <w:lang w:eastAsia="zh-CN" w:bidi="en-US"/>
        </w:rPr>
        <w:t xml:space="preserve">1 </w:t>
      </w:r>
      <w:r w:rsidRPr="00D42E57">
        <w:rPr>
          <w:i/>
          <w:snapToGrid w:val="0"/>
          <w:color w:val="auto"/>
          <w:sz w:val="20"/>
          <w:lang w:eastAsia="zh-CN" w:bidi="en-US"/>
        </w:rPr>
        <w:t>&gt; A</w:t>
      </w:r>
      <w:r w:rsidRPr="00D42E57">
        <w:rPr>
          <w:snapToGrid w:val="0"/>
          <w:color w:val="auto"/>
          <w:sz w:val="20"/>
          <w:vertAlign w:val="subscript"/>
          <w:lang w:eastAsia="zh-CN" w:bidi="en-US"/>
        </w:rPr>
        <w:t>3</w:t>
      </w:r>
      <w:r w:rsidRPr="00D42E57">
        <w:rPr>
          <w:snapToGrid w:val="0"/>
          <w:color w:val="auto"/>
          <w:sz w:val="20"/>
          <w:lang w:eastAsia="zh-CN" w:bidi="en-US"/>
        </w:rPr>
        <w:t xml:space="preserve">. When </w:t>
      </w:r>
      <w:r w:rsidRPr="00D42E57">
        <w:rPr>
          <w:i/>
          <w:snapToGrid w:val="0"/>
          <w:color w:val="auto"/>
          <w:sz w:val="20"/>
          <w:lang w:eastAsia="zh-CN" w:bidi="en-US"/>
        </w:rPr>
        <w:t xml:space="preserve">q </w:t>
      </w:r>
      <w:r w:rsidRPr="00D42E57">
        <w:rPr>
          <w:snapToGrid w:val="0"/>
          <w:color w:val="auto"/>
          <w:sz w:val="20"/>
          <w:lang w:eastAsia="zh-CN" w:bidi="en-US"/>
        </w:rPr>
        <w:t>=8, the ranking is</w:t>
      </w:r>
      <w:r w:rsidRPr="00D42E57">
        <w:rPr>
          <w:i/>
          <w:snapToGrid w:val="0"/>
          <w:color w:val="auto"/>
          <w:sz w:val="20"/>
          <w:lang w:eastAsia="zh-CN" w:bidi="en-US"/>
        </w:rPr>
        <w:t xml:space="preserve"> A</w:t>
      </w:r>
      <w:r w:rsidRPr="00D42E57">
        <w:rPr>
          <w:snapToGrid w:val="0"/>
          <w:color w:val="auto"/>
          <w:sz w:val="20"/>
          <w:vertAlign w:val="subscript"/>
          <w:lang w:eastAsia="zh-CN" w:bidi="en-US"/>
        </w:rPr>
        <w:t>2</w:t>
      </w:r>
      <w:r w:rsidRPr="00D42E57">
        <w:rPr>
          <w:snapToGrid w:val="0"/>
          <w:color w:val="auto"/>
          <w:sz w:val="20"/>
          <w:lang w:eastAsia="zh-CN" w:bidi="en-US"/>
        </w:rPr>
        <w:t xml:space="preserve"> </w:t>
      </w:r>
      <w:r w:rsidRPr="00D42E57">
        <w:rPr>
          <w:i/>
          <w:snapToGrid w:val="0"/>
          <w:color w:val="auto"/>
          <w:sz w:val="20"/>
          <w:lang w:eastAsia="zh-CN" w:bidi="en-US"/>
        </w:rPr>
        <w:t>&gt; A</w:t>
      </w:r>
      <w:r w:rsidRPr="00D42E57">
        <w:rPr>
          <w:snapToGrid w:val="0"/>
          <w:color w:val="auto"/>
          <w:sz w:val="20"/>
          <w:vertAlign w:val="subscript"/>
          <w:lang w:eastAsia="zh-CN" w:bidi="en-US"/>
        </w:rPr>
        <w:t>4</w:t>
      </w:r>
      <w:r w:rsidRPr="00D42E57">
        <w:rPr>
          <w:i/>
          <w:snapToGrid w:val="0"/>
          <w:color w:val="auto"/>
          <w:sz w:val="20"/>
          <w:lang w:eastAsia="zh-CN" w:bidi="en-US"/>
        </w:rPr>
        <w:t xml:space="preserve"> &gt; A</w:t>
      </w:r>
      <w:r w:rsidRPr="00D42E57">
        <w:rPr>
          <w:snapToGrid w:val="0"/>
          <w:color w:val="auto"/>
          <w:sz w:val="20"/>
          <w:vertAlign w:val="subscript"/>
          <w:lang w:eastAsia="zh-CN" w:bidi="en-US"/>
        </w:rPr>
        <w:t>1</w:t>
      </w:r>
      <w:r w:rsidRPr="00D42E57">
        <w:rPr>
          <w:i/>
          <w:snapToGrid w:val="0"/>
          <w:color w:val="auto"/>
          <w:sz w:val="20"/>
          <w:lang w:eastAsia="zh-CN" w:bidi="en-US"/>
        </w:rPr>
        <w:t xml:space="preserve"> &gt; A</w:t>
      </w:r>
      <w:r w:rsidRPr="00D42E57">
        <w:rPr>
          <w:snapToGrid w:val="0"/>
          <w:color w:val="auto"/>
          <w:sz w:val="20"/>
          <w:vertAlign w:val="subscript"/>
          <w:lang w:eastAsia="zh-CN" w:bidi="en-US"/>
        </w:rPr>
        <w:t xml:space="preserve">5 </w:t>
      </w:r>
      <w:r w:rsidRPr="00D42E57">
        <w:rPr>
          <w:i/>
          <w:snapToGrid w:val="0"/>
          <w:color w:val="auto"/>
          <w:sz w:val="20"/>
          <w:lang w:eastAsia="zh-CN" w:bidi="en-US"/>
        </w:rPr>
        <w:t>&gt; A</w:t>
      </w:r>
      <w:r w:rsidRPr="00D42E57">
        <w:rPr>
          <w:snapToGrid w:val="0"/>
          <w:color w:val="auto"/>
          <w:sz w:val="20"/>
          <w:vertAlign w:val="subscript"/>
          <w:lang w:eastAsia="zh-CN" w:bidi="en-US"/>
        </w:rPr>
        <w:t>3</w:t>
      </w:r>
      <w:r w:rsidRPr="00D42E57">
        <w:rPr>
          <w:snapToGrid w:val="0"/>
          <w:color w:val="auto"/>
          <w:sz w:val="20"/>
          <w:lang w:eastAsia="zh-CN" w:bidi="en-US"/>
        </w:rPr>
        <w:t xml:space="preserve">. Although the rankings have changed, the first and second alternatives remain the same. The assignment of a reasonable value for </w:t>
      </w:r>
      <w:r w:rsidRPr="00D42E57">
        <w:rPr>
          <w:i/>
          <w:snapToGrid w:val="0"/>
          <w:color w:val="auto"/>
          <w:sz w:val="20"/>
          <w:lang w:eastAsia="zh-CN" w:bidi="en-US"/>
        </w:rPr>
        <w:t>q</w:t>
      </w:r>
      <w:r w:rsidRPr="00D42E57">
        <w:rPr>
          <w:snapToGrid w:val="0"/>
          <w:color w:val="auto"/>
          <w:sz w:val="20"/>
          <w:lang w:eastAsia="zh-CN" w:bidi="en-US"/>
        </w:rPr>
        <w:t xml:space="preserve"> depends on the values of the attributes because</w:t>
      </w:r>
      <w:r w:rsidR="007615A4" w:rsidRPr="007615A4">
        <w:rPr>
          <w:snapToGrid w:val="0"/>
          <w:color w:val="auto"/>
          <w:sz w:val="20"/>
          <w:lang w:eastAsia="zh-CN" w:bidi="en-US"/>
        </w:rPr>
        <w:t xml:space="preserve"> </w:t>
      </w:r>
      <w:r w:rsidR="007746BB">
        <w:rPr>
          <w:snapToGrid w:val="0"/>
          <w:color w:val="auto"/>
          <w:sz w:val="20"/>
          <w:lang w:eastAsia="zh-CN" w:bidi="en-US"/>
        </w:rPr>
        <w:t xml:space="preserve">these </w:t>
      </w:r>
      <w:r w:rsidR="007615A4" w:rsidRPr="00D42E57">
        <w:rPr>
          <w:snapToGrid w:val="0"/>
          <w:color w:val="auto"/>
          <w:sz w:val="20"/>
          <w:lang w:eastAsia="zh-CN" w:bidi="en-US"/>
        </w:rPr>
        <w:t>attribute</w:t>
      </w:r>
      <w:r w:rsidR="007746BB">
        <w:rPr>
          <w:snapToGrid w:val="0"/>
          <w:color w:val="auto"/>
          <w:sz w:val="20"/>
          <w:lang w:eastAsia="zh-CN" w:bidi="en-US"/>
        </w:rPr>
        <w:t xml:space="preserve"> values</w:t>
      </w:r>
      <w:r w:rsidRPr="00D42E57">
        <w:rPr>
          <w:snapToGrid w:val="0"/>
          <w:color w:val="auto"/>
          <w:sz w:val="20"/>
          <w:lang w:eastAsia="zh-CN" w:bidi="en-US"/>
        </w:rPr>
        <w:t xml:space="preserve">  must satisfy the </w:t>
      </w:r>
      <w:r w:rsidRPr="00D42E57">
        <w:rPr>
          <w:snapToGrid w:val="0"/>
          <w:color w:val="auto"/>
          <w:sz w:val="20"/>
          <w:lang w:eastAsia="zh-CN" w:bidi="en-US"/>
        </w:rPr>
        <w:lastRenderedPageBreak/>
        <w:t xml:space="preserve">condition that 0 ≤ </w:t>
      </w:r>
      <w:r w:rsidRPr="00D42E57">
        <w:rPr>
          <w:i/>
          <w:snapToGrid w:val="0"/>
          <w:color w:val="auto"/>
          <w:sz w:val="20"/>
          <w:lang w:eastAsia="zh-CN" w:bidi="en-US"/>
        </w:rPr>
        <w:t>v</w:t>
      </w:r>
      <w:r w:rsidRPr="00D42E57">
        <w:rPr>
          <w:i/>
          <w:snapToGrid w:val="0"/>
          <w:color w:val="auto"/>
          <w:sz w:val="20"/>
          <w:vertAlign w:val="superscript"/>
          <w:lang w:eastAsia="zh-CN" w:bidi="en-US"/>
        </w:rPr>
        <w:t>q</w:t>
      </w:r>
      <w:r w:rsidRPr="00D42E57">
        <w:rPr>
          <w:snapToGrid w:val="0"/>
          <w:color w:val="auto"/>
          <w:sz w:val="20"/>
          <w:lang w:eastAsia="zh-CN" w:bidi="en-US"/>
        </w:rPr>
        <w:t xml:space="preserve"> + </w:t>
      </w:r>
      <w:r w:rsidRPr="00D42E57">
        <w:rPr>
          <w:i/>
          <w:snapToGrid w:val="0"/>
          <w:color w:val="auto"/>
          <w:sz w:val="20"/>
          <w:lang w:eastAsia="zh-CN" w:bidi="en-US"/>
        </w:rPr>
        <w:t>μ</w:t>
      </w:r>
      <w:r w:rsidRPr="00D42E57">
        <w:rPr>
          <w:i/>
          <w:snapToGrid w:val="0"/>
          <w:color w:val="auto"/>
          <w:sz w:val="20"/>
          <w:vertAlign w:val="superscript"/>
          <w:lang w:eastAsia="zh-CN" w:bidi="en-US"/>
        </w:rPr>
        <w:t>q</w:t>
      </w:r>
      <w:r w:rsidRPr="00D42E57">
        <w:rPr>
          <w:snapToGrid w:val="0"/>
          <w:color w:val="auto"/>
          <w:sz w:val="20"/>
          <w:vertAlign w:val="superscript"/>
          <w:lang w:eastAsia="zh-CN" w:bidi="en-US"/>
        </w:rPr>
        <w:t xml:space="preserve"> </w:t>
      </w:r>
      <w:r w:rsidRPr="00D42E57">
        <w:rPr>
          <w:snapToGrid w:val="0"/>
          <w:color w:val="auto"/>
          <w:sz w:val="20"/>
          <w:lang w:eastAsia="zh-CN" w:bidi="en-US"/>
        </w:rPr>
        <w:t xml:space="preserve">≤ 1. </w:t>
      </w:r>
      <w:r w:rsidR="009824D3" w:rsidRPr="00D42E57">
        <w:rPr>
          <w:snapToGrid w:val="0"/>
          <w:color w:val="auto"/>
          <w:sz w:val="20"/>
          <w:lang w:eastAsia="zh-CN" w:bidi="en-US"/>
        </w:rPr>
        <w:t xml:space="preserve">From </w:t>
      </w:r>
      <w:r w:rsidRPr="00D42E57">
        <w:rPr>
          <w:snapToGrid w:val="0"/>
          <w:color w:val="auto"/>
          <w:sz w:val="20"/>
          <w:lang w:eastAsia="zh-CN" w:bidi="en-US"/>
        </w:rPr>
        <w:t xml:space="preserve">Table </w:t>
      </w:r>
      <w:r w:rsidRPr="00D42E57">
        <w:rPr>
          <w:rFonts w:eastAsiaTheme="minorEastAsia"/>
          <w:snapToGrid w:val="0"/>
          <w:color w:val="auto"/>
          <w:sz w:val="20"/>
          <w:lang w:eastAsia="zh-CN" w:bidi="en-US"/>
        </w:rPr>
        <w:t>4</w:t>
      </w:r>
      <w:r w:rsidR="00017B06">
        <w:rPr>
          <w:rFonts w:eastAsiaTheme="minorEastAsia"/>
          <w:snapToGrid w:val="0"/>
          <w:color w:val="auto"/>
          <w:sz w:val="20"/>
          <w:lang w:eastAsia="zh-CN" w:bidi="en-US"/>
        </w:rPr>
        <w:t xml:space="preserve">, </w:t>
      </w:r>
      <w:r w:rsidRPr="00D42E57">
        <w:rPr>
          <w:snapToGrid w:val="0"/>
          <w:color w:val="auto"/>
          <w:sz w:val="20"/>
          <w:lang w:eastAsia="zh-CN" w:bidi="en-US"/>
        </w:rPr>
        <w:t xml:space="preserve">the values for each criterion do not satisfy </w:t>
      </w:r>
      <w:r w:rsidRPr="00D42E57">
        <w:rPr>
          <w:i/>
          <w:snapToGrid w:val="0"/>
          <w:color w:val="auto"/>
          <w:sz w:val="20"/>
          <w:lang w:eastAsia="zh-CN" w:bidi="en-US"/>
        </w:rPr>
        <w:t>v</w:t>
      </w:r>
      <w:r w:rsidRPr="00D42E57">
        <w:rPr>
          <w:snapToGrid w:val="0"/>
          <w:color w:val="auto"/>
          <w:sz w:val="20"/>
          <w:lang w:eastAsia="zh-CN" w:bidi="en-US"/>
        </w:rPr>
        <w:t xml:space="preserve"> + </w:t>
      </w:r>
      <w:r w:rsidRPr="00D42E57">
        <w:rPr>
          <w:i/>
          <w:snapToGrid w:val="0"/>
          <w:color w:val="auto"/>
          <w:sz w:val="20"/>
          <w:lang w:eastAsia="zh-CN" w:bidi="en-US"/>
        </w:rPr>
        <w:t>μ</w:t>
      </w:r>
      <w:r w:rsidRPr="00D42E57">
        <w:rPr>
          <w:snapToGrid w:val="0"/>
          <w:color w:val="auto"/>
          <w:sz w:val="20"/>
          <w:vertAlign w:val="superscript"/>
          <w:lang w:eastAsia="zh-CN" w:bidi="en-US"/>
        </w:rPr>
        <w:t xml:space="preserve"> </w:t>
      </w:r>
      <w:r w:rsidRPr="00D42E57">
        <w:rPr>
          <w:snapToGrid w:val="0"/>
          <w:color w:val="auto"/>
          <w:sz w:val="20"/>
          <w:lang w:eastAsia="zh-CN" w:bidi="en-US"/>
        </w:rPr>
        <w:t xml:space="preserve">≤ 1 but do satisfy </w:t>
      </w:r>
      <w:r w:rsidRPr="00D42E57">
        <w:rPr>
          <w:i/>
          <w:snapToGrid w:val="0"/>
          <w:color w:val="auto"/>
          <w:sz w:val="20"/>
          <w:lang w:eastAsia="zh-CN" w:bidi="en-US"/>
        </w:rPr>
        <w:t>v</w:t>
      </w:r>
      <w:r w:rsidRPr="00D42E57">
        <w:rPr>
          <w:i/>
          <w:snapToGrid w:val="0"/>
          <w:color w:val="auto"/>
          <w:sz w:val="20"/>
          <w:vertAlign w:val="superscript"/>
          <w:lang w:eastAsia="zh-CN" w:bidi="en-US"/>
        </w:rPr>
        <w:t>2</w:t>
      </w:r>
      <w:r w:rsidRPr="00D42E57">
        <w:rPr>
          <w:snapToGrid w:val="0"/>
          <w:color w:val="auto"/>
          <w:sz w:val="20"/>
          <w:lang w:eastAsia="zh-CN" w:bidi="en-US"/>
        </w:rPr>
        <w:t xml:space="preserve"> + </w:t>
      </w:r>
      <w:r w:rsidRPr="00D42E57">
        <w:rPr>
          <w:i/>
          <w:snapToGrid w:val="0"/>
          <w:color w:val="auto"/>
          <w:sz w:val="20"/>
          <w:lang w:eastAsia="zh-CN" w:bidi="en-US"/>
        </w:rPr>
        <w:t>μ</w:t>
      </w:r>
      <w:r w:rsidRPr="00D42E57">
        <w:rPr>
          <w:i/>
          <w:snapToGrid w:val="0"/>
          <w:color w:val="auto"/>
          <w:sz w:val="20"/>
          <w:vertAlign w:val="superscript"/>
          <w:lang w:eastAsia="zh-CN" w:bidi="en-US"/>
        </w:rPr>
        <w:t>2</w:t>
      </w:r>
      <w:r w:rsidRPr="00D42E57">
        <w:rPr>
          <w:snapToGrid w:val="0"/>
          <w:color w:val="auto"/>
          <w:sz w:val="20"/>
          <w:vertAlign w:val="superscript"/>
          <w:lang w:eastAsia="zh-CN" w:bidi="en-US"/>
        </w:rPr>
        <w:t xml:space="preserve"> </w:t>
      </w:r>
      <w:r w:rsidRPr="00D42E57">
        <w:rPr>
          <w:snapToGrid w:val="0"/>
          <w:color w:val="auto"/>
          <w:sz w:val="20"/>
          <w:lang w:eastAsia="zh-CN" w:bidi="en-US"/>
        </w:rPr>
        <w:t>≤ 1</w:t>
      </w:r>
      <w:r w:rsidRPr="00D42E57">
        <w:rPr>
          <w:color w:val="auto"/>
          <w:sz w:val="20"/>
          <w:lang w:eastAsia="zh-CN" w:bidi="en-US"/>
        </w:rPr>
        <w:t>;</w:t>
      </w:r>
      <w:r w:rsidRPr="00D42E57">
        <w:rPr>
          <w:snapToGrid w:val="0"/>
          <w:color w:val="auto"/>
          <w:sz w:val="20"/>
          <w:lang w:eastAsia="zh-CN" w:bidi="en-US"/>
        </w:rPr>
        <w:t xml:space="preserve"> thus</w:t>
      </w:r>
      <w:r w:rsidRPr="00D42E57">
        <w:rPr>
          <w:color w:val="auto"/>
          <w:sz w:val="20"/>
          <w:lang w:eastAsia="zh-CN" w:bidi="en-US"/>
        </w:rPr>
        <w:t>,</w:t>
      </w:r>
      <w:r w:rsidRPr="00D42E57">
        <w:rPr>
          <w:snapToGrid w:val="0"/>
          <w:color w:val="auto"/>
          <w:sz w:val="20"/>
          <w:lang w:eastAsia="zh-CN" w:bidi="en-US"/>
        </w:rPr>
        <w:t xml:space="preserve"> </w:t>
      </w:r>
      <w:r w:rsidRPr="00D42E57">
        <w:rPr>
          <w:snapToGrid w:val="0"/>
          <w:color w:val="000000" w:themeColor="text1"/>
          <w:sz w:val="20"/>
          <w:lang w:eastAsia="zh-CN" w:bidi="en-US"/>
        </w:rPr>
        <w:t xml:space="preserve">in this example, </w:t>
      </w:r>
      <w:r w:rsidRPr="00D42E57">
        <w:rPr>
          <w:i/>
          <w:snapToGrid w:val="0"/>
          <w:color w:val="000000" w:themeColor="text1"/>
          <w:sz w:val="20"/>
          <w:lang w:eastAsia="zh-CN" w:bidi="en-US"/>
        </w:rPr>
        <w:t>q</w:t>
      </w:r>
      <w:r w:rsidRPr="00D42E57">
        <w:rPr>
          <w:snapToGrid w:val="0"/>
          <w:color w:val="000000" w:themeColor="text1"/>
          <w:sz w:val="20"/>
          <w:lang w:eastAsia="zh-CN" w:bidi="en-US"/>
        </w:rPr>
        <w:t xml:space="preserve"> should be assigned a value of at least 2.</w:t>
      </w:r>
    </w:p>
    <w:p w14:paraId="54BCCC0D" w14:textId="77777777" w:rsidR="0086467B" w:rsidRDefault="0086467B" w:rsidP="00D63FB6">
      <w:pPr>
        <w:widowControl w:val="0"/>
        <w:adjustRightInd w:val="0"/>
        <w:snapToGrid w:val="0"/>
        <w:spacing w:before="240" w:after="120" w:line="480" w:lineRule="auto"/>
        <w:ind w:right="425" w:firstLineChars="100" w:firstLine="201"/>
        <w:rPr>
          <w:b/>
          <w:snapToGrid w:val="0"/>
          <w:color w:val="000000" w:themeColor="text1"/>
          <w:sz w:val="20"/>
          <w:lang w:eastAsia="zh-CN" w:bidi="en-US"/>
        </w:rPr>
      </w:pPr>
    </w:p>
    <w:p w14:paraId="2D885162" w14:textId="36E315CA" w:rsidR="00F43B2F" w:rsidRPr="0086467B" w:rsidRDefault="00F43B2F" w:rsidP="00D63FB6">
      <w:pPr>
        <w:widowControl w:val="0"/>
        <w:adjustRightInd w:val="0"/>
        <w:snapToGrid w:val="0"/>
        <w:spacing w:before="240" w:after="120" w:line="480" w:lineRule="auto"/>
        <w:ind w:right="425" w:firstLineChars="100" w:firstLine="201"/>
        <w:rPr>
          <w:b/>
          <w:snapToGrid w:val="0"/>
          <w:color w:val="000000" w:themeColor="text1"/>
          <w:sz w:val="20"/>
          <w:highlight w:val="magenta"/>
          <w:lang w:eastAsia="zh-CN" w:bidi="en-US"/>
        </w:rPr>
      </w:pPr>
      <w:r w:rsidRPr="0086467B">
        <w:rPr>
          <w:b/>
          <w:snapToGrid w:val="0"/>
          <w:color w:val="000000" w:themeColor="text1"/>
          <w:sz w:val="20"/>
          <w:highlight w:val="magenta"/>
          <w:lang w:eastAsia="zh-CN" w:bidi="en-US"/>
        </w:rPr>
        <w:t xml:space="preserve">Table </w:t>
      </w:r>
      <w:r w:rsidRPr="0086467B">
        <w:rPr>
          <w:rFonts w:eastAsiaTheme="minorEastAsia"/>
          <w:b/>
          <w:snapToGrid w:val="0"/>
          <w:color w:val="000000" w:themeColor="text1"/>
          <w:sz w:val="20"/>
          <w:highlight w:val="magenta"/>
          <w:lang w:eastAsia="zh-CN" w:bidi="en-US"/>
        </w:rPr>
        <w:t>6.</w:t>
      </w:r>
      <w:r w:rsidRPr="0086467B">
        <w:rPr>
          <w:b/>
          <w:snapToGrid w:val="0"/>
          <w:color w:val="000000" w:themeColor="text1"/>
          <w:sz w:val="20"/>
          <w:highlight w:val="magenta"/>
          <w:lang w:eastAsia="zh-CN" w:bidi="en-US"/>
        </w:rPr>
        <w:t xml:space="preserve"> The results of experiment 1</w:t>
      </w:r>
      <w:r w:rsidR="0086467B">
        <w:rPr>
          <w:b/>
          <w:snapToGrid w:val="0"/>
          <w:color w:val="000000" w:themeColor="text1"/>
          <w:sz w:val="20"/>
          <w:highlight w:val="magenta"/>
          <w:lang w:eastAsia="zh-CN" w:bidi="en-US"/>
        </w:rPr>
        <w:t>.</w:t>
      </w:r>
    </w:p>
    <w:tbl>
      <w:tblPr>
        <w:tblStyle w:val="ad"/>
        <w:tblW w:w="8522" w:type="dxa"/>
        <w:jc w:val="center"/>
        <w:tblBorders>
          <w:left w:val="none" w:sz="0" w:space="0" w:color="auto"/>
          <w:right w:val="none" w:sz="0" w:space="0" w:color="auto"/>
          <w:insideH w:val="single" w:sz="8" w:space="0" w:color="auto"/>
          <w:insideV w:val="single" w:sz="8" w:space="0" w:color="auto"/>
        </w:tblBorders>
        <w:tblLayout w:type="fixed"/>
        <w:tblLook w:val="04A0" w:firstRow="1" w:lastRow="0" w:firstColumn="1" w:lastColumn="0" w:noHBand="0" w:noVBand="1"/>
      </w:tblPr>
      <w:tblGrid>
        <w:gridCol w:w="1399"/>
        <w:gridCol w:w="4110"/>
        <w:gridCol w:w="3013"/>
      </w:tblGrid>
      <w:tr w:rsidR="00F43B2F" w:rsidRPr="00D42E57" w14:paraId="3D225639" w14:textId="77777777" w:rsidTr="00084FC2">
        <w:trPr>
          <w:jc w:val="center"/>
        </w:trPr>
        <w:tc>
          <w:tcPr>
            <w:tcW w:w="1399" w:type="dxa"/>
            <w:tcBorders>
              <w:top w:val="single" w:sz="8" w:space="0" w:color="auto"/>
            </w:tcBorders>
            <w:vAlign w:val="center"/>
          </w:tcPr>
          <w:p w14:paraId="61A6F16B" w14:textId="77777777" w:rsidR="00F43B2F" w:rsidRPr="00D42E57" w:rsidRDefault="00F43B2F" w:rsidP="00084FC2">
            <w:pPr>
              <w:widowControl w:val="0"/>
              <w:adjustRightInd w:val="0"/>
              <w:snapToGrid w:val="0"/>
              <w:spacing w:line="480" w:lineRule="auto"/>
              <w:ind w:firstLine="210"/>
              <w:rPr>
                <w:b/>
                <w:i/>
                <w:snapToGrid w:val="0"/>
                <w:color w:val="000000" w:themeColor="text1"/>
                <w:lang w:eastAsia="zh-CN" w:bidi="en-US"/>
              </w:rPr>
            </w:pPr>
            <w:r w:rsidRPr="00D42E57">
              <w:rPr>
                <w:b/>
                <w:i/>
                <w:snapToGrid w:val="0"/>
                <w:color w:val="000000" w:themeColor="text1"/>
                <w:lang w:eastAsia="zh-CN" w:bidi="en-US"/>
              </w:rPr>
              <w:t>q</w:t>
            </w:r>
          </w:p>
        </w:tc>
        <w:tc>
          <w:tcPr>
            <w:tcW w:w="4110" w:type="dxa"/>
            <w:tcBorders>
              <w:top w:val="single" w:sz="8" w:space="0" w:color="auto"/>
            </w:tcBorders>
            <w:vAlign w:val="center"/>
          </w:tcPr>
          <w:p w14:paraId="5C888763" w14:textId="77777777" w:rsidR="00F43B2F" w:rsidRPr="00D42E57" w:rsidRDefault="00F43B2F" w:rsidP="00D63FB6">
            <w:pPr>
              <w:widowControl w:val="0"/>
              <w:adjustRightInd w:val="0"/>
              <w:snapToGrid w:val="0"/>
              <w:spacing w:line="480" w:lineRule="auto"/>
              <w:ind w:firstLineChars="250" w:firstLine="502"/>
              <w:rPr>
                <w:b/>
                <w:snapToGrid w:val="0"/>
                <w:color w:val="000000" w:themeColor="text1"/>
                <w:lang w:eastAsia="zh-CN" w:bidi="en-US"/>
              </w:rPr>
            </w:pPr>
            <w:r w:rsidRPr="00D42E57">
              <w:rPr>
                <w:b/>
                <w:snapToGrid w:val="0"/>
                <w:color w:val="000000" w:themeColor="text1"/>
                <w:lang w:eastAsia="zh-CN" w:bidi="en-US"/>
              </w:rPr>
              <w:t>Scores of the five alternatives</w:t>
            </w:r>
          </w:p>
        </w:tc>
        <w:tc>
          <w:tcPr>
            <w:tcW w:w="3013" w:type="dxa"/>
            <w:tcBorders>
              <w:top w:val="single" w:sz="8" w:space="0" w:color="auto"/>
            </w:tcBorders>
            <w:vAlign w:val="center"/>
          </w:tcPr>
          <w:p w14:paraId="7CBEC1EB" w14:textId="77777777" w:rsidR="00F43B2F" w:rsidRPr="00D42E57" w:rsidRDefault="00F43B2F" w:rsidP="00084FC2">
            <w:pPr>
              <w:widowControl w:val="0"/>
              <w:adjustRightInd w:val="0"/>
              <w:snapToGrid w:val="0"/>
              <w:spacing w:line="480" w:lineRule="auto"/>
              <w:ind w:firstLine="210"/>
              <w:jc w:val="center"/>
              <w:rPr>
                <w:b/>
                <w:snapToGrid w:val="0"/>
                <w:color w:val="000000" w:themeColor="text1"/>
                <w:lang w:eastAsia="zh-CN" w:bidi="en-US"/>
              </w:rPr>
            </w:pPr>
            <w:r w:rsidRPr="00D42E57">
              <w:rPr>
                <w:b/>
                <w:snapToGrid w:val="0"/>
                <w:color w:val="000000" w:themeColor="text1"/>
                <w:lang w:eastAsia="zh-CN" w:bidi="en-US"/>
              </w:rPr>
              <w:t>Ranking</w:t>
            </w:r>
          </w:p>
        </w:tc>
      </w:tr>
      <w:tr w:rsidR="00F43B2F" w:rsidRPr="00D42E57" w14:paraId="3A94CC68" w14:textId="77777777" w:rsidTr="00084FC2">
        <w:trPr>
          <w:jc w:val="center"/>
        </w:trPr>
        <w:tc>
          <w:tcPr>
            <w:tcW w:w="1399" w:type="dxa"/>
            <w:vAlign w:val="center"/>
          </w:tcPr>
          <w:p w14:paraId="69529A4D"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i/>
                <w:snapToGrid w:val="0"/>
                <w:color w:val="auto"/>
                <w:lang w:eastAsia="zh-CN" w:bidi="en-US"/>
              </w:rPr>
              <w:t>q</w:t>
            </w:r>
            <w:r w:rsidRPr="00D42E57">
              <w:rPr>
                <w:snapToGrid w:val="0"/>
                <w:color w:val="auto"/>
                <w:lang w:eastAsia="zh-CN" w:bidi="en-US"/>
              </w:rPr>
              <w:t>=2</w:t>
            </w:r>
          </w:p>
        </w:tc>
        <w:tc>
          <w:tcPr>
            <w:tcW w:w="4110" w:type="dxa"/>
            <w:vAlign w:val="center"/>
          </w:tcPr>
          <w:p w14:paraId="20F674C2" w14:textId="77777777" w:rsidR="00F43B2F" w:rsidRPr="00D42E57" w:rsidRDefault="00F43B2F" w:rsidP="00084FC2">
            <w:pPr>
              <w:widowControl w:val="0"/>
              <w:adjustRightInd w:val="0"/>
              <w:snapToGrid w:val="0"/>
              <w:spacing w:line="480" w:lineRule="auto"/>
              <w:ind w:firstLineChars="250" w:firstLine="500"/>
              <w:rPr>
                <w:snapToGrid w:val="0"/>
                <w:color w:val="auto"/>
                <w:lang w:eastAsia="zh-CN" w:bidi="en-US"/>
              </w:rPr>
            </w:pPr>
            <w:bookmarkStart w:id="190" w:name="OLE_LINK17"/>
            <w:bookmarkStart w:id="191" w:name="OLE_LINK18"/>
            <w:r w:rsidRPr="00D42E57">
              <w:rPr>
                <w:snapToGrid w:val="0"/>
                <w:color w:val="auto"/>
                <w:lang w:eastAsia="zh-CN" w:bidi="en-US"/>
              </w:rPr>
              <w:t>S</w:t>
            </w:r>
            <w:r w:rsidRPr="00D42E57">
              <w:rPr>
                <w:snapToGrid w:val="0"/>
                <w:color w:val="auto"/>
                <w:vertAlign w:val="subscript"/>
                <w:lang w:eastAsia="zh-CN" w:bidi="en-US"/>
              </w:rPr>
              <w:t>1</w:t>
            </w:r>
            <w:r w:rsidRPr="00D42E57">
              <w:rPr>
                <w:snapToGrid w:val="0"/>
                <w:color w:val="auto"/>
                <w:lang w:eastAsia="zh-CN" w:bidi="en-US"/>
              </w:rPr>
              <w:t>=-0.3465, S</w:t>
            </w:r>
            <w:r w:rsidRPr="00D42E57">
              <w:rPr>
                <w:snapToGrid w:val="0"/>
                <w:color w:val="auto"/>
                <w:vertAlign w:val="subscript"/>
                <w:lang w:eastAsia="zh-CN" w:bidi="en-US"/>
              </w:rPr>
              <w:t>2</w:t>
            </w:r>
            <w:r w:rsidRPr="00D42E57">
              <w:rPr>
                <w:snapToGrid w:val="0"/>
                <w:color w:val="auto"/>
                <w:lang w:eastAsia="zh-CN" w:bidi="en-US"/>
              </w:rPr>
              <w:t>=-0.0490, S</w:t>
            </w:r>
            <w:r w:rsidRPr="00D42E57">
              <w:rPr>
                <w:snapToGrid w:val="0"/>
                <w:color w:val="auto"/>
                <w:vertAlign w:val="subscript"/>
                <w:lang w:eastAsia="zh-CN" w:bidi="en-US"/>
              </w:rPr>
              <w:t>3</w:t>
            </w:r>
            <w:r w:rsidRPr="00D42E57">
              <w:rPr>
                <w:snapToGrid w:val="0"/>
                <w:color w:val="auto"/>
                <w:lang w:eastAsia="zh-CN" w:bidi="en-US"/>
              </w:rPr>
              <w:t>=-0.3294,</w:t>
            </w:r>
          </w:p>
          <w:p w14:paraId="29EA08D3" w14:textId="77777777" w:rsidR="00F43B2F" w:rsidRPr="00D42E57" w:rsidRDefault="00F43B2F" w:rsidP="00084FC2">
            <w:pPr>
              <w:widowControl w:val="0"/>
              <w:adjustRightInd w:val="0"/>
              <w:snapToGrid w:val="0"/>
              <w:spacing w:line="480" w:lineRule="auto"/>
              <w:ind w:firstLineChars="250" w:firstLine="50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4</w:t>
            </w:r>
            <w:r w:rsidRPr="00D42E57">
              <w:rPr>
                <w:snapToGrid w:val="0"/>
                <w:color w:val="auto"/>
                <w:lang w:eastAsia="zh-CN" w:bidi="en-US"/>
              </w:rPr>
              <w:t>=-0.0642, S</w:t>
            </w:r>
            <w:r w:rsidRPr="00D42E57">
              <w:rPr>
                <w:snapToGrid w:val="0"/>
                <w:color w:val="auto"/>
                <w:vertAlign w:val="subscript"/>
                <w:lang w:eastAsia="zh-CN" w:bidi="en-US"/>
              </w:rPr>
              <w:t>5</w:t>
            </w:r>
            <w:r w:rsidRPr="00D42E57">
              <w:rPr>
                <w:snapToGrid w:val="0"/>
                <w:color w:val="auto"/>
                <w:lang w:eastAsia="zh-CN" w:bidi="en-US"/>
              </w:rPr>
              <w:t>=-0.2566</w:t>
            </w:r>
            <w:bookmarkEnd w:id="190"/>
            <w:bookmarkEnd w:id="191"/>
          </w:p>
        </w:tc>
        <w:tc>
          <w:tcPr>
            <w:tcW w:w="3013" w:type="dxa"/>
            <w:vAlign w:val="center"/>
          </w:tcPr>
          <w:p w14:paraId="12615209" w14:textId="77777777" w:rsidR="00F43B2F" w:rsidRPr="008276BF" w:rsidRDefault="006E15F3" w:rsidP="00084FC2">
            <w:pPr>
              <w:widowControl w:val="0"/>
              <w:adjustRightInd w:val="0"/>
              <w:snapToGrid w:val="0"/>
              <w:spacing w:line="480" w:lineRule="auto"/>
              <w:ind w:firstLine="210"/>
              <w:rPr>
                <w:snapToGrid w:val="0"/>
                <w:color w:val="auto"/>
                <w:highlight w:val="green"/>
                <w:lang w:eastAsia="zh-CN" w:bidi="en-US"/>
              </w:rPr>
            </w:pPr>
            <w:r w:rsidRPr="008276BF">
              <w:rPr>
                <w:color w:val="auto"/>
                <w:position w:val="-10"/>
                <w:sz w:val="24"/>
                <w:highlight w:val="green"/>
              </w:rPr>
              <w:object w:dxaOrig="1875" w:dyaOrig="285" w14:anchorId="27C09A6D">
                <v:shape id="_x0000_i1159" type="#_x0000_t75" alt="" style="width:93.9pt;height:14.4pt;mso-width-percent:0;mso-height-percent:0;mso-width-percent:0;mso-height-percent:0" o:ole="">
                  <v:imagedata r:id="rId257" o:title=""/>
                </v:shape>
                <o:OLEObject Type="Embed" ProgID="Equation.DSMT4" ShapeID="_x0000_i1159" DrawAspect="Content" ObjectID="_1629138170" r:id="rId258"/>
              </w:object>
            </w:r>
          </w:p>
        </w:tc>
      </w:tr>
      <w:tr w:rsidR="00F43B2F" w:rsidRPr="00D42E57" w14:paraId="42D360C8" w14:textId="77777777" w:rsidTr="00084FC2">
        <w:trPr>
          <w:jc w:val="center"/>
        </w:trPr>
        <w:tc>
          <w:tcPr>
            <w:tcW w:w="1399" w:type="dxa"/>
            <w:vAlign w:val="center"/>
          </w:tcPr>
          <w:p w14:paraId="797280E7"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i/>
                <w:snapToGrid w:val="0"/>
                <w:color w:val="auto"/>
                <w:lang w:eastAsia="zh-CN" w:bidi="en-US"/>
              </w:rPr>
              <w:t>q</w:t>
            </w:r>
            <w:r w:rsidRPr="00D42E57">
              <w:rPr>
                <w:snapToGrid w:val="0"/>
                <w:color w:val="auto"/>
                <w:lang w:eastAsia="zh-CN" w:bidi="en-US"/>
              </w:rPr>
              <w:t>=3</w:t>
            </w:r>
          </w:p>
        </w:tc>
        <w:tc>
          <w:tcPr>
            <w:tcW w:w="4110" w:type="dxa"/>
            <w:vAlign w:val="center"/>
          </w:tcPr>
          <w:p w14:paraId="38C816EE" w14:textId="77777777" w:rsidR="00F43B2F" w:rsidRPr="00D42E57" w:rsidRDefault="00F43B2F" w:rsidP="00084FC2">
            <w:pPr>
              <w:widowControl w:val="0"/>
              <w:adjustRightInd w:val="0"/>
              <w:snapToGrid w:val="0"/>
              <w:spacing w:line="480" w:lineRule="auto"/>
              <w:ind w:firstLineChars="250" w:firstLine="50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1</w:t>
            </w:r>
            <w:r w:rsidRPr="00D42E57">
              <w:rPr>
                <w:snapToGrid w:val="0"/>
                <w:color w:val="auto"/>
                <w:lang w:eastAsia="zh-CN" w:bidi="en-US"/>
              </w:rPr>
              <w:t>==-0.1631, S</w:t>
            </w:r>
            <w:r w:rsidRPr="00D42E57">
              <w:rPr>
                <w:snapToGrid w:val="0"/>
                <w:color w:val="auto"/>
                <w:vertAlign w:val="subscript"/>
                <w:lang w:eastAsia="zh-CN" w:bidi="en-US"/>
              </w:rPr>
              <w:t>2</w:t>
            </w:r>
            <w:r w:rsidRPr="00D42E57">
              <w:rPr>
                <w:snapToGrid w:val="0"/>
                <w:color w:val="auto"/>
                <w:lang w:eastAsia="zh-CN" w:bidi="en-US"/>
              </w:rPr>
              <w:t>=0.0198, S</w:t>
            </w:r>
            <w:r w:rsidRPr="00D42E57">
              <w:rPr>
                <w:snapToGrid w:val="0"/>
                <w:color w:val="auto"/>
                <w:vertAlign w:val="subscript"/>
                <w:lang w:eastAsia="zh-CN" w:bidi="en-US"/>
              </w:rPr>
              <w:t>3</w:t>
            </w:r>
            <w:r w:rsidRPr="00D42E57">
              <w:rPr>
                <w:snapToGrid w:val="0"/>
                <w:color w:val="auto"/>
                <w:lang w:eastAsia="zh-CN" w:bidi="en-US"/>
              </w:rPr>
              <w:t>=-0.1664,</w:t>
            </w:r>
          </w:p>
          <w:p w14:paraId="6F24696C" w14:textId="77777777" w:rsidR="00F43B2F" w:rsidRPr="00D42E57" w:rsidRDefault="00F43B2F" w:rsidP="00084FC2">
            <w:pPr>
              <w:widowControl w:val="0"/>
              <w:adjustRightInd w:val="0"/>
              <w:snapToGrid w:val="0"/>
              <w:spacing w:line="480" w:lineRule="auto"/>
              <w:ind w:firstLineChars="250" w:firstLine="50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4</w:t>
            </w:r>
            <w:r w:rsidRPr="00D42E57">
              <w:rPr>
                <w:snapToGrid w:val="0"/>
                <w:color w:val="auto"/>
                <w:lang w:eastAsia="zh-CN" w:bidi="en-US"/>
              </w:rPr>
              <w:t>=0.0082, S</w:t>
            </w:r>
            <w:r w:rsidRPr="00D42E57">
              <w:rPr>
                <w:snapToGrid w:val="0"/>
                <w:color w:val="auto"/>
                <w:vertAlign w:val="subscript"/>
                <w:lang w:eastAsia="zh-CN" w:bidi="en-US"/>
              </w:rPr>
              <w:t>5</w:t>
            </w:r>
            <w:r w:rsidRPr="00D42E57">
              <w:rPr>
                <w:snapToGrid w:val="0"/>
                <w:color w:val="auto"/>
                <w:lang w:eastAsia="zh-CN" w:bidi="en-US"/>
              </w:rPr>
              <w:t>=-0.0886</w:t>
            </w:r>
          </w:p>
        </w:tc>
        <w:tc>
          <w:tcPr>
            <w:tcW w:w="3013" w:type="dxa"/>
            <w:vAlign w:val="center"/>
          </w:tcPr>
          <w:p w14:paraId="62ED4094" w14:textId="77777777" w:rsidR="00F43B2F" w:rsidRPr="008276BF" w:rsidRDefault="006E15F3" w:rsidP="00084FC2">
            <w:pPr>
              <w:widowControl w:val="0"/>
              <w:adjustRightInd w:val="0"/>
              <w:snapToGrid w:val="0"/>
              <w:spacing w:line="480" w:lineRule="auto"/>
              <w:ind w:firstLine="210"/>
              <w:rPr>
                <w:snapToGrid w:val="0"/>
                <w:color w:val="auto"/>
                <w:highlight w:val="green"/>
                <w:lang w:eastAsia="zh-CN" w:bidi="en-US"/>
              </w:rPr>
            </w:pPr>
            <w:r w:rsidRPr="008276BF">
              <w:rPr>
                <w:color w:val="auto"/>
                <w:position w:val="-10"/>
                <w:sz w:val="24"/>
                <w:highlight w:val="green"/>
              </w:rPr>
              <w:object w:dxaOrig="1875" w:dyaOrig="285" w14:anchorId="13E2424C">
                <v:shape id="_x0000_i1160" type="#_x0000_t75" alt="" style="width:93.9pt;height:14.4pt;mso-width-percent:0;mso-height-percent:0;mso-width-percent:0;mso-height-percent:0" o:ole="">
                  <v:imagedata r:id="rId259" o:title=""/>
                </v:shape>
                <o:OLEObject Type="Embed" ProgID="Equation.DSMT4" ShapeID="_x0000_i1160" DrawAspect="Content" ObjectID="_1629138171" r:id="rId260"/>
              </w:object>
            </w:r>
          </w:p>
        </w:tc>
      </w:tr>
      <w:tr w:rsidR="00F43B2F" w:rsidRPr="00D42E57" w14:paraId="701CE410" w14:textId="77777777" w:rsidTr="00084FC2">
        <w:trPr>
          <w:jc w:val="center"/>
        </w:trPr>
        <w:tc>
          <w:tcPr>
            <w:tcW w:w="1399" w:type="dxa"/>
            <w:vAlign w:val="center"/>
          </w:tcPr>
          <w:p w14:paraId="4234AB87"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i/>
                <w:snapToGrid w:val="0"/>
                <w:color w:val="auto"/>
                <w:lang w:eastAsia="zh-CN" w:bidi="en-US"/>
              </w:rPr>
              <w:t>q</w:t>
            </w:r>
            <w:r w:rsidRPr="00D42E57">
              <w:rPr>
                <w:snapToGrid w:val="0"/>
                <w:color w:val="auto"/>
                <w:lang w:eastAsia="zh-CN" w:bidi="en-US"/>
              </w:rPr>
              <w:t>=4</w:t>
            </w:r>
          </w:p>
        </w:tc>
        <w:tc>
          <w:tcPr>
            <w:tcW w:w="4110" w:type="dxa"/>
            <w:vAlign w:val="center"/>
          </w:tcPr>
          <w:p w14:paraId="79A52FD5" w14:textId="77777777" w:rsidR="00F43B2F" w:rsidRPr="00D42E57" w:rsidRDefault="00F43B2F" w:rsidP="00084FC2">
            <w:pPr>
              <w:widowControl w:val="0"/>
              <w:adjustRightInd w:val="0"/>
              <w:snapToGrid w:val="0"/>
              <w:spacing w:line="480" w:lineRule="auto"/>
              <w:ind w:firstLineChars="250" w:firstLine="50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1</w:t>
            </w:r>
            <w:r w:rsidRPr="00D42E57">
              <w:rPr>
                <w:snapToGrid w:val="0"/>
                <w:color w:val="auto"/>
                <w:lang w:eastAsia="zh-CN" w:bidi="en-US"/>
              </w:rPr>
              <w:t>==-0.0654, S</w:t>
            </w:r>
            <w:r w:rsidRPr="00D42E57">
              <w:rPr>
                <w:snapToGrid w:val="0"/>
                <w:color w:val="auto"/>
                <w:vertAlign w:val="subscript"/>
                <w:lang w:eastAsia="zh-CN" w:bidi="en-US"/>
              </w:rPr>
              <w:t>2</w:t>
            </w:r>
            <w:r w:rsidRPr="00D42E57">
              <w:rPr>
                <w:snapToGrid w:val="0"/>
                <w:color w:val="auto"/>
                <w:lang w:eastAsia="zh-CN" w:bidi="en-US"/>
              </w:rPr>
              <w:t>=0.0269, S</w:t>
            </w:r>
            <w:r w:rsidRPr="00D42E57">
              <w:rPr>
                <w:snapToGrid w:val="0"/>
                <w:color w:val="auto"/>
                <w:vertAlign w:val="subscript"/>
                <w:lang w:eastAsia="zh-CN" w:bidi="en-US"/>
              </w:rPr>
              <w:t>3</w:t>
            </w:r>
            <w:r w:rsidRPr="00D42E57">
              <w:rPr>
                <w:snapToGrid w:val="0"/>
                <w:color w:val="auto"/>
                <w:lang w:eastAsia="zh-CN" w:bidi="en-US"/>
              </w:rPr>
              <w:t>=-0.0764,</w:t>
            </w:r>
          </w:p>
          <w:p w14:paraId="5128FDC2" w14:textId="77777777" w:rsidR="00F43B2F" w:rsidRPr="00D42E57" w:rsidRDefault="00F43B2F" w:rsidP="00084FC2">
            <w:pPr>
              <w:widowControl w:val="0"/>
              <w:adjustRightInd w:val="0"/>
              <w:snapToGrid w:val="0"/>
              <w:spacing w:line="480" w:lineRule="auto"/>
              <w:ind w:firstLineChars="250" w:firstLine="50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4</w:t>
            </w:r>
            <w:r w:rsidRPr="00D42E57">
              <w:rPr>
                <w:snapToGrid w:val="0"/>
                <w:color w:val="auto"/>
                <w:lang w:eastAsia="zh-CN" w:bidi="en-US"/>
              </w:rPr>
              <w:t>=0.0179, S</w:t>
            </w:r>
            <w:r w:rsidRPr="00D42E57">
              <w:rPr>
                <w:snapToGrid w:val="0"/>
                <w:color w:val="auto"/>
                <w:vertAlign w:val="subscript"/>
                <w:lang w:eastAsia="zh-CN" w:bidi="en-US"/>
              </w:rPr>
              <w:t>5</w:t>
            </w:r>
            <w:r w:rsidRPr="00D42E57">
              <w:rPr>
                <w:snapToGrid w:val="0"/>
                <w:color w:val="auto"/>
                <w:lang w:eastAsia="zh-CN" w:bidi="en-US"/>
              </w:rPr>
              <w:t>=-0.0270</w:t>
            </w:r>
          </w:p>
        </w:tc>
        <w:tc>
          <w:tcPr>
            <w:tcW w:w="3013" w:type="dxa"/>
            <w:vAlign w:val="center"/>
          </w:tcPr>
          <w:p w14:paraId="2C9BCD3A" w14:textId="77777777" w:rsidR="00F43B2F" w:rsidRPr="008276BF" w:rsidRDefault="006E15F3" w:rsidP="00084FC2">
            <w:pPr>
              <w:widowControl w:val="0"/>
              <w:adjustRightInd w:val="0"/>
              <w:snapToGrid w:val="0"/>
              <w:spacing w:line="480" w:lineRule="auto"/>
              <w:ind w:firstLine="210"/>
              <w:rPr>
                <w:snapToGrid w:val="0"/>
                <w:color w:val="auto"/>
                <w:highlight w:val="green"/>
                <w:lang w:eastAsia="zh-CN" w:bidi="en-US"/>
              </w:rPr>
            </w:pPr>
            <w:r w:rsidRPr="008276BF">
              <w:rPr>
                <w:color w:val="auto"/>
                <w:position w:val="-10"/>
                <w:sz w:val="24"/>
                <w:highlight w:val="green"/>
              </w:rPr>
              <w:object w:dxaOrig="1875" w:dyaOrig="285" w14:anchorId="6F5A5F77">
                <v:shape id="_x0000_i1161" type="#_x0000_t75" alt="" style="width:93.9pt;height:14.4pt;mso-width-percent:0;mso-height-percent:0;mso-width-percent:0;mso-height-percent:0" o:ole="">
                  <v:imagedata r:id="rId261" o:title=""/>
                </v:shape>
                <o:OLEObject Type="Embed" ProgID="Equation.DSMT4" ShapeID="_x0000_i1161" DrawAspect="Content" ObjectID="_1629138172" r:id="rId262"/>
              </w:object>
            </w:r>
          </w:p>
        </w:tc>
      </w:tr>
      <w:tr w:rsidR="00F43B2F" w:rsidRPr="00D42E57" w14:paraId="19FCECAE" w14:textId="77777777" w:rsidTr="00084FC2">
        <w:trPr>
          <w:jc w:val="center"/>
        </w:trPr>
        <w:tc>
          <w:tcPr>
            <w:tcW w:w="1399" w:type="dxa"/>
            <w:tcBorders>
              <w:bottom w:val="single" w:sz="8" w:space="0" w:color="auto"/>
            </w:tcBorders>
            <w:vAlign w:val="center"/>
          </w:tcPr>
          <w:p w14:paraId="1F662A48"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i/>
                <w:snapToGrid w:val="0"/>
                <w:color w:val="auto"/>
                <w:lang w:eastAsia="zh-CN" w:bidi="en-US"/>
              </w:rPr>
              <w:t>q</w:t>
            </w:r>
            <w:r w:rsidRPr="00D42E57">
              <w:rPr>
                <w:snapToGrid w:val="0"/>
                <w:color w:val="auto"/>
                <w:lang w:eastAsia="zh-CN" w:bidi="en-US"/>
              </w:rPr>
              <w:t>=5</w:t>
            </w:r>
          </w:p>
        </w:tc>
        <w:tc>
          <w:tcPr>
            <w:tcW w:w="4110" w:type="dxa"/>
            <w:tcBorders>
              <w:bottom w:val="single" w:sz="8" w:space="0" w:color="auto"/>
            </w:tcBorders>
            <w:vAlign w:val="center"/>
          </w:tcPr>
          <w:p w14:paraId="2D70D85C" w14:textId="77777777" w:rsidR="00F43B2F" w:rsidRPr="00D42E57" w:rsidRDefault="00F43B2F" w:rsidP="00084FC2">
            <w:pPr>
              <w:widowControl w:val="0"/>
              <w:adjustRightInd w:val="0"/>
              <w:snapToGrid w:val="0"/>
              <w:spacing w:line="480" w:lineRule="auto"/>
              <w:ind w:firstLineChars="250" w:firstLine="50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1</w:t>
            </w:r>
            <w:r w:rsidRPr="00D42E57">
              <w:rPr>
                <w:snapToGrid w:val="0"/>
                <w:color w:val="auto"/>
                <w:lang w:eastAsia="zh-CN" w:bidi="en-US"/>
              </w:rPr>
              <w:t>=-0.0228, S</w:t>
            </w:r>
            <w:r w:rsidRPr="00D42E57">
              <w:rPr>
                <w:snapToGrid w:val="0"/>
                <w:color w:val="auto"/>
                <w:vertAlign w:val="subscript"/>
                <w:lang w:eastAsia="zh-CN" w:bidi="en-US"/>
              </w:rPr>
              <w:t>2</w:t>
            </w:r>
            <w:r w:rsidRPr="00D42E57">
              <w:rPr>
                <w:snapToGrid w:val="0"/>
                <w:color w:val="auto"/>
                <w:lang w:eastAsia="zh-CN" w:bidi="en-US"/>
              </w:rPr>
              <w:t>=0.0200, S</w:t>
            </w:r>
            <w:r w:rsidRPr="00D42E57">
              <w:rPr>
                <w:snapToGrid w:val="0"/>
                <w:color w:val="auto"/>
                <w:vertAlign w:val="subscript"/>
                <w:lang w:eastAsia="zh-CN" w:bidi="en-US"/>
              </w:rPr>
              <w:t>3</w:t>
            </w:r>
            <w:r w:rsidRPr="00D42E57">
              <w:rPr>
                <w:snapToGrid w:val="0"/>
                <w:color w:val="auto"/>
                <w:lang w:eastAsia="zh-CN" w:bidi="en-US"/>
              </w:rPr>
              <w:t>=-0.0335,</w:t>
            </w:r>
          </w:p>
          <w:p w14:paraId="5D2910D8" w14:textId="77777777" w:rsidR="00F43B2F" w:rsidRPr="00D42E57" w:rsidRDefault="00F43B2F" w:rsidP="00084FC2">
            <w:pPr>
              <w:widowControl w:val="0"/>
              <w:adjustRightInd w:val="0"/>
              <w:snapToGrid w:val="0"/>
              <w:spacing w:line="480" w:lineRule="auto"/>
              <w:ind w:firstLineChars="250" w:firstLine="50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4</w:t>
            </w:r>
            <w:r w:rsidRPr="00D42E57">
              <w:rPr>
                <w:snapToGrid w:val="0"/>
                <w:color w:val="auto"/>
                <w:lang w:eastAsia="zh-CN" w:bidi="en-US"/>
              </w:rPr>
              <w:t>=0.0134, S</w:t>
            </w:r>
            <w:r w:rsidRPr="00D42E57">
              <w:rPr>
                <w:snapToGrid w:val="0"/>
                <w:color w:val="auto"/>
                <w:vertAlign w:val="subscript"/>
                <w:lang w:eastAsia="zh-CN" w:bidi="en-US"/>
              </w:rPr>
              <w:t>5</w:t>
            </w:r>
            <w:r w:rsidRPr="00D42E57">
              <w:rPr>
                <w:snapToGrid w:val="0"/>
                <w:color w:val="auto"/>
                <w:lang w:eastAsia="zh-CN" w:bidi="en-US"/>
              </w:rPr>
              <w:t>=-0.0083</w:t>
            </w:r>
          </w:p>
        </w:tc>
        <w:tc>
          <w:tcPr>
            <w:tcW w:w="3013" w:type="dxa"/>
            <w:tcBorders>
              <w:bottom w:val="single" w:sz="8" w:space="0" w:color="auto"/>
            </w:tcBorders>
            <w:vAlign w:val="center"/>
          </w:tcPr>
          <w:p w14:paraId="0B781CFE" w14:textId="77777777" w:rsidR="00F43B2F" w:rsidRPr="008276BF" w:rsidRDefault="006E15F3" w:rsidP="00084FC2">
            <w:pPr>
              <w:widowControl w:val="0"/>
              <w:adjustRightInd w:val="0"/>
              <w:snapToGrid w:val="0"/>
              <w:spacing w:line="480" w:lineRule="auto"/>
              <w:ind w:firstLine="210"/>
              <w:rPr>
                <w:snapToGrid w:val="0"/>
                <w:color w:val="auto"/>
                <w:highlight w:val="green"/>
                <w:lang w:eastAsia="zh-CN" w:bidi="en-US"/>
              </w:rPr>
            </w:pPr>
            <w:r w:rsidRPr="008276BF">
              <w:rPr>
                <w:color w:val="auto"/>
                <w:position w:val="-10"/>
                <w:sz w:val="24"/>
                <w:highlight w:val="green"/>
              </w:rPr>
              <w:object w:dxaOrig="1875" w:dyaOrig="285" w14:anchorId="10A764D5">
                <v:shape id="_x0000_i1162" type="#_x0000_t75" alt="" style="width:93.9pt;height:14.4pt;mso-width-percent:0;mso-height-percent:0;mso-width-percent:0;mso-height-percent:0" o:ole="">
                  <v:imagedata r:id="rId263" o:title=""/>
                </v:shape>
                <o:OLEObject Type="Embed" ProgID="Equation.DSMT4" ShapeID="_x0000_i1162" DrawAspect="Content" ObjectID="_1629138173" r:id="rId264"/>
              </w:object>
            </w:r>
          </w:p>
        </w:tc>
      </w:tr>
      <w:tr w:rsidR="00F43B2F" w:rsidRPr="00D42E57" w14:paraId="48B91276" w14:textId="77777777" w:rsidTr="00084FC2">
        <w:trPr>
          <w:jc w:val="center"/>
        </w:trPr>
        <w:tc>
          <w:tcPr>
            <w:tcW w:w="1399" w:type="dxa"/>
            <w:tcBorders>
              <w:top w:val="single" w:sz="8" w:space="0" w:color="auto"/>
            </w:tcBorders>
            <w:vAlign w:val="center"/>
          </w:tcPr>
          <w:p w14:paraId="17108FBA"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i/>
                <w:snapToGrid w:val="0"/>
                <w:color w:val="auto"/>
                <w:lang w:eastAsia="zh-CN" w:bidi="en-US"/>
              </w:rPr>
              <w:t>q</w:t>
            </w:r>
            <w:r w:rsidRPr="00D42E57">
              <w:rPr>
                <w:snapToGrid w:val="0"/>
                <w:color w:val="auto"/>
                <w:lang w:eastAsia="zh-CN" w:bidi="en-US"/>
              </w:rPr>
              <w:t>=6</w:t>
            </w:r>
          </w:p>
        </w:tc>
        <w:tc>
          <w:tcPr>
            <w:tcW w:w="4110" w:type="dxa"/>
            <w:tcBorders>
              <w:top w:val="single" w:sz="8" w:space="0" w:color="auto"/>
            </w:tcBorders>
            <w:vAlign w:val="center"/>
          </w:tcPr>
          <w:p w14:paraId="7166951B" w14:textId="77777777" w:rsidR="00F43B2F" w:rsidRPr="00D42E57" w:rsidRDefault="00F43B2F" w:rsidP="00084FC2">
            <w:pPr>
              <w:widowControl w:val="0"/>
              <w:adjustRightInd w:val="0"/>
              <w:snapToGrid w:val="0"/>
              <w:spacing w:line="480" w:lineRule="auto"/>
              <w:ind w:firstLineChars="250" w:firstLine="50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1</w:t>
            </w:r>
            <w:r w:rsidRPr="00D42E57">
              <w:rPr>
                <w:snapToGrid w:val="0"/>
                <w:color w:val="auto"/>
                <w:lang w:eastAsia="zh-CN" w:bidi="en-US"/>
              </w:rPr>
              <w:t>=-0.0067, S</w:t>
            </w:r>
            <w:r w:rsidRPr="00D42E57">
              <w:rPr>
                <w:snapToGrid w:val="0"/>
                <w:color w:val="auto"/>
                <w:vertAlign w:val="subscript"/>
                <w:lang w:eastAsia="zh-CN" w:bidi="en-US"/>
              </w:rPr>
              <w:t>2</w:t>
            </w:r>
            <w:r w:rsidRPr="00D42E57">
              <w:rPr>
                <w:snapToGrid w:val="0"/>
                <w:color w:val="auto"/>
                <w:lang w:eastAsia="zh-CN" w:bidi="en-US"/>
              </w:rPr>
              <w:t>=0.0131, S</w:t>
            </w:r>
            <w:r w:rsidRPr="00D42E57">
              <w:rPr>
                <w:snapToGrid w:val="0"/>
                <w:color w:val="auto"/>
                <w:vertAlign w:val="subscript"/>
                <w:lang w:eastAsia="zh-CN" w:bidi="en-US"/>
              </w:rPr>
              <w:t>3</w:t>
            </w:r>
            <w:r w:rsidRPr="00D42E57">
              <w:rPr>
                <w:snapToGrid w:val="0"/>
                <w:color w:val="auto"/>
                <w:lang w:eastAsia="zh-CN" w:bidi="en-US"/>
              </w:rPr>
              <w:t>=-0.0139,</w:t>
            </w:r>
          </w:p>
          <w:p w14:paraId="0773120A" w14:textId="77777777" w:rsidR="00F43B2F" w:rsidRPr="00D42E57" w:rsidRDefault="00F43B2F" w:rsidP="00084FC2">
            <w:pPr>
              <w:widowControl w:val="0"/>
              <w:adjustRightInd w:val="0"/>
              <w:snapToGrid w:val="0"/>
              <w:spacing w:line="480" w:lineRule="auto"/>
              <w:ind w:firstLineChars="250" w:firstLine="50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4</w:t>
            </w:r>
            <w:r w:rsidRPr="00D42E57">
              <w:rPr>
                <w:snapToGrid w:val="0"/>
                <w:color w:val="auto"/>
                <w:lang w:eastAsia="zh-CN" w:bidi="en-US"/>
              </w:rPr>
              <w:t>=0.0086, S</w:t>
            </w:r>
            <w:r w:rsidRPr="00D42E57">
              <w:rPr>
                <w:snapToGrid w:val="0"/>
                <w:color w:val="auto"/>
                <w:vertAlign w:val="subscript"/>
                <w:lang w:eastAsia="zh-CN" w:bidi="en-US"/>
              </w:rPr>
              <w:t>5</w:t>
            </w:r>
            <w:r w:rsidRPr="00D42E57">
              <w:rPr>
                <w:snapToGrid w:val="0"/>
                <w:color w:val="auto"/>
                <w:lang w:eastAsia="zh-CN" w:bidi="en-US"/>
              </w:rPr>
              <w:t>=-0.0029</w:t>
            </w:r>
          </w:p>
        </w:tc>
        <w:tc>
          <w:tcPr>
            <w:tcW w:w="3013" w:type="dxa"/>
            <w:tcBorders>
              <w:top w:val="single" w:sz="8" w:space="0" w:color="auto"/>
            </w:tcBorders>
            <w:vAlign w:val="center"/>
          </w:tcPr>
          <w:p w14:paraId="6487CC64" w14:textId="77777777" w:rsidR="00F43B2F" w:rsidRPr="008276BF" w:rsidRDefault="006E15F3" w:rsidP="00084FC2">
            <w:pPr>
              <w:widowControl w:val="0"/>
              <w:adjustRightInd w:val="0"/>
              <w:snapToGrid w:val="0"/>
              <w:spacing w:line="480" w:lineRule="auto"/>
              <w:ind w:firstLine="210"/>
              <w:rPr>
                <w:snapToGrid w:val="0"/>
                <w:color w:val="auto"/>
                <w:highlight w:val="green"/>
                <w:lang w:eastAsia="zh-CN" w:bidi="en-US"/>
              </w:rPr>
            </w:pPr>
            <w:r w:rsidRPr="008276BF">
              <w:rPr>
                <w:color w:val="auto"/>
                <w:position w:val="-10"/>
                <w:sz w:val="24"/>
                <w:highlight w:val="green"/>
              </w:rPr>
              <w:object w:dxaOrig="1875" w:dyaOrig="285" w14:anchorId="5EFE82E2">
                <v:shape id="_x0000_i1163" type="#_x0000_t75" alt="" style="width:93.9pt;height:14.4pt;mso-width-percent:0;mso-height-percent:0;mso-width-percent:0;mso-height-percent:0" o:ole="">
                  <v:imagedata r:id="rId265" o:title=""/>
                </v:shape>
                <o:OLEObject Type="Embed" ProgID="Equation.DSMT4" ShapeID="_x0000_i1163" DrawAspect="Content" ObjectID="_1629138174" r:id="rId266"/>
              </w:object>
            </w:r>
          </w:p>
        </w:tc>
      </w:tr>
      <w:tr w:rsidR="00F43B2F" w:rsidRPr="00D42E57" w14:paraId="6AD05F7D" w14:textId="77777777" w:rsidTr="00084FC2">
        <w:trPr>
          <w:jc w:val="center"/>
        </w:trPr>
        <w:tc>
          <w:tcPr>
            <w:tcW w:w="1399" w:type="dxa"/>
            <w:tcBorders>
              <w:top w:val="single" w:sz="8" w:space="0" w:color="auto"/>
            </w:tcBorders>
            <w:vAlign w:val="center"/>
          </w:tcPr>
          <w:p w14:paraId="7F06158D"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i/>
                <w:snapToGrid w:val="0"/>
                <w:color w:val="auto"/>
                <w:lang w:eastAsia="zh-CN" w:bidi="en-US"/>
              </w:rPr>
              <w:t>q</w:t>
            </w:r>
            <w:r w:rsidRPr="00D42E57">
              <w:rPr>
                <w:snapToGrid w:val="0"/>
                <w:color w:val="auto"/>
                <w:lang w:eastAsia="zh-CN" w:bidi="en-US"/>
              </w:rPr>
              <w:t>=7</w:t>
            </w:r>
          </w:p>
        </w:tc>
        <w:tc>
          <w:tcPr>
            <w:tcW w:w="4110" w:type="dxa"/>
            <w:tcBorders>
              <w:top w:val="single" w:sz="8" w:space="0" w:color="auto"/>
            </w:tcBorders>
            <w:vAlign w:val="center"/>
          </w:tcPr>
          <w:p w14:paraId="2775B683" w14:textId="77777777" w:rsidR="00F43B2F" w:rsidRPr="00D42E57" w:rsidRDefault="00F43B2F" w:rsidP="00084FC2">
            <w:pPr>
              <w:widowControl w:val="0"/>
              <w:adjustRightInd w:val="0"/>
              <w:snapToGrid w:val="0"/>
              <w:spacing w:line="480" w:lineRule="auto"/>
              <w:ind w:firstLineChars="250" w:firstLine="50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1</w:t>
            </w:r>
            <w:r w:rsidRPr="00D42E57">
              <w:rPr>
                <w:snapToGrid w:val="0"/>
                <w:color w:val="auto"/>
                <w:lang w:eastAsia="zh-CN" w:bidi="en-US"/>
              </w:rPr>
              <w:t>=-0.0027, S</w:t>
            </w:r>
            <w:r w:rsidRPr="00D42E57">
              <w:rPr>
                <w:snapToGrid w:val="0"/>
                <w:color w:val="auto"/>
                <w:vertAlign w:val="subscript"/>
                <w:lang w:eastAsia="zh-CN" w:bidi="en-US"/>
              </w:rPr>
              <w:t>2</w:t>
            </w:r>
            <w:r w:rsidRPr="00D42E57">
              <w:rPr>
                <w:snapToGrid w:val="0"/>
                <w:color w:val="auto"/>
                <w:lang w:eastAsia="zh-CN" w:bidi="en-US"/>
              </w:rPr>
              <w:t>=0.0085, S</w:t>
            </w:r>
            <w:r w:rsidRPr="00D42E57">
              <w:rPr>
                <w:snapToGrid w:val="0"/>
                <w:color w:val="auto"/>
                <w:vertAlign w:val="subscript"/>
                <w:lang w:eastAsia="zh-CN" w:bidi="en-US"/>
              </w:rPr>
              <w:t>3</w:t>
            </w:r>
            <w:r w:rsidRPr="00D42E57">
              <w:rPr>
                <w:snapToGrid w:val="0"/>
                <w:color w:val="auto"/>
                <w:lang w:eastAsia="zh-CN" w:bidi="en-US"/>
              </w:rPr>
              <w:t>=-0.0052,</w:t>
            </w:r>
          </w:p>
          <w:p w14:paraId="69E795D4" w14:textId="77777777" w:rsidR="00F43B2F" w:rsidRPr="00D42E57" w:rsidRDefault="00F43B2F" w:rsidP="00084FC2">
            <w:pPr>
              <w:widowControl w:val="0"/>
              <w:adjustRightInd w:val="0"/>
              <w:snapToGrid w:val="0"/>
              <w:spacing w:line="480" w:lineRule="auto"/>
              <w:ind w:firstLineChars="250" w:firstLine="50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4</w:t>
            </w:r>
            <w:r w:rsidRPr="00D42E57">
              <w:rPr>
                <w:snapToGrid w:val="0"/>
                <w:color w:val="auto"/>
                <w:lang w:eastAsia="zh-CN" w:bidi="en-US"/>
              </w:rPr>
              <w:t>=0.0046, S</w:t>
            </w:r>
            <w:r w:rsidRPr="00D42E57">
              <w:rPr>
                <w:snapToGrid w:val="0"/>
                <w:color w:val="auto"/>
                <w:vertAlign w:val="subscript"/>
                <w:lang w:eastAsia="zh-CN" w:bidi="en-US"/>
              </w:rPr>
              <w:t>5</w:t>
            </w:r>
            <w:r w:rsidRPr="00D42E57">
              <w:rPr>
                <w:snapToGrid w:val="0"/>
                <w:color w:val="auto"/>
                <w:lang w:eastAsia="zh-CN" w:bidi="en-US"/>
              </w:rPr>
              <w:t>=-0.0008</w:t>
            </w:r>
          </w:p>
        </w:tc>
        <w:tc>
          <w:tcPr>
            <w:tcW w:w="3013" w:type="dxa"/>
            <w:tcBorders>
              <w:top w:val="single" w:sz="8" w:space="0" w:color="auto"/>
            </w:tcBorders>
            <w:vAlign w:val="center"/>
          </w:tcPr>
          <w:p w14:paraId="746BE8D6" w14:textId="77777777" w:rsidR="00F43B2F" w:rsidRPr="008276BF" w:rsidRDefault="006E15F3" w:rsidP="00084FC2">
            <w:pPr>
              <w:widowControl w:val="0"/>
              <w:adjustRightInd w:val="0"/>
              <w:snapToGrid w:val="0"/>
              <w:spacing w:line="480" w:lineRule="auto"/>
              <w:ind w:firstLine="210"/>
              <w:rPr>
                <w:snapToGrid w:val="0"/>
                <w:color w:val="auto"/>
                <w:highlight w:val="green"/>
                <w:lang w:eastAsia="zh-CN" w:bidi="en-US"/>
              </w:rPr>
            </w:pPr>
            <w:r w:rsidRPr="008276BF">
              <w:rPr>
                <w:color w:val="auto"/>
                <w:position w:val="-10"/>
                <w:sz w:val="24"/>
                <w:highlight w:val="green"/>
              </w:rPr>
              <w:object w:dxaOrig="1875" w:dyaOrig="285" w14:anchorId="66662D90">
                <v:shape id="_x0000_i1164" type="#_x0000_t75" alt="" style="width:93.9pt;height:14.4pt;mso-width-percent:0;mso-height-percent:0;mso-width-percent:0;mso-height-percent:0" o:ole="">
                  <v:imagedata r:id="rId267" o:title=""/>
                </v:shape>
                <o:OLEObject Type="Embed" ProgID="Equation.DSMT4" ShapeID="_x0000_i1164" DrawAspect="Content" ObjectID="_1629138175" r:id="rId268"/>
              </w:object>
            </w:r>
          </w:p>
        </w:tc>
      </w:tr>
      <w:tr w:rsidR="00F43B2F" w:rsidRPr="00D42E57" w14:paraId="4E4570B1" w14:textId="77777777" w:rsidTr="00084FC2">
        <w:trPr>
          <w:trHeight w:val="771"/>
          <w:jc w:val="center"/>
        </w:trPr>
        <w:tc>
          <w:tcPr>
            <w:tcW w:w="1399" w:type="dxa"/>
            <w:tcBorders>
              <w:bottom w:val="single" w:sz="8" w:space="0" w:color="auto"/>
            </w:tcBorders>
            <w:vAlign w:val="center"/>
          </w:tcPr>
          <w:p w14:paraId="56EC2117"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i/>
                <w:snapToGrid w:val="0"/>
                <w:color w:val="auto"/>
                <w:lang w:eastAsia="zh-CN" w:bidi="en-US"/>
              </w:rPr>
              <w:t>q</w:t>
            </w:r>
            <w:r w:rsidRPr="00D42E57">
              <w:rPr>
                <w:snapToGrid w:val="0"/>
                <w:color w:val="auto"/>
                <w:lang w:eastAsia="zh-CN" w:bidi="en-US"/>
              </w:rPr>
              <w:t>=8</w:t>
            </w:r>
          </w:p>
        </w:tc>
        <w:tc>
          <w:tcPr>
            <w:tcW w:w="4110" w:type="dxa"/>
            <w:tcBorders>
              <w:bottom w:val="single" w:sz="8" w:space="0" w:color="auto"/>
            </w:tcBorders>
            <w:vAlign w:val="center"/>
          </w:tcPr>
          <w:p w14:paraId="3BBE51BD" w14:textId="77777777" w:rsidR="00F43B2F" w:rsidRPr="00D42E57" w:rsidRDefault="00F43B2F" w:rsidP="00084FC2">
            <w:pPr>
              <w:widowControl w:val="0"/>
              <w:adjustRightInd w:val="0"/>
              <w:snapToGrid w:val="0"/>
              <w:spacing w:line="480" w:lineRule="auto"/>
              <w:ind w:firstLineChars="250" w:firstLine="50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1</w:t>
            </w:r>
            <w:r w:rsidRPr="00D42E57">
              <w:rPr>
                <w:snapToGrid w:val="0"/>
                <w:color w:val="auto"/>
                <w:lang w:eastAsia="zh-CN" w:bidi="en-US"/>
              </w:rPr>
              <w:t>=0.0005, S</w:t>
            </w:r>
            <w:r w:rsidRPr="00D42E57">
              <w:rPr>
                <w:snapToGrid w:val="0"/>
                <w:color w:val="auto"/>
                <w:vertAlign w:val="subscript"/>
                <w:lang w:eastAsia="zh-CN" w:bidi="en-US"/>
              </w:rPr>
              <w:t>2</w:t>
            </w:r>
            <w:r w:rsidRPr="00D42E57">
              <w:rPr>
                <w:snapToGrid w:val="0"/>
                <w:color w:val="auto"/>
                <w:lang w:eastAsia="zh-CN" w:bidi="en-US"/>
              </w:rPr>
              <w:t>=0.0048, S</w:t>
            </w:r>
            <w:r w:rsidRPr="00D42E57">
              <w:rPr>
                <w:snapToGrid w:val="0"/>
                <w:color w:val="auto"/>
                <w:vertAlign w:val="subscript"/>
                <w:lang w:eastAsia="zh-CN" w:bidi="en-US"/>
              </w:rPr>
              <w:t>3</w:t>
            </w:r>
            <w:r w:rsidRPr="00D42E57">
              <w:rPr>
                <w:snapToGrid w:val="0"/>
                <w:color w:val="auto"/>
                <w:lang w:eastAsia="zh-CN" w:bidi="en-US"/>
              </w:rPr>
              <w:t>=-0.0018,</w:t>
            </w:r>
          </w:p>
          <w:p w14:paraId="0F528619" w14:textId="77777777" w:rsidR="00F43B2F" w:rsidRPr="00D42E57" w:rsidRDefault="00F43B2F" w:rsidP="00084FC2">
            <w:pPr>
              <w:widowControl w:val="0"/>
              <w:adjustRightInd w:val="0"/>
              <w:snapToGrid w:val="0"/>
              <w:spacing w:line="480" w:lineRule="auto"/>
              <w:ind w:firstLineChars="250" w:firstLine="50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4</w:t>
            </w:r>
            <w:r w:rsidRPr="00D42E57">
              <w:rPr>
                <w:snapToGrid w:val="0"/>
                <w:color w:val="auto"/>
                <w:lang w:eastAsia="zh-CN" w:bidi="en-US"/>
              </w:rPr>
              <w:t>=0.0025, S</w:t>
            </w:r>
            <w:r w:rsidRPr="00D42E57">
              <w:rPr>
                <w:snapToGrid w:val="0"/>
                <w:color w:val="auto"/>
                <w:vertAlign w:val="subscript"/>
                <w:lang w:eastAsia="zh-CN" w:bidi="en-US"/>
              </w:rPr>
              <w:t>5</w:t>
            </w:r>
            <w:r w:rsidRPr="00D42E57">
              <w:rPr>
                <w:snapToGrid w:val="0"/>
                <w:color w:val="auto"/>
                <w:lang w:eastAsia="zh-CN" w:bidi="en-US"/>
              </w:rPr>
              <w:t>=0.0000</w:t>
            </w:r>
          </w:p>
        </w:tc>
        <w:tc>
          <w:tcPr>
            <w:tcW w:w="3013" w:type="dxa"/>
            <w:tcBorders>
              <w:bottom w:val="single" w:sz="8" w:space="0" w:color="auto"/>
            </w:tcBorders>
            <w:vAlign w:val="center"/>
          </w:tcPr>
          <w:p w14:paraId="6BEF16AA" w14:textId="77777777" w:rsidR="00F43B2F" w:rsidRPr="008276BF" w:rsidRDefault="006E15F3" w:rsidP="00084FC2">
            <w:pPr>
              <w:widowControl w:val="0"/>
              <w:adjustRightInd w:val="0"/>
              <w:snapToGrid w:val="0"/>
              <w:spacing w:line="480" w:lineRule="auto"/>
              <w:ind w:firstLine="210"/>
              <w:rPr>
                <w:snapToGrid w:val="0"/>
                <w:color w:val="auto"/>
                <w:highlight w:val="green"/>
                <w:lang w:eastAsia="zh-CN" w:bidi="en-US"/>
              </w:rPr>
            </w:pPr>
            <w:r w:rsidRPr="008276BF">
              <w:rPr>
                <w:color w:val="auto"/>
                <w:position w:val="-10"/>
                <w:sz w:val="24"/>
                <w:highlight w:val="green"/>
              </w:rPr>
              <w:object w:dxaOrig="1875" w:dyaOrig="285" w14:anchorId="7BD0CF89">
                <v:shape id="_x0000_i1165" type="#_x0000_t75" alt="" style="width:93.9pt;height:14.4pt;mso-width-percent:0;mso-height-percent:0;mso-width-percent:0;mso-height-percent:0" o:ole="">
                  <v:imagedata r:id="rId269" o:title=""/>
                </v:shape>
                <o:OLEObject Type="Embed" ProgID="Equation.DSMT4" ShapeID="_x0000_i1165" DrawAspect="Content" ObjectID="_1629138176" r:id="rId270"/>
              </w:object>
            </w:r>
          </w:p>
        </w:tc>
      </w:tr>
    </w:tbl>
    <w:p w14:paraId="590116BB" w14:textId="77777777" w:rsidR="00F43B2F" w:rsidRPr="00D42E57" w:rsidRDefault="00F43B2F" w:rsidP="00F43B2F">
      <w:pPr>
        <w:widowControl w:val="0"/>
        <w:adjustRightInd w:val="0"/>
        <w:snapToGrid w:val="0"/>
        <w:spacing w:line="480" w:lineRule="auto"/>
        <w:ind w:firstLine="210"/>
        <w:rPr>
          <w:snapToGrid w:val="0"/>
          <w:color w:val="auto"/>
          <w:sz w:val="20"/>
          <w:lang w:eastAsia="zh-CN" w:bidi="en-US"/>
        </w:rPr>
      </w:pPr>
    </w:p>
    <w:p w14:paraId="19D1FB5F" w14:textId="3F8C3C83" w:rsidR="00F43B2F" w:rsidRPr="00D42E57" w:rsidRDefault="00F43B2F" w:rsidP="00F43B2F">
      <w:pPr>
        <w:widowControl w:val="0"/>
        <w:numPr>
          <w:ilvl w:val="0"/>
          <w:numId w:val="4"/>
        </w:numPr>
        <w:adjustRightInd w:val="0"/>
        <w:snapToGrid w:val="0"/>
        <w:spacing w:line="480" w:lineRule="auto"/>
        <w:ind w:firstLine="210"/>
        <w:rPr>
          <w:snapToGrid w:val="0"/>
          <w:color w:val="auto"/>
          <w:sz w:val="20"/>
          <w:lang w:eastAsia="zh-CN" w:bidi="en-US"/>
        </w:rPr>
      </w:pPr>
      <w:r w:rsidRPr="00D42E57">
        <w:rPr>
          <w:snapToGrid w:val="0"/>
          <w:color w:val="auto"/>
          <w:sz w:val="20"/>
          <w:lang w:eastAsia="zh-CN" w:bidi="en-US"/>
        </w:rPr>
        <w:t xml:space="preserve">Experiment 2 was carried out to show the effect of assigning different values to the parameter </w:t>
      </w:r>
      <w:r w:rsidRPr="00D42E57">
        <w:rPr>
          <w:i/>
          <w:snapToGrid w:val="0"/>
          <w:color w:val="auto"/>
          <w:sz w:val="20"/>
          <w:lang w:eastAsia="zh-CN" w:bidi="en-US"/>
        </w:rPr>
        <w:t xml:space="preserve">p </w:t>
      </w:r>
      <w:r w:rsidRPr="00D42E57">
        <w:rPr>
          <w:snapToGrid w:val="0"/>
          <w:color w:val="auto"/>
          <w:sz w:val="20"/>
          <w:lang w:eastAsia="zh-CN" w:bidi="en-US"/>
        </w:rPr>
        <w:t>(</w:t>
      </w:r>
      <w:r w:rsidRPr="00D42E57">
        <w:rPr>
          <w:i/>
          <w:snapToGrid w:val="0"/>
          <w:color w:val="auto"/>
          <w:sz w:val="20"/>
          <w:lang w:eastAsia="zh-CN" w:bidi="en-US"/>
        </w:rPr>
        <w:t>p</w:t>
      </w:r>
      <w:r w:rsidRPr="00D42E57">
        <w:rPr>
          <w:snapToGrid w:val="0"/>
          <w:color w:val="auto"/>
          <w:sz w:val="20"/>
          <w:lang w:eastAsia="zh-CN" w:bidi="en-US"/>
        </w:rPr>
        <w:t>&gt;1) on the ranking results. The results of the experiment are the scores and rankings of the five alternatives, which are shown in Table 7 (suppose a=1, b=2,</w:t>
      </w:r>
      <w:r w:rsidRPr="00D42E57">
        <w:rPr>
          <w:i/>
          <w:snapToGrid w:val="0"/>
          <w:color w:val="auto"/>
          <w:sz w:val="20"/>
          <w:lang w:eastAsia="zh-CN" w:bidi="en-US"/>
        </w:rPr>
        <w:t xml:space="preserve"> λ </w:t>
      </w:r>
      <w:r w:rsidRPr="00D42E57">
        <w:rPr>
          <w:snapToGrid w:val="0"/>
          <w:color w:val="auto"/>
          <w:sz w:val="20"/>
          <w:lang w:eastAsia="zh-CN" w:bidi="en-US"/>
        </w:rPr>
        <w:t xml:space="preserve">=1.5 and </w:t>
      </w:r>
      <w:r w:rsidRPr="00D42E57">
        <w:rPr>
          <w:i/>
          <w:snapToGrid w:val="0"/>
          <w:color w:val="auto"/>
          <w:sz w:val="20"/>
          <w:lang w:eastAsia="zh-CN" w:bidi="en-US"/>
        </w:rPr>
        <w:t>q</w:t>
      </w:r>
      <w:r w:rsidRPr="00D42E57">
        <w:rPr>
          <w:snapToGrid w:val="0"/>
          <w:color w:val="auto"/>
          <w:sz w:val="20"/>
          <w:lang w:eastAsia="zh-CN" w:bidi="en-US"/>
        </w:rPr>
        <w:t xml:space="preserve">=2). From the table, it can be found that the rankings and the values of the score function </w:t>
      </w:r>
      <w:r w:rsidRPr="00D42E57">
        <w:rPr>
          <w:color w:val="auto"/>
          <w:sz w:val="20"/>
          <w:lang w:eastAsia="zh-CN" w:bidi="en-US"/>
        </w:rPr>
        <w:t xml:space="preserve">remain </w:t>
      </w:r>
      <w:r w:rsidRPr="00D42E57">
        <w:rPr>
          <w:snapToGrid w:val="0"/>
          <w:color w:val="auto"/>
          <w:sz w:val="20"/>
          <w:lang w:eastAsia="zh-CN" w:bidi="en-US"/>
        </w:rPr>
        <w:t xml:space="preserve">almost the same for different values of the parameter </w:t>
      </w:r>
      <w:r w:rsidRPr="00D42E57">
        <w:rPr>
          <w:i/>
          <w:snapToGrid w:val="0"/>
          <w:color w:val="auto"/>
          <w:sz w:val="20"/>
          <w:lang w:eastAsia="zh-CN" w:bidi="en-US"/>
        </w:rPr>
        <w:t>p</w:t>
      </w:r>
      <w:r w:rsidRPr="00D42E57">
        <w:rPr>
          <w:snapToGrid w:val="0"/>
          <w:color w:val="auto"/>
          <w:sz w:val="20"/>
          <w:lang w:eastAsia="zh-CN" w:bidi="en-US"/>
        </w:rPr>
        <w:t xml:space="preserve">, which indicates that using different values for </w:t>
      </w:r>
      <w:r w:rsidRPr="00D42E57">
        <w:rPr>
          <w:i/>
          <w:snapToGrid w:val="0"/>
          <w:color w:val="auto"/>
          <w:sz w:val="20"/>
          <w:lang w:eastAsia="zh-CN" w:bidi="en-US"/>
        </w:rPr>
        <w:t>p</w:t>
      </w:r>
      <w:r w:rsidRPr="00D42E57">
        <w:rPr>
          <w:snapToGrid w:val="0"/>
          <w:color w:val="auto"/>
          <w:sz w:val="20"/>
          <w:lang w:eastAsia="zh-CN" w:bidi="en-US"/>
        </w:rPr>
        <w:t xml:space="preserve"> has no obvious influence on the ranking results in this example.</w:t>
      </w:r>
    </w:p>
    <w:p w14:paraId="15633E62" w14:textId="77777777" w:rsidR="00665F08" w:rsidRDefault="00665F08" w:rsidP="00D63FB6">
      <w:pPr>
        <w:widowControl w:val="0"/>
        <w:adjustRightInd w:val="0"/>
        <w:snapToGrid w:val="0"/>
        <w:spacing w:before="240" w:after="120" w:line="480" w:lineRule="auto"/>
        <w:ind w:right="425" w:firstLineChars="50" w:firstLine="100"/>
        <w:rPr>
          <w:b/>
          <w:snapToGrid w:val="0"/>
          <w:color w:val="auto"/>
          <w:sz w:val="20"/>
          <w:lang w:eastAsia="zh-CN" w:bidi="en-US"/>
        </w:rPr>
      </w:pPr>
    </w:p>
    <w:p w14:paraId="27A53385" w14:textId="226C49CA" w:rsidR="00F43B2F" w:rsidRPr="00665F08" w:rsidRDefault="00F43B2F" w:rsidP="00D63FB6">
      <w:pPr>
        <w:widowControl w:val="0"/>
        <w:adjustRightInd w:val="0"/>
        <w:snapToGrid w:val="0"/>
        <w:spacing w:before="240" w:after="120" w:line="480" w:lineRule="auto"/>
        <w:ind w:right="425" w:firstLineChars="50" w:firstLine="100"/>
        <w:rPr>
          <w:b/>
          <w:snapToGrid w:val="0"/>
          <w:color w:val="auto"/>
          <w:sz w:val="16"/>
          <w:szCs w:val="16"/>
          <w:highlight w:val="magenta"/>
          <w:lang w:eastAsia="zh-CN" w:bidi="en-US"/>
        </w:rPr>
      </w:pPr>
      <w:r w:rsidRPr="00665F08">
        <w:rPr>
          <w:b/>
          <w:snapToGrid w:val="0"/>
          <w:color w:val="auto"/>
          <w:sz w:val="20"/>
          <w:highlight w:val="magenta"/>
          <w:lang w:eastAsia="zh-CN" w:bidi="en-US"/>
        </w:rPr>
        <w:t xml:space="preserve">Table </w:t>
      </w:r>
      <w:r w:rsidRPr="00665F08">
        <w:rPr>
          <w:rFonts w:eastAsiaTheme="minorEastAsia"/>
          <w:b/>
          <w:snapToGrid w:val="0"/>
          <w:color w:val="auto"/>
          <w:sz w:val="20"/>
          <w:highlight w:val="magenta"/>
          <w:lang w:eastAsia="zh-CN" w:bidi="en-US"/>
        </w:rPr>
        <w:t>7.</w:t>
      </w:r>
      <w:r w:rsidRPr="00665F08">
        <w:rPr>
          <w:b/>
          <w:snapToGrid w:val="0"/>
          <w:color w:val="auto"/>
          <w:sz w:val="20"/>
          <w:highlight w:val="magenta"/>
          <w:lang w:eastAsia="zh-CN" w:bidi="en-US"/>
        </w:rPr>
        <w:t xml:space="preserve"> The results of experiment 2</w:t>
      </w:r>
      <w:r w:rsidR="00665F08">
        <w:rPr>
          <w:b/>
          <w:snapToGrid w:val="0"/>
          <w:color w:val="auto"/>
          <w:sz w:val="20"/>
          <w:highlight w:val="magenta"/>
          <w:lang w:eastAsia="zh-CN" w:bidi="en-US"/>
        </w:rPr>
        <w:t>.</w:t>
      </w:r>
    </w:p>
    <w:tbl>
      <w:tblPr>
        <w:tblStyle w:val="ad"/>
        <w:tblW w:w="8522" w:type="dxa"/>
        <w:jc w:val="center"/>
        <w:tblBorders>
          <w:top w:val="single" w:sz="8" w:space="0" w:color="auto"/>
          <w:left w:val="none" w:sz="0" w:space="0" w:color="auto"/>
          <w:bottom w:val="single" w:sz="8" w:space="0" w:color="auto"/>
          <w:right w:val="none" w:sz="0" w:space="0" w:color="auto"/>
          <w:insideH w:val="single" w:sz="8" w:space="0" w:color="auto"/>
          <w:insideV w:val="single" w:sz="8" w:space="0" w:color="auto"/>
        </w:tblBorders>
        <w:tblLayout w:type="fixed"/>
        <w:tblLook w:val="04A0" w:firstRow="1" w:lastRow="0" w:firstColumn="1" w:lastColumn="0" w:noHBand="0" w:noVBand="1"/>
      </w:tblPr>
      <w:tblGrid>
        <w:gridCol w:w="1399"/>
        <w:gridCol w:w="3969"/>
        <w:gridCol w:w="3154"/>
      </w:tblGrid>
      <w:tr w:rsidR="00F43B2F" w:rsidRPr="00D42E57" w14:paraId="1BE0E981" w14:textId="77777777" w:rsidTr="00084FC2">
        <w:trPr>
          <w:jc w:val="center"/>
        </w:trPr>
        <w:tc>
          <w:tcPr>
            <w:tcW w:w="1399" w:type="dxa"/>
            <w:vAlign w:val="center"/>
          </w:tcPr>
          <w:p w14:paraId="07B63E27" w14:textId="77777777" w:rsidR="00F43B2F" w:rsidRPr="00D42E57" w:rsidRDefault="00F43B2F" w:rsidP="00D63FB6">
            <w:pPr>
              <w:widowControl w:val="0"/>
              <w:adjustRightInd w:val="0"/>
              <w:snapToGrid w:val="0"/>
              <w:spacing w:line="480" w:lineRule="auto"/>
              <w:ind w:firstLineChars="200" w:firstLine="402"/>
              <w:rPr>
                <w:b/>
                <w:i/>
                <w:snapToGrid w:val="0"/>
                <w:color w:val="auto"/>
                <w:lang w:eastAsia="zh-CN" w:bidi="en-US"/>
              </w:rPr>
            </w:pPr>
            <w:r w:rsidRPr="00D42E57">
              <w:rPr>
                <w:b/>
                <w:i/>
                <w:snapToGrid w:val="0"/>
                <w:color w:val="auto"/>
                <w:lang w:eastAsia="zh-CN" w:bidi="en-US"/>
              </w:rPr>
              <w:lastRenderedPageBreak/>
              <w:t>p</w:t>
            </w:r>
          </w:p>
        </w:tc>
        <w:tc>
          <w:tcPr>
            <w:tcW w:w="3969" w:type="dxa"/>
            <w:vAlign w:val="center"/>
          </w:tcPr>
          <w:p w14:paraId="757B008F" w14:textId="77777777" w:rsidR="00F43B2F" w:rsidRPr="00D42E57" w:rsidRDefault="00F43B2F" w:rsidP="00D63FB6">
            <w:pPr>
              <w:widowControl w:val="0"/>
              <w:adjustRightInd w:val="0"/>
              <w:snapToGrid w:val="0"/>
              <w:spacing w:line="480" w:lineRule="auto"/>
              <w:ind w:firstLineChars="250" w:firstLine="502"/>
              <w:rPr>
                <w:b/>
                <w:snapToGrid w:val="0"/>
                <w:color w:val="auto"/>
                <w:lang w:eastAsia="zh-CN" w:bidi="en-US"/>
              </w:rPr>
            </w:pPr>
            <w:r w:rsidRPr="00D42E57">
              <w:rPr>
                <w:b/>
                <w:snapToGrid w:val="0"/>
                <w:color w:val="auto"/>
                <w:lang w:eastAsia="zh-CN" w:bidi="en-US"/>
              </w:rPr>
              <w:t>Scores of the five alternatives</w:t>
            </w:r>
          </w:p>
        </w:tc>
        <w:tc>
          <w:tcPr>
            <w:tcW w:w="3154" w:type="dxa"/>
            <w:vAlign w:val="center"/>
          </w:tcPr>
          <w:p w14:paraId="0AD1561A" w14:textId="77777777" w:rsidR="00F43B2F" w:rsidRPr="00D42E57" w:rsidRDefault="00F43B2F" w:rsidP="00084FC2">
            <w:pPr>
              <w:widowControl w:val="0"/>
              <w:adjustRightInd w:val="0"/>
              <w:snapToGrid w:val="0"/>
              <w:spacing w:line="480" w:lineRule="auto"/>
              <w:ind w:firstLine="210"/>
              <w:jc w:val="center"/>
              <w:rPr>
                <w:b/>
                <w:snapToGrid w:val="0"/>
                <w:color w:val="auto"/>
                <w:lang w:eastAsia="zh-CN" w:bidi="en-US"/>
              </w:rPr>
            </w:pPr>
            <w:r w:rsidRPr="00D42E57">
              <w:rPr>
                <w:b/>
                <w:snapToGrid w:val="0"/>
                <w:color w:val="auto"/>
                <w:lang w:eastAsia="zh-CN" w:bidi="en-US"/>
              </w:rPr>
              <w:t>Ranking</w:t>
            </w:r>
          </w:p>
        </w:tc>
      </w:tr>
      <w:tr w:rsidR="00F43B2F" w:rsidRPr="00D42E57" w14:paraId="6DD12549" w14:textId="77777777" w:rsidTr="00084FC2">
        <w:trPr>
          <w:jc w:val="center"/>
        </w:trPr>
        <w:tc>
          <w:tcPr>
            <w:tcW w:w="1399" w:type="dxa"/>
            <w:vAlign w:val="center"/>
          </w:tcPr>
          <w:p w14:paraId="1E6ACD56" w14:textId="77777777" w:rsidR="00F43B2F" w:rsidRPr="00D42E57" w:rsidRDefault="00F43B2F" w:rsidP="00084FC2">
            <w:pPr>
              <w:widowControl w:val="0"/>
              <w:adjustRightInd w:val="0"/>
              <w:snapToGrid w:val="0"/>
              <w:spacing w:line="480" w:lineRule="auto"/>
              <w:ind w:firstLineChars="100" w:firstLine="200"/>
              <w:rPr>
                <w:snapToGrid w:val="0"/>
                <w:color w:val="auto"/>
                <w:lang w:eastAsia="zh-CN" w:bidi="en-US"/>
              </w:rPr>
            </w:pPr>
            <w:r w:rsidRPr="00D42E57">
              <w:rPr>
                <w:i/>
                <w:snapToGrid w:val="0"/>
                <w:color w:val="auto"/>
                <w:lang w:eastAsia="zh-CN" w:bidi="en-US"/>
              </w:rPr>
              <w:t>p</w:t>
            </w:r>
            <w:r w:rsidRPr="00D42E57">
              <w:rPr>
                <w:snapToGrid w:val="0"/>
                <w:color w:val="auto"/>
                <w:lang w:eastAsia="zh-CN" w:bidi="en-US"/>
              </w:rPr>
              <w:t>=1.1</w:t>
            </w:r>
          </w:p>
        </w:tc>
        <w:tc>
          <w:tcPr>
            <w:tcW w:w="3969" w:type="dxa"/>
            <w:vAlign w:val="center"/>
          </w:tcPr>
          <w:p w14:paraId="02541D0F"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1</w:t>
            </w:r>
            <w:r w:rsidRPr="00D42E57">
              <w:rPr>
                <w:snapToGrid w:val="0"/>
                <w:color w:val="auto"/>
                <w:lang w:eastAsia="zh-CN" w:bidi="en-US"/>
              </w:rPr>
              <w:t>=-0.3458, S</w:t>
            </w:r>
            <w:r w:rsidRPr="00D42E57">
              <w:rPr>
                <w:snapToGrid w:val="0"/>
                <w:color w:val="auto"/>
                <w:vertAlign w:val="subscript"/>
                <w:lang w:eastAsia="zh-CN" w:bidi="en-US"/>
              </w:rPr>
              <w:t>2</w:t>
            </w:r>
            <w:r w:rsidRPr="00D42E57">
              <w:rPr>
                <w:snapToGrid w:val="0"/>
                <w:color w:val="auto"/>
                <w:lang w:eastAsia="zh-CN" w:bidi="en-US"/>
              </w:rPr>
              <w:t>=-0.0492, S</w:t>
            </w:r>
            <w:r w:rsidRPr="00D42E57">
              <w:rPr>
                <w:snapToGrid w:val="0"/>
                <w:color w:val="auto"/>
                <w:vertAlign w:val="subscript"/>
                <w:lang w:eastAsia="zh-CN" w:bidi="en-US"/>
              </w:rPr>
              <w:t>3</w:t>
            </w:r>
            <w:r w:rsidRPr="00D42E57">
              <w:rPr>
                <w:snapToGrid w:val="0"/>
                <w:color w:val="auto"/>
                <w:lang w:eastAsia="zh-CN" w:bidi="en-US"/>
              </w:rPr>
              <w:t>=-0.3284,</w:t>
            </w:r>
          </w:p>
          <w:p w14:paraId="6FEB807E"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4</w:t>
            </w:r>
            <w:r w:rsidRPr="00D42E57">
              <w:rPr>
                <w:snapToGrid w:val="0"/>
                <w:color w:val="auto"/>
                <w:lang w:eastAsia="zh-CN" w:bidi="en-US"/>
              </w:rPr>
              <w:t>=-0.0638, S</w:t>
            </w:r>
            <w:r w:rsidRPr="00D42E57">
              <w:rPr>
                <w:snapToGrid w:val="0"/>
                <w:color w:val="auto"/>
                <w:vertAlign w:val="subscript"/>
                <w:lang w:eastAsia="zh-CN" w:bidi="en-US"/>
              </w:rPr>
              <w:t>5</w:t>
            </w:r>
            <w:r w:rsidRPr="00D42E57">
              <w:rPr>
                <w:snapToGrid w:val="0"/>
                <w:color w:val="auto"/>
                <w:lang w:eastAsia="zh-CN" w:bidi="en-US"/>
              </w:rPr>
              <w:t>=-0.2564</w:t>
            </w:r>
          </w:p>
        </w:tc>
        <w:tc>
          <w:tcPr>
            <w:tcW w:w="3154" w:type="dxa"/>
            <w:vAlign w:val="center"/>
          </w:tcPr>
          <w:p w14:paraId="38AD5CE2" w14:textId="77777777" w:rsidR="00F43B2F" w:rsidRPr="008276BF" w:rsidRDefault="006E15F3" w:rsidP="00084FC2">
            <w:pPr>
              <w:widowControl w:val="0"/>
              <w:adjustRightInd w:val="0"/>
              <w:snapToGrid w:val="0"/>
              <w:spacing w:line="480" w:lineRule="auto"/>
              <w:ind w:firstLine="210"/>
              <w:jc w:val="center"/>
              <w:rPr>
                <w:snapToGrid w:val="0"/>
                <w:color w:val="auto"/>
                <w:highlight w:val="green"/>
                <w:lang w:eastAsia="zh-CN" w:bidi="en-US"/>
              </w:rPr>
            </w:pPr>
            <w:r w:rsidRPr="008276BF">
              <w:rPr>
                <w:color w:val="auto"/>
                <w:position w:val="-10"/>
                <w:sz w:val="24"/>
                <w:highlight w:val="green"/>
              </w:rPr>
              <w:object w:dxaOrig="1875" w:dyaOrig="285" w14:anchorId="3ECE4F9F">
                <v:shape id="_x0000_i1166" type="#_x0000_t75" alt="" style="width:93.9pt;height:14.4pt;mso-width-percent:0;mso-height-percent:0;mso-width-percent:0;mso-height-percent:0" o:ole="">
                  <v:imagedata r:id="rId271" o:title=""/>
                </v:shape>
                <o:OLEObject Type="Embed" ProgID="Equation.DSMT4" ShapeID="_x0000_i1166" DrawAspect="Content" ObjectID="_1629138177" r:id="rId272"/>
              </w:object>
            </w:r>
          </w:p>
        </w:tc>
      </w:tr>
      <w:tr w:rsidR="00F43B2F" w:rsidRPr="00D42E57" w14:paraId="545DEB6F" w14:textId="77777777" w:rsidTr="00084FC2">
        <w:trPr>
          <w:jc w:val="center"/>
        </w:trPr>
        <w:tc>
          <w:tcPr>
            <w:tcW w:w="1399" w:type="dxa"/>
            <w:vAlign w:val="center"/>
          </w:tcPr>
          <w:p w14:paraId="0B9063E6" w14:textId="77777777" w:rsidR="00F43B2F" w:rsidRPr="00D42E57" w:rsidRDefault="00F43B2F" w:rsidP="00084FC2">
            <w:pPr>
              <w:widowControl w:val="0"/>
              <w:adjustRightInd w:val="0"/>
              <w:snapToGrid w:val="0"/>
              <w:spacing w:line="480" w:lineRule="auto"/>
              <w:ind w:firstLineChars="100" w:firstLine="200"/>
              <w:rPr>
                <w:snapToGrid w:val="0"/>
                <w:color w:val="auto"/>
                <w:lang w:eastAsia="zh-CN" w:bidi="en-US"/>
              </w:rPr>
            </w:pPr>
            <w:r w:rsidRPr="00D42E57">
              <w:rPr>
                <w:i/>
                <w:snapToGrid w:val="0"/>
                <w:color w:val="auto"/>
                <w:lang w:eastAsia="zh-CN" w:bidi="en-US"/>
              </w:rPr>
              <w:t>p</w:t>
            </w:r>
            <w:r w:rsidRPr="00D42E57">
              <w:rPr>
                <w:snapToGrid w:val="0"/>
                <w:color w:val="auto"/>
                <w:lang w:eastAsia="zh-CN" w:bidi="en-US"/>
              </w:rPr>
              <w:t>=1.5</w:t>
            </w:r>
          </w:p>
        </w:tc>
        <w:tc>
          <w:tcPr>
            <w:tcW w:w="3969" w:type="dxa"/>
            <w:vAlign w:val="center"/>
          </w:tcPr>
          <w:p w14:paraId="3D552421"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1</w:t>
            </w:r>
            <w:r w:rsidRPr="00D42E57">
              <w:rPr>
                <w:snapToGrid w:val="0"/>
                <w:color w:val="auto"/>
                <w:lang w:eastAsia="zh-CN" w:bidi="en-US"/>
              </w:rPr>
              <w:t>=-0.3461, S</w:t>
            </w:r>
            <w:r w:rsidRPr="00D42E57">
              <w:rPr>
                <w:snapToGrid w:val="0"/>
                <w:color w:val="auto"/>
                <w:vertAlign w:val="subscript"/>
                <w:lang w:eastAsia="zh-CN" w:bidi="en-US"/>
              </w:rPr>
              <w:t>2</w:t>
            </w:r>
            <w:r w:rsidRPr="00D42E57">
              <w:rPr>
                <w:snapToGrid w:val="0"/>
                <w:color w:val="auto"/>
                <w:lang w:eastAsia="zh-CN" w:bidi="en-US"/>
              </w:rPr>
              <w:t>=-0.0491, S</w:t>
            </w:r>
            <w:r w:rsidRPr="00D42E57">
              <w:rPr>
                <w:snapToGrid w:val="0"/>
                <w:color w:val="auto"/>
                <w:vertAlign w:val="subscript"/>
                <w:lang w:eastAsia="zh-CN" w:bidi="en-US"/>
              </w:rPr>
              <w:t>3=-</w:t>
            </w:r>
            <w:r w:rsidRPr="00D42E57">
              <w:rPr>
                <w:snapToGrid w:val="0"/>
                <w:color w:val="auto"/>
                <w:lang w:eastAsia="zh-CN" w:bidi="en-US"/>
              </w:rPr>
              <w:t>0.3287,</w:t>
            </w:r>
          </w:p>
          <w:p w14:paraId="0657DAF6"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4</w:t>
            </w:r>
            <w:r w:rsidRPr="00D42E57">
              <w:rPr>
                <w:snapToGrid w:val="0"/>
                <w:color w:val="auto"/>
                <w:lang w:eastAsia="zh-CN" w:bidi="en-US"/>
              </w:rPr>
              <w:t>=-0.0640, S</w:t>
            </w:r>
            <w:r w:rsidRPr="00D42E57">
              <w:rPr>
                <w:snapToGrid w:val="0"/>
                <w:color w:val="auto"/>
                <w:vertAlign w:val="subscript"/>
                <w:lang w:eastAsia="zh-CN" w:bidi="en-US"/>
              </w:rPr>
              <w:t>5</w:t>
            </w:r>
            <w:r w:rsidRPr="00D42E57">
              <w:rPr>
                <w:snapToGrid w:val="0"/>
                <w:color w:val="auto"/>
                <w:lang w:eastAsia="zh-CN" w:bidi="en-US"/>
              </w:rPr>
              <w:t>=-0.2564</w:t>
            </w:r>
          </w:p>
        </w:tc>
        <w:tc>
          <w:tcPr>
            <w:tcW w:w="3154" w:type="dxa"/>
            <w:vAlign w:val="center"/>
          </w:tcPr>
          <w:p w14:paraId="7377C217" w14:textId="77777777" w:rsidR="00F43B2F" w:rsidRPr="008276BF" w:rsidRDefault="006E15F3" w:rsidP="00084FC2">
            <w:pPr>
              <w:widowControl w:val="0"/>
              <w:adjustRightInd w:val="0"/>
              <w:snapToGrid w:val="0"/>
              <w:spacing w:line="480" w:lineRule="auto"/>
              <w:ind w:firstLine="210"/>
              <w:jc w:val="center"/>
              <w:rPr>
                <w:snapToGrid w:val="0"/>
                <w:color w:val="auto"/>
                <w:highlight w:val="green"/>
                <w:lang w:eastAsia="zh-CN" w:bidi="en-US"/>
              </w:rPr>
            </w:pPr>
            <w:r w:rsidRPr="008276BF">
              <w:rPr>
                <w:color w:val="auto"/>
                <w:position w:val="-10"/>
                <w:sz w:val="24"/>
                <w:highlight w:val="green"/>
              </w:rPr>
              <w:object w:dxaOrig="1875" w:dyaOrig="285" w14:anchorId="7A20695D">
                <v:shape id="_x0000_i1167" type="#_x0000_t75" alt="" style="width:93.9pt;height:14.4pt;mso-width-percent:0;mso-height-percent:0;mso-width-percent:0;mso-height-percent:0" o:ole="">
                  <v:imagedata r:id="rId273" o:title=""/>
                </v:shape>
                <o:OLEObject Type="Embed" ProgID="Equation.DSMT4" ShapeID="_x0000_i1167" DrawAspect="Content" ObjectID="_1629138178" r:id="rId274"/>
              </w:object>
            </w:r>
          </w:p>
        </w:tc>
      </w:tr>
      <w:tr w:rsidR="00F43B2F" w:rsidRPr="00D42E57" w14:paraId="4C3D0DCB" w14:textId="77777777" w:rsidTr="00084FC2">
        <w:trPr>
          <w:jc w:val="center"/>
        </w:trPr>
        <w:tc>
          <w:tcPr>
            <w:tcW w:w="1399" w:type="dxa"/>
            <w:vAlign w:val="center"/>
          </w:tcPr>
          <w:p w14:paraId="321DDD90" w14:textId="77777777" w:rsidR="00F43B2F" w:rsidRPr="00D42E57" w:rsidRDefault="00F43B2F" w:rsidP="00084FC2">
            <w:pPr>
              <w:widowControl w:val="0"/>
              <w:adjustRightInd w:val="0"/>
              <w:snapToGrid w:val="0"/>
              <w:spacing w:line="480" w:lineRule="auto"/>
              <w:ind w:firstLineChars="100" w:firstLine="200"/>
              <w:rPr>
                <w:snapToGrid w:val="0"/>
                <w:color w:val="auto"/>
                <w:lang w:eastAsia="zh-CN" w:bidi="en-US"/>
              </w:rPr>
            </w:pPr>
            <w:r w:rsidRPr="00D42E57">
              <w:rPr>
                <w:i/>
                <w:snapToGrid w:val="0"/>
                <w:color w:val="auto"/>
                <w:lang w:eastAsia="zh-CN" w:bidi="en-US"/>
              </w:rPr>
              <w:t>p</w:t>
            </w:r>
            <w:r w:rsidRPr="00D42E57">
              <w:rPr>
                <w:snapToGrid w:val="0"/>
                <w:color w:val="auto"/>
                <w:lang w:eastAsia="zh-CN" w:bidi="en-US"/>
              </w:rPr>
              <w:t>=2</w:t>
            </w:r>
          </w:p>
        </w:tc>
        <w:tc>
          <w:tcPr>
            <w:tcW w:w="3969" w:type="dxa"/>
            <w:vAlign w:val="center"/>
          </w:tcPr>
          <w:p w14:paraId="3EC9A7CB"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1</w:t>
            </w:r>
            <w:r w:rsidRPr="00D42E57">
              <w:rPr>
                <w:snapToGrid w:val="0"/>
                <w:color w:val="auto"/>
                <w:lang w:eastAsia="zh-CN" w:bidi="en-US"/>
              </w:rPr>
              <w:t>=-0.3462, S</w:t>
            </w:r>
            <w:r w:rsidRPr="00D42E57">
              <w:rPr>
                <w:snapToGrid w:val="0"/>
                <w:color w:val="auto"/>
                <w:vertAlign w:val="subscript"/>
                <w:lang w:eastAsia="zh-CN" w:bidi="en-US"/>
              </w:rPr>
              <w:t>2</w:t>
            </w:r>
            <w:r w:rsidRPr="00D42E57">
              <w:rPr>
                <w:snapToGrid w:val="0"/>
                <w:color w:val="auto"/>
                <w:lang w:eastAsia="zh-CN" w:bidi="en-US"/>
              </w:rPr>
              <w:t>=-0.0491, S</w:t>
            </w:r>
            <w:r w:rsidRPr="00D42E57">
              <w:rPr>
                <w:snapToGrid w:val="0"/>
                <w:color w:val="auto"/>
                <w:vertAlign w:val="subscript"/>
                <w:lang w:eastAsia="zh-CN" w:bidi="en-US"/>
              </w:rPr>
              <w:t>3</w:t>
            </w:r>
            <w:r w:rsidRPr="00D42E57">
              <w:rPr>
                <w:snapToGrid w:val="0"/>
                <w:color w:val="auto"/>
                <w:lang w:eastAsia="zh-CN" w:bidi="en-US"/>
              </w:rPr>
              <w:t>=-0.3291,</w:t>
            </w:r>
          </w:p>
          <w:p w14:paraId="5936DF5A"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4</w:t>
            </w:r>
            <w:r w:rsidRPr="00D42E57">
              <w:rPr>
                <w:snapToGrid w:val="0"/>
                <w:color w:val="auto"/>
                <w:lang w:eastAsia="zh-CN" w:bidi="en-US"/>
              </w:rPr>
              <w:t>=0.0640, S</w:t>
            </w:r>
            <w:r w:rsidRPr="00D42E57">
              <w:rPr>
                <w:snapToGrid w:val="0"/>
                <w:color w:val="auto"/>
                <w:vertAlign w:val="subscript"/>
                <w:lang w:eastAsia="zh-CN" w:bidi="en-US"/>
              </w:rPr>
              <w:t>5</w:t>
            </w:r>
            <w:r w:rsidRPr="00D42E57">
              <w:rPr>
                <w:snapToGrid w:val="0"/>
                <w:color w:val="auto"/>
                <w:lang w:eastAsia="zh-CN" w:bidi="en-US"/>
              </w:rPr>
              <w:t>=-0.2564</w:t>
            </w:r>
          </w:p>
        </w:tc>
        <w:tc>
          <w:tcPr>
            <w:tcW w:w="3154" w:type="dxa"/>
            <w:vAlign w:val="center"/>
          </w:tcPr>
          <w:p w14:paraId="292359E9" w14:textId="77777777" w:rsidR="00F43B2F" w:rsidRPr="008276BF" w:rsidRDefault="006E15F3" w:rsidP="00084FC2">
            <w:pPr>
              <w:widowControl w:val="0"/>
              <w:adjustRightInd w:val="0"/>
              <w:snapToGrid w:val="0"/>
              <w:spacing w:line="480" w:lineRule="auto"/>
              <w:ind w:firstLine="210"/>
              <w:jc w:val="center"/>
              <w:rPr>
                <w:snapToGrid w:val="0"/>
                <w:color w:val="auto"/>
                <w:highlight w:val="green"/>
                <w:lang w:eastAsia="zh-CN" w:bidi="en-US"/>
              </w:rPr>
            </w:pPr>
            <w:r w:rsidRPr="008276BF">
              <w:rPr>
                <w:color w:val="auto"/>
                <w:position w:val="-10"/>
                <w:sz w:val="24"/>
                <w:highlight w:val="green"/>
              </w:rPr>
              <w:object w:dxaOrig="1875" w:dyaOrig="285" w14:anchorId="1C0558BB">
                <v:shape id="_x0000_i1168" type="#_x0000_t75" alt="" style="width:93.9pt;height:14.4pt;mso-width-percent:0;mso-height-percent:0;mso-width-percent:0;mso-height-percent:0" o:ole="">
                  <v:imagedata r:id="rId275" o:title=""/>
                </v:shape>
                <o:OLEObject Type="Embed" ProgID="Equation.DSMT4" ShapeID="_x0000_i1168" DrawAspect="Content" ObjectID="_1629138179" r:id="rId276"/>
              </w:object>
            </w:r>
          </w:p>
        </w:tc>
      </w:tr>
      <w:tr w:rsidR="00F43B2F" w:rsidRPr="00D42E57" w14:paraId="009AD767" w14:textId="77777777" w:rsidTr="00084FC2">
        <w:trPr>
          <w:jc w:val="center"/>
        </w:trPr>
        <w:tc>
          <w:tcPr>
            <w:tcW w:w="1399" w:type="dxa"/>
            <w:vAlign w:val="center"/>
          </w:tcPr>
          <w:p w14:paraId="5D470FE4" w14:textId="77777777" w:rsidR="00F43B2F" w:rsidRPr="00D42E57" w:rsidRDefault="00F43B2F" w:rsidP="00084FC2">
            <w:pPr>
              <w:widowControl w:val="0"/>
              <w:adjustRightInd w:val="0"/>
              <w:snapToGrid w:val="0"/>
              <w:spacing w:line="480" w:lineRule="auto"/>
              <w:ind w:firstLineChars="100" w:firstLine="200"/>
              <w:rPr>
                <w:snapToGrid w:val="0"/>
                <w:color w:val="auto"/>
                <w:lang w:eastAsia="zh-CN" w:bidi="en-US"/>
              </w:rPr>
            </w:pPr>
            <w:r w:rsidRPr="00D42E57">
              <w:rPr>
                <w:i/>
                <w:snapToGrid w:val="0"/>
                <w:color w:val="auto"/>
                <w:lang w:eastAsia="zh-CN" w:bidi="en-US"/>
              </w:rPr>
              <w:t>p</w:t>
            </w:r>
            <w:r w:rsidRPr="00D42E57">
              <w:rPr>
                <w:snapToGrid w:val="0"/>
                <w:color w:val="auto"/>
                <w:lang w:eastAsia="zh-CN" w:bidi="en-US"/>
              </w:rPr>
              <w:t>=3</w:t>
            </w:r>
          </w:p>
        </w:tc>
        <w:tc>
          <w:tcPr>
            <w:tcW w:w="3969" w:type="dxa"/>
            <w:vAlign w:val="center"/>
          </w:tcPr>
          <w:p w14:paraId="0A39944B" w14:textId="77777777" w:rsidR="00F43B2F" w:rsidRPr="00D42E57" w:rsidRDefault="00F43B2F" w:rsidP="00084FC2">
            <w:pPr>
              <w:widowControl w:val="0"/>
              <w:adjustRightInd w:val="0"/>
              <w:snapToGrid w:val="0"/>
              <w:spacing w:line="480" w:lineRule="auto"/>
              <w:ind w:firstLineChars="100" w:firstLine="20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1</w:t>
            </w:r>
            <w:r w:rsidRPr="00D42E57">
              <w:rPr>
                <w:snapToGrid w:val="0"/>
                <w:color w:val="auto"/>
                <w:lang w:eastAsia="zh-CN" w:bidi="en-US"/>
              </w:rPr>
              <w:t>=-0.3465, S</w:t>
            </w:r>
            <w:r w:rsidRPr="00D42E57">
              <w:rPr>
                <w:snapToGrid w:val="0"/>
                <w:color w:val="auto"/>
                <w:vertAlign w:val="subscript"/>
                <w:lang w:eastAsia="zh-CN" w:bidi="en-US"/>
              </w:rPr>
              <w:t>2</w:t>
            </w:r>
            <w:r w:rsidRPr="00D42E57">
              <w:rPr>
                <w:snapToGrid w:val="0"/>
                <w:color w:val="auto"/>
                <w:lang w:eastAsia="zh-CN" w:bidi="en-US"/>
              </w:rPr>
              <w:t>=-0.0490, S</w:t>
            </w:r>
            <w:r w:rsidRPr="00D42E57">
              <w:rPr>
                <w:snapToGrid w:val="0"/>
                <w:color w:val="auto"/>
                <w:vertAlign w:val="subscript"/>
                <w:lang w:eastAsia="zh-CN" w:bidi="en-US"/>
              </w:rPr>
              <w:t>3</w:t>
            </w:r>
            <w:r w:rsidRPr="00D42E57">
              <w:rPr>
                <w:snapToGrid w:val="0"/>
                <w:color w:val="auto"/>
                <w:lang w:eastAsia="zh-CN" w:bidi="en-US"/>
              </w:rPr>
              <w:t>=-0.3294,</w:t>
            </w:r>
          </w:p>
          <w:p w14:paraId="5DFABB64"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4</w:t>
            </w:r>
            <w:r w:rsidRPr="00D42E57">
              <w:rPr>
                <w:snapToGrid w:val="0"/>
                <w:color w:val="auto"/>
                <w:lang w:eastAsia="zh-CN" w:bidi="en-US"/>
              </w:rPr>
              <w:t>=-0.0642, S</w:t>
            </w:r>
            <w:r w:rsidRPr="00D42E57">
              <w:rPr>
                <w:snapToGrid w:val="0"/>
                <w:color w:val="auto"/>
                <w:vertAlign w:val="subscript"/>
                <w:lang w:eastAsia="zh-CN" w:bidi="en-US"/>
              </w:rPr>
              <w:t>5</w:t>
            </w:r>
            <w:r w:rsidRPr="00D42E57">
              <w:rPr>
                <w:snapToGrid w:val="0"/>
                <w:color w:val="auto"/>
                <w:lang w:eastAsia="zh-CN" w:bidi="en-US"/>
              </w:rPr>
              <w:t>=-0.2566</w:t>
            </w:r>
          </w:p>
        </w:tc>
        <w:tc>
          <w:tcPr>
            <w:tcW w:w="3154" w:type="dxa"/>
            <w:vAlign w:val="center"/>
          </w:tcPr>
          <w:p w14:paraId="76F3C35E" w14:textId="77777777" w:rsidR="00F43B2F" w:rsidRPr="008276BF" w:rsidRDefault="006E15F3" w:rsidP="00084FC2">
            <w:pPr>
              <w:widowControl w:val="0"/>
              <w:adjustRightInd w:val="0"/>
              <w:snapToGrid w:val="0"/>
              <w:spacing w:line="480" w:lineRule="auto"/>
              <w:ind w:firstLine="210"/>
              <w:jc w:val="center"/>
              <w:rPr>
                <w:snapToGrid w:val="0"/>
                <w:color w:val="auto"/>
                <w:highlight w:val="green"/>
                <w:lang w:eastAsia="zh-CN" w:bidi="en-US"/>
              </w:rPr>
            </w:pPr>
            <w:r w:rsidRPr="008276BF">
              <w:rPr>
                <w:color w:val="auto"/>
                <w:position w:val="-10"/>
                <w:sz w:val="24"/>
                <w:highlight w:val="green"/>
              </w:rPr>
              <w:object w:dxaOrig="1875" w:dyaOrig="285" w14:anchorId="2039E74A">
                <v:shape id="_x0000_i1169" type="#_x0000_t75" alt="" style="width:93.9pt;height:14.4pt;mso-width-percent:0;mso-height-percent:0;mso-width-percent:0;mso-height-percent:0" o:ole="">
                  <v:imagedata r:id="rId277" o:title=""/>
                </v:shape>
                <o:OLEObject Type="Embed" ProgID="Equation.DSMT4" ShapeID="_x0000_i1169" DrawAspect="Content" ObjectID="_1629138180" r:id="rId278"/>
              </w:object>
            </w:r>
          </w:p>
        </w:tc>
      </w:tr>
      <w:tr w:rsidR="00F43B2F" w:rsidRPr="00D42E57" w14:paraId="78902DBE" w14:textId="77777777" w:rsidTr="00084FC2">
        <w:trPr>
          <w:jc w:val="center"/>
        </w:trPr>
        <w:tc>
          <w:tcPr>
            <w:tcW w:w="1399" w:type="dxa"/>
            <w:vAlign w:val="center"/>
          </w:tcPr>
          <w:p w14:paraId="4F462D69" w14:textId="77777777" w:rsidR="00F43B2F" w:rsidRPr="00D42E57" w:rsidRDefault="00F43B2F" w:rsidP="00084FC2">
            <w:pPr>
              <w:widowControl w:val="0"/>
              <w:adjustRightInd w:val="0"/>
              <w:snapToGrid w:val="0"/>
              <w:spacing w:line="480" w:lineRule="auto"/>
              <w:ind w:firstLineChars="100" w:firstLine="200"/>
              <w:rPr>
                <w:snapToGrid w:val="0"/>
                <w:color w:val="auto"/>
                <w:lang w:eastAsia="zh-CN" w:bidi="en-US"/>
              </w:rPr>
            </w:pPr>
            <w:r w:rsidRPr="00D42E57">
              <w:rPr>
                <w:i/>
                <w:snapToGrid w:val="0"/>
                <w:color w:val="auto"/>
                <w:lang w:eastAsia="zh-CN" w:bidi="en-US"/>
              </w:rPr>
              <w:t>p</w:t>
            </w:r>
            <w:r w:rsidRPr="00D42E57">
              <w:rPr>
                <w:snapToGrid w:val="0"/>
                <w:color w:val="auto"/>
                <w:lang w:eastAsia="zh-CN" w:bidi="en-US"/>
              </w:rPr>
              <w:t>=5</w:t>
            </w:r>
          </w:p>
        </w:tc>
        <w:tc>
          <w:tcPr>
            <w:tcW w:w="3969" w:type="dxa"/>
            <w:vAlign w:val="center"/>
          </w:tcPr>
          <w:p w14:paraId="5248E851"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1</w:t>
            </w:r>
            <w:r w:rsidRPr="00D42E57">
              <w:rPr>
                <w:snapToGrid w:val="0"/>
                <w:color w:val="auto"/>
                <w:lang w:eastAsia="zh-CN" w:bidi="en-US"/>
              </w:rPr>
              <w:t>=-0.3465, S</w:t>
            </w:r>
            <w:r w:rsidRPr="00D42E57">
              <w:rPr>
                <w:snapToGrid w:val="0"/>
                <w:color w:val="auto"/>
                <w:vertAlign w:val="subscript"/>
                <w:lang w:eastAsia="zh-CN" w:bidi="en-US"/>
              </w:rPr>
              <w:t>2</w:t>
            </w:r>
            <w:r w:rsidRPr="00D42E57">
              <w:rPr>
                <w:snapToGrid w:val="0"/>
                <w:color w:val="auto"/>
                <w:lang w:eastAsia="zh-CN" w:bidi="en-US"/>
              </w:rPr>
              <w:t>=-0.4900, S</w:t>
            </w:r>
            <w:r w:rsidRPr="00D42E57">
              <w:rPr>
                <w:snapToGrid w:val="0"/>
                <w:color w:val="auto"/>
                <w:vertAlign w:val="subscript"/>
                <w:lang w:eastAsia="zh-CN" w:bidi="en-US"/>
              </w:rPr>
              <w:t>3</w:t>
            </w:r>
            <w:r w:rsidRPr="00D42E57">
              <w:rPr>
                <w:snapToGrid w:val="0"/>
                <w:color w:val="auto"/>
                <w:lang w:eastAsia="zh-CN" w:bidi="en-US"/>
              </w:rPr>
              <w:t>=-0.3295,</w:t>
            </w:r>
          </w:p>
          <w:p w14:paraId="52054231"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4</w:t>
            </w:r>
            <w:r w:rsidRPr="00D42E57">
              <w:rPr>
                <w:snapToGrid w:val="0"/>
                <w:color w:val="auto"/>
                <w:lang w:eastAsia="zh-CN" w:bidi="en-US"/>
              </w:rPr>
              <w:t>=-0.0642, S</w:t>
            </w:r>
            <w:r w:rsidRPr="00D42E57">
              <w:rPr>
                <w:snapToGrid w:val="0"/>
                <w:color w:val="auto"/>
                <w:vertAlign w:val="subscript"/>
                <w:lang w:eastAsia="zh-CN" w:bidi="en-US"/>
              </w:rPr>
              <w:t>5</w:t>
            </w:r>
            <w:r w:rsidRPr="00D42E57">
              <w:rPr>
                <w:snapToGrid w:val="0"/>
                <w:color w:val="auto"/>
                <w:lang w:eastAsia="zh-CN" w:bidi="en-US"/>
              </w:rPr>
              <w:t>=-0.2565</w:t>
            </w:r>
          </w:p>
        </w:tc>
        <w:tc>
          <w:tcPr>
            <w:tcW w:w="3154" w:type="dxa"/>
            <w:vAlign w:val="center"/>
          </w:tcPr>
          <w:p w14:paraId="2EC938AE" w14:textId="77777777" w:rsidR="00F43B2F" w:rsidRPr="008276BF" w:rsidRDefault="006E15F3" w:rsidP="00084FC2">
            <w:pPr>
              <w:widowControl w:val="0"/>
              <w:adjustRightInd w:val="0"/>
              <w:snapToGrid w:val="0"/>
              <w:spacing w:line="480" w:lineRule="auto"/>
              <w:ind w:firstLine="210"/>
              <w:jc w:val="center"/>
              <w:rPr>
                <w:snapToGrid w:val="0"/>
                <w:color w:val="auto"/>
                <w:highlight w:val="green"/>
                <w:lang w:eastAsia="zh-CN" w:bidi="en-US"/>
              </w:rPr>
            </w:pPr>
            <w:r w:rsidRPr="008276BF">
              <w:rPr>
                <w:color w:val="auto"/>
                <w:position w:val="-10"/>
                <w:sz w:val="24"/>
                <w:highlight w:val="green"/>
              </w:rPr>
              <w:object w:dxaOrig="1875" w:dyaOrig="285" w14:anchorId="65260944">
                <v:shape id="_x0000_i1170" type="#_x0000_t75" alt="" style="width:93.9pt;height:14.4pt;mso-width-percent:0;mso-height-percent:0;mso-width-percent:0;mso-height-percent:0" o:ole="">
                  <v:imagedata r:id="rId279" o:title=""/>
                </v:shape>
                <o:OLEObject Type="Embed" ProgID="Equation.DSMT4" ShapeID="_x0000_i1170" DrawAspect="Content" ObjectID="_1629138181" r:id="rId280"/>
              </w:object>
            </w:r>
          </w:p>
        </w:tc>
      </w:tr>
      <w:tr w:rsidR="00F43B2F" w:rsidRPr="00D42E57" w14:paraId="3888766A" w14:textId="77777777" w:rsidTr="00084FC2">
        <w:trPr>
          <w:jc w:val="center"/>
        </w:trPr>
        <w:tc>
          <w:tcPr>
            <w:tcW w:w="1399" w:type="dxa"/>
            <w:vAlign w:val="center"/>
          </w:tcPr>
          <w:p w14:paraId="4E37DD9D" w14:textId="77777777" w:rsidR="00F43B2F" w:rsidRPr="00D42E57" w:rsidRDefault="00F43B2F" w:rsidP="00084FC2">
            <w:pPr>
              <w:widowControl w:val="0"/>
              <w:adjustRightInd w:val="0"/>
              <w:snapToGrid w:val="0"/>
              <w:spacing w:line="480" w:lineRule="auto"/>
              <w:ind w:firstLineChars="100" w:firstLine="200"/>
              <w:rPr>
                <w:snapToGrid w:val="0"/>
                <w:color w:val="auto"/>
                <w:lang w:eastAsia="zh-CN" w:bidi="en-US"/>
              </w:rPr>
            </w:pPr>
            <w:r w:rsidRPr="00D42E57">
              <w:rPr>
                <w:i/>
                <w:snapToGrid w:val="0"/>
                <w:color w:val="auto"/>
                <w:lang w:eastAsia="zh-CN" w:bidi="en-US"/>
              </w:rPr>
              <w:t>p</w:t>
            </w:r>
            <w:r w:rsidRPr="00D42E57">
              <w:rPr>
                <w:snapToGrid w:val="0"/>
                <w:color w:val="auto"/>
                <w:lang w:eastAsia="zh-CN" w:bidi="en-US"/>
              </w:rPr>
              <w:t>=10</w:t>
            </w:r>
          </w:p>
        </w:tc>
        <w:tc>
          <w:tcPr>
            <w:tcW w:w="3969" w:type="dxa"/>
            <w:vAlign w:val="center"/>
          </w:tcPr>
          <w:p w14:paraId="503DB929"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1</w:t>
            </w:r>
            <w:r w:rsidRPr="00D42E57">
              <w:rPr>
                <w:snapToGrid w:val="0"/>
                <w:color w:val="auto"/>
                <w:lang w:eastAsia="zh-CN" w:bidi="en-US"/>
              </w:rPr>
              <w:t>=-0.3466, S</w:t>
            </w:r>
            <w:r w:rsidRPr="00D42E57">
              <w:rPr>
                <w:snapToGrid w:val="0"/>
                <w:color w:val="auto"/>
                <w:vertAlign w:val="subscript"/>
                <w:lang w:eastAsia="zh-CN" w:bidi="en-US"/>
              </w:rPr>
              <w:t>2</w:t>
            </w:r>
            <w:r w:rsidRPr="00D42E57">
              <w:rPr>
                <w:snapToGrid w:val="0"/>
                <w:color w:val="auto"/>
                <w:lang w:eastAsia="zh-CN" w:bidi="en-US"/>
              </w:rPr>
              <w:t>=-0.4900, S</w:t>
            </w:r>
            <w:r w:rsidRPr="00D42E57">
              <w:rPr>
                <w:snapToGrid w:val="0"/>
                <w:color w:val="auto"/>
                <w:vertAlign w:val="subscript"/>
                <w:lang w:eastAsia="zh-CN" w:bidi="en-US"/>
              </w:rPr>
              <w:t>3</w:t>
            </w:r>
            <w:r w:rsidRPr="00D42E57">
              <w:rPr>
                <w:snapToGrid w:val="0"/>
                <w:color w:val="auto"/>
                <w:lang w:eastAsia="zh-CN" w:bidi="en-US"/>
              </w:rPr>
              <w:t>=-0.3298,</w:t>
            </w:r>
          </w:p>
          <w:p w14:paraId="6AF52DA9"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4</w:t>
            </w:r>
            <w:r w:rsidRPr="00D42E57">
              <w:rPr>
                <w:snapToGrid w:val="0"/>
                <w:color w:val="auto"/>
                <w:lang w:eastAsia="zh-CN" w:bidi="en-US"/>
              </w:rPr>
              <w:t>=-0.0642, S</w:t>
            </w:r>
            <w:r w:rsidRPr="00D42E57">
              <w:rPr>
                <w:snapToGrid w:val="0"/>
                <w:color w:val="auto"/>
                <w:vertAlign w:val="subscript"/>
                <w:lang w:eastAsia="zh-CN" w:bidi="en-US"/>
              </w:rPr>
              <w:t>5</w:t>
            </w:r>
            <w:r w:rsidRPr="00D42E57">
              <w:rPr>
                <w:snapToGrid w:val="0"/>
                <w:color w:val="auto"/>
                <w:lang w:eastAsia="zh-CN" w:bidi="en-US"/>
              </w:rPr>
              <w:t>=-0.2563</w:t>
            </w:r>
          </w:p>
        </w:tc>
        <w:tc>
          <w:tcPr>
            <w:tcW w:w="3154" w:type="dxa"/>
            <w:vAlign w:val="center"/>
          </w:tcPr>
          <w:p w14:paraId="5AE5AF71" w14:textId="77777777" w:rsidR="00F43B2F" w:rsidRPr="008276BF" w:rsidRDefault="006E15F3" w:rsidP="00084FC2">
            <w:pPr>
              <w:widowControl w:val="0"/>
              <w:adjustRightInd w:val="0"/>
              <w:snapToGrid w:val="0"/>
              <w:spacing w:line="480" w:lineRule="auto"/>
              <w:ind w:firstLine="210"/>
              <w:jc w:val="center"/>
              <w:rPr>
                <w:snapToGrid w:val="0"/>
                <w:color w:val="auto"/>
                <w:highlight w:val="green"/>
                <w:lang w:eastAsia="zh-CN" w:bidi="en-US"/>
              </w:rPr>
            </w:pPr>
            <w:r w:rsidRPr="008276BF">
              <w:rPr>
                <w:color w:val="auto"/>
                <w:position w:val="-10"/>
                <w:sz w:val="24"/>
                <w:highlight w:val="green"/>
              </w:rPr>
              <w:object w:dxaOrig="1875" w:dyaOrig="285" w14:anchorId="18EDC616">
                <v:shape id="_x0000_i1171" type="#_x0000_t75" alt="" style="width:93.9pt;height:14.4pt;mso-width-percent:0;mso-height-percent:0;mso-width-percent:0;mso-height-percent:0" o:ole="">
                  <v:imagedata r:id="rId281" o:title=""/>
                </v:shape>
                <o:OLEObject Type="Embed" ProgID="Equation.DSMT4" ShapeID="_x0000_i1171" DrawAspect="Content" ObjectID="_1629138182" r:id="rId282"/>
              </w:object>
            </w:r>
          </w:p>
        </w:tc>
      </w:tr>
      <w:tr w:rsidR="00F43B2F" w:rsidRPr="00D42E57" w14:paraId="4D74FC0A" w14:textId="77777777" w:rsidTr="00084FC2">
        <w:trPr>
          <w:jc w:val="center"/>
        </w:trPr>
        <w:tc>
          <w:tcPr>
            <w:tcW w:w="1399" w:type="dxa"/>
            <w:tcBorders>
              <w:bottom w:val="single" w:sz="8" w:space="0" w:color="auto"/>
            </w:tcBorders>
            <w:vAlign w:val="center"/>
          </w:tcPr>
          <w:p w14:paraId="66339DB7" w14:textId="77777777" w:rsidR="00F43B2F" w:rsidRPr="00D42E57" w:rsidRDefault="00F43B2F" w:rsidP="00084FC2">
            <w:pPr>
              <w:widowControl w:val="0"/>
              <w:adjustRightInd w:val="0"/>
              <w:snapToGrid w:val="0"/>
              <w:spacing w:line="480" w:lineRule="auto"/>
              <w:ind w:firstLineChars="100" w:firstLine="200"/>
              <w:rPr>
                <w:snapToGrid w:val="0"/>
                <w:color w:val="auto"/>
                <w:lang w:eastAsia="zh-CN" w:bidi="en-US"/>
              </w:rPr>
            </w:pPr>
            <w:r w:rsidRPr="00D42E57">
              <w:rPr>
                <w:i/>
                <w:snapToGrid w:val="0"/>
                <w:color w:val="auto"/>
                <w:lang w:eastAsia="zh-CN" w:bidi="en-US"/>
              </w:rPr>
              <w:t>p</w:t>
            </w:r>
            <w:r w:rsidRPr="00D42E57">
              <w:rPr>
                <w:snapToGrid w:val="0"/>
                <w:color w:val="auto"/>
                <w:lang w:eastAsia="zh-CN" w:bidi="en-US"/>
              </w:rPr>
              <w:t>=50</w:t>
            </w:r>
          </w:p>
        </w:tc>
        <w:tc>
          <w:tcPr>
            <w:tcW w:w="3969" w:type="dxa"/>
            <w:vAlign w:val="center"/>
          </w:tcPr>
          <w:p w14:paraId="6536742F"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1</w:t>
            </w:r>
            <w:r w:rsidRPr="00D42E57">
              <w:rPr>
                <w:snapToGrid w:val="0"/>
                <w:color w:val="auto"/>
                <w:lang w:eastAsia="zh-CN" w:bidi="en-US"/>
              </w:rPr>
              <w:t>=-0.3467, S</w:t>
            </w:r>
            <w:r w:rsidRPr="00D42E57">
              <w:rPr>
                <w:snapToGrid w:val="0"/>
                <w:color w:val="auto"/>
                <w:vertAlign w:val="subscript"/>
                <w:lang w:eastAsia="zh-CN" w:bidi="en-US"/>
              </w:rPr>
              <w:t>2</w:t>
            </w:r>
            <w:r w:rsidRPr="00D42E57">
              <w:rPr>
                <w:snapToGrid w:val="0"/>
                <w:color w:val="auto"/>
                <w:lang w:eastAsia="zh-CN" w:bidi="en-US"/>
              </w:rPr>
              <w:t>=-0.4900, S</w:t>
            </w:r>
            <w:r w:rsidRPr="00D42E57">
              <w:rPr>
                <w:snapToGrid w:val="0"/>
                <w:color w:val="auto"/>
                <w:vertAlign w:val="subscript"/>
                <w:lang w:eastAsia="zh-CN" w:bidi="en-US"/>
              </w:rPr>
              <w:t>3</w:t>
            </w:r>
            <w:r w:rsidRPr="00D42E57">
              <w:rPr>
                <w:snapToGrid w:val="0"/>
                <w:color w:val="auto"/>
                <w:lang w:eastAsia="zh-CN" w:bidi="en-US"/>
              </w:rPr>
              <w:t>=-0.3300,</w:t>
            </w:r>
          </w:p>
          <w:p w14:paraId="75140ED4"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4</w:t>
            </w:r>
            <w:r w:rsidRPr="00D42E57">
              <w:rPr>
                <w:snapToGrid w:val="0"/>
                <w:color w:val="auto"/>
                <w:lang w:eastAsia="zh-CN" w:bidi="en-US"/>
              </w:rPr>
              <w:t>=-0.0644, S</w:t>
            </w:r>
            <w:r w:rsidRPr="00D42E57">
              <w:rPr>
                <w:snapToGrid w:val="0"/>
                <w:color w:val="auto"/>
                <w:vertAlign w:val="subscript"/>
                <w:lang w:eastAsia="zh-CN" w:bidi="en-US"/>
              </w:rPr>
              <w:t>5</w:t>
            </w:r>
            <w:r w:rsidRPr="00D42E57">
              <w:rPr>
                <w:snapToGrid w:val="0"/>
                <w:color w:val="auto"/>
                <w:lang w:eastAsia="zh-CN" w:bidi="en-US"/>
              </w:rPr>
              <w:t>=-0.2563</w:t>
            </w:r>
          </w:p>
        </w:tc>
        <w:tc>
          <w:tcPr>
            <w:tcW w:w="3154" w:type="dxa"/>
            <w:vAlign w:val="center"/>
          </w:tcPr>
          <w:p w14:paraId="1D89E077" w14:textId="77777777" w:rsidR="00F43B2F" w:rsidRPr="008276BF" w:rsidRDefault="006E15F3" w:rsidP="00084FC2">
            <w:pPr>
              <w:widowControl w:val="0"/>
              <w:adjustRightInd w:val="0"/>
              <w:snapToGrid w:val="0"/>
              <w:spacing w:line="480" w:lineRule="auto"/>
              <w:ind w:firstLine="210"/>
              <w:jc w:val="center"/>
              <w:rPr>
                <w:snapToGrid w:val="0"/>
                <w:color w:val="auto"/>
                <w:highlight w:val="green"/>
                <w:lang w:eastAsia="zh-CN" w:bidi="en-US"/>
              </w:rPr>
            </w:pPr>
            <w:r w:rsidRPr="008276BF">
              <w:rPr>
                <w:color w:val="auto"/>
                <w:position w:val="-10"/>
                <w:sz w:val="24"/>
                <w:highlight w:val="green"/>
              </w:rPr>
              <w:object w:dxaOrig="1875" w:dyaOrig="285" w14:anchorId="2ADD0148">
                <v:shape id="_x0000_i1172" type="#_x0000_t75" alt="" style="width:93.9pt;height:14.4pt;mso-width-percent:0;mso-height-percent:0;mso-width-percent:0;mso-height-percent:0" o:ole="">
                  <v:imagedata r:id="rId283" o:title=""/>
                </v:shape>
                <o:OLEObject Type="Embed" ProgID="Equation.DSMT4" ShapeID="_x0000_i1172" DrawAspect="Content" ObjectID="_1629138183" r:id="rId284"/>
              </w:object>
            </w:r>
          </w:p>
        </w:tc>
      </w:tr>
      <w:tr w:rsidR="00F43B2F" w:rsidRPr="00D42E57" w14:paraId="0491BE70" w14:textId="77777777" w:rsidTr="00084FC2">
        <w:trPr>
          <w:trHeight w:val="707"/>
          <w:jc w:val="center"/>
        </w:trPr>
        <w:tc>
          <w:tcPr>
            <w:tcW w:w="1399" w:type="dxa"/>
            <w:tcBorders>
              <w:bottom w:val="single" w:sz="8" w:space="0" w:color="auto"/>
            </w:tcBorders>
            <w:vAlign w:val="center"/>
          </w:tcPr>
          <w:p w14:paraId="1BF5D810" w14:textId="77777777" w:rsidR="00F43B2F" w:rsidRPr="00D42E57" w:rsidRDefault="00F43B2F" w:rsidP="00084FC2">
            <w:pPr>
              <w:widowControl w:val="0"/>
              <w:adjustRightInd w:val="0"/>
              <w:snapToGrid w:val="0"/>
              <w:spacing w:line="480" w:lineRule="auto"/>
              <w:ind w:firstLineChars="100" w:firstLine="200"/>
              <w:rPr>
                <w:snapToGrid w:val="0"/>
                <w:color w:val="auto"/>
                <w:lang w:eastAsia="zh-CN" w:bidi="en-US"/>
              </w:rPr>
            </w:pPr>
            <w:r w:rsidRPr="00D42E57">
              <w:rPr>
                <w:i/>
                <w:snapToGrid w:val="0"/>
                <w:color w:val="auto"/>
                <w:lang w:eastAsia="zh-CN" w:bidi="en-US"/>
              </w:rPr>
              <w:t>p</w:t>
            </w:r>
            <w:r w:rsidRPr="00D42E57">
              <w:rPr>
                <w:snapToGrid w:val="0"/>
                <w:color w:val="auto"/>
                <w:lang w:eastAsia="zh-CN" w:bidi="en-US"/>
              </w:rPr>
              <w:t>=100</w:t>
            </w:r>
          </w:p>
        </w:tc>
        <w:tc>
          <w:tcPr>
            <w:tcW w:w="3969" w:type="dxa"/>
            <w:tcBorders>
              <w:bottom w:val="single" w:sz="8" w:space="0" w:color="auto"/>
            </w:tcBorders>
            <w:vAlign w:val="center"/>
          </w:tcPr>
          <w:p w14:paraId="416E9BC7"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1</w:t>
            </w:r>
            <w:r w:rsidRPr="00D42E57">
              <w:rPr>
                <w:snapToGrid w:val="0"/>
                <w:color w:val="auto"/>
                <w:lang w:eastAsia="zh-CN" w:bidi="en-US"/>
              </w:rPr>
              <w:t>=-0.3467, S</w:t>
            </w:r>
            <w:r w:rsidRPr="00D42E57">
              <w:rPr>
                <w:snapToGrid w:val="0"/>
                <w:color w:val="auto"/>
                <w:vertAlign w:val="subscript"/>
                <w:lang w:eastAsia="zh-CN" w:bidi="en-US"/>
              </w:rPr>
              <w:t>2</w:t>
            </w:r>
            <w:r w:rsidRPr="00D42E57">
              <w:rPr>
                <w:snapToGrid w:val="0"/>
                <w:color w:val="auto"/>
                <w:lang w:eastAsia="zh-CN" w:bidi="en-US"/>
              </w:rPr>
              <w:t>=-0.4900, S</w:t>
            </w:r>
            <w:r w:rsidRPr="00D42E57">
              <w:rPr>
                <w:snapToGrid w:val="0"/>
                <w:color w:val="auto"/>
                <w:vertAlign w:val="subscript"/>
                <w:lang w:eastAsia="zh-CN" w:bidi="en-US"/>
              </w:rPr>
              <w:t>3</w:t>
            </w:r>
            <w:r w:rsidRPr="00D42E57">
              <w:rPr>
                <w:snapToGrid w:val="0"/>
                <w:color w:val="auto"/>
                <w:lang w:eastAsia="zh-CN" w:bidi="en-US"/>
              </w:rPr>
              <w:t>=-0.3301,</w:t>
            </w:r>
          </w:p>
          <w:p w14:paraId="4B5B0373"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4</w:t>
            </w:r>
            <w:r w:rsidRPr="00D42E57">
              <w:rPr>
                <w:snapToGrid w:val="0"/>
                <w:color w:val="auto"/>
                <w:lang w:eastAsia="zh-CN" w:bidi="en-US"/>
              </w:rPr>
              <w:t>=-0.0645, S</w:t>
            </w:r>
            <w:r w:rsidRPr="00D42E57">
              <w:rPr>
                <w:snapToGrid w:val="0"/>
                <w:color w:val="auto"/>
                <w:vertAlign w:val="subscript"/>
                <w:lang w:eastAsia="zh-CN" w:bidi="en-US"/>
              </w:rPr>
              <w:t>5</w:t>
            </w:r>
            <w:r w:rsidRPr="00D42E57">
              <w:rPr>
                <w:snapToGrid w:val="0"/>
                <w:color w:val="auto"/>
                <w:lang w:eastAsia="zh-CN" w:bidi="en-US"/>
              </w:rPr>
              <w:t>=-0.2564</w:t>
            </w:r>
          </w:p>
        </w:tc>
        <w:tc>
          <w:tcPr>
            <w:tcW w:w="3154" w:type="dxa"/>
            <w:tcBorders>
              <w:bottom w:val="single" w:sz="8" w:space="0" w:color="auto"/>
            </w:tcBorders>
            <w:vAlign w:val="center"/>
          </w:tcPr>
          <w:p w14:paraId="7DA02AAA" w14:textId="77777777" w:rsidR="00F43B2F" w:rsidRPr="008276BF" w:rsidRDefault="006E15F3" w:rsidP="00084FC2">
            <w:pPr>
              <w:widowControl w:val="0"/>
              <w:adjustRightInd w:val="0"/>
              <w:snapToGrid w:val="0"/>
              <w:spacing w:line="480" w:lineRule="auto"/>
              <w:ind w:firstLine="210"/>
              <w:jc w:val="center"/>
              <w:rPr>
                <w:snapToGrid w:val="0"/>
                <w:color w:val="auto"/>
                <w:highlight w:val="green"/>
                <w:lang w:eastAsia="zh-CN" w:bidi="en-US"/>
              </w:rPr>
            </w:pPr>
            <w:r w:rsidRPr="008276BF">
              <w:rPr>
                <w:color w:val="auto"/>
                <w:position w:val="-10"/>
                <w:sz w:val="24"/>
                <w:highlight w:val="green"/>
              </w:rPr>
              <w:object w:dxaOrig="1875" w:dyaOrig="285" w14:anchorId="010538F0">
                <v:shape id="_x0000_i1173" type="#_x0000_t75" alt="" style="width:93.9pt;height:14.4pt;mso-width-percent:0;mso-height-percent:0;mso-width-percent:0;mso-height-percent:0" o:ole="">
                  <v:imagedata r:id="rId285" o:title=""/>
                </v:shape>
                <o:OLEObject Type="Embed" ProgID="Equation.DSMT4" ShapeID="_x0000_i1173" DrawAspect="Content" ObjectID="_1629138184" r:id="rId286"/>
              </w:object>
            </w:r>
          </w:p>
        </w:tc>
      </w:tr>
    </w:tbl>
    <w:p w14:paraId="664379C5" w14:textId="77777777" w:rsidR="00F43B2F" w:rsidRPr="00D42E57" w:rsidRDefault="00F43B2F" w:rsidP="00F43B2F">
      <w:pPr>
        <w:widowControl w:val="0"/>
        <w:adjustRightInd w:val="0"/>
        <w:snapToGrid w:val="0"/>
        <w:spacing w:line="480" w:lineRule="auto"/>
        <w:rPr>
          <w:rFonts w:eastAsiaTheme="minorEastAsia"/>
          <w:snapToGrid w:val="0"/>
          <w:color w:val="auto"/>
          <w:sz w:val="20"/>
          <w:lang w:eastAsia="zh-CN" w:bidi="en-US"/>
        </w:rPr>
      </w:pPr>
    </w:p>
    <w:p w14:paraId="45A3656A" w14:textId="448399B2" w:rsidR="00F43B2F" w:rsidRPr="00D42E57" w:rsidRDefault="00F43B2F" w:rsidP="00F43B2F">
      <w:pPr>
        <w:widowControl w:val="0"/>
        <w:numPr>
          <w:ilvl w:val="0"/>
          <w:numId w:val="4"/>
        </w:numPr>
        <w:adjustRightInd w:val="0"/>
        <w:snapToGrid w:val="0"/>
        <w:spacing w:line="480" w:lineRule="auto"/>
        <w:ind w:firstLine="210"/>
        <w:rPr>
          <w:snapToGrid w:val="0"/>
          <w:color w:val="auto"/>
          <w:sz w:val="20"/>
          <w:lang w:eastAsia="zh-CN" w:bidi="en-US"/>
        </w:rPr>
      </w:pPr>
      <w:r w:rsidRPr="00D42E57">
        <w:rPr>
          <w:snapToGrid w:val="0"/>
          <w:color w:val="auto"/>
          <w:sz w:val="20"/>
          <w:lang w:eastAsia="zh-CN" w:bidi="en-US"/>
        </w:rPr>
        <w:t xml:space="preserve">Experiment 3 was carried out to show the effect of assigning different values to parameters </w:t>
      </w:r>
      <w:r w:rsidRPr="00D42E57">
        <w:rPr>
          <w:i/>
          <w:snapToGrid w:val="0"/>
          <w:color w:val="auto"/>
          <w:sz w:val="20"/>
          <w:lang w:eastAsia="zh-CN" w:bidi="en-US"/>
        </w:rPr>
        <w:t>a</w:t>
      </w:r>
      <w:r w:rsidRPr="00D42E57">
        <w:rPr>
          <w:snapToGrid w:val="0"/>
          <w:color w:val="auto"/>
          <w:sz w:val="20"/>
          <w:lang w:eastAsia="zh-CN" w:bidi="en-US"/>
        </w:rPr>
        <w:t xml:space="preserve"> and </w:t>
      </w:r>
      <w:r w:rsidRPr="00D42E57">
        <w:rPr>
          <w:i/>
          <w:snapToGrid w:val="0"/>
          <w:color w:val="auto"/>
          <w:sz w:val="20"/>
          <w:lang w:eastAsia="zh-CN" w:bidi="en-US"/>
        </w:rPr>
        <w:t>b</w:t>
      </w:r>
      <w:r w:rsidRPr="00D42E57">
        <w:rPr>
          <w:snapToGrid w:val="0"/>
          <w:color w:val="auto"/>
          <w:sz w:val="20"/>
          <w:lang w:eastAsia="zh-CN" w:bidi="en-US"/>
        </w:rPr>
        <w:t xml:space="preserve"> on the ranking results. The results of the experiment are the scores and rankings of the five </w:t>
      </w:r>
      <w:bookmarkStart w:id="192" w:name="_Hlk12869891"/>
      <w:r w:rsidRPr="00D42E57">
        <w:rPr>
          <w:snapToGrid w:val="0"/>
          <w:color w:val="auto"/>
          <w:sz w:val="20"/>
          <w:lang w:eastAsia="zh-CN" w:bidi="en-US"/>
        </w:rPr>
        <w:t>alternative</w:t>
      </w:r>
      <w:bookmarkEnd w:id="192"/>
      <w:r w:rsidRPr="00D42E57">
        <w:rPr>
          <w:snapToGrid w:val="0"/>
          <w:color w:val="auto"/>
          <w:sz w:val="20"/>
          <w:lang w:eastAsia="zh-CN" w:bidi="en-US"/>
        </w:rPr>
        <w:t xml:space="preserve">s, which are shown in Table 8 (suppose </w:t>
      </w:r>
      <w:r w:rsidRPr="00D42E57">
        <w:rPr>
          <w:i/>
          <w:snapToGrid w:val="0"/>
          <w:color w:val="auto"/>
          <w:sz w:val="20"/>
          <w:lang w:eastAsia="zh-CN" w:bidi="en-US"/>
        </w:rPr>
        <w:t xml:space="preserve">λ </w:t>
      </w:r>
      <w:r w:rsidRPr="00D42E57">
        <w:rPr>
          <w:snapToGrid w:val="0"/>
          <w:color w:val="auto"/>
          <w:sz w:val="20"/>
          <w:lang w:eastAsia="zh-CN" w:bidi="en-US"/>
        </w:rPr>
        <w:t xml:space="preserve">=1.5, </w:t>
      </w:r>
      <w:r w:rsidRPr="00D42E57">
        <w:rPr>
          <w:i/>
          <w:snapToGrid w:val="0"/>
          <w:color w:val="auto"/>
          <w:sz w:val="20"/>
          <w:lang w:eastAsia="zh-CN" w:bidi="en-US"/>
        </w:rPr>
        <w:t>q</w:t>
      </w:r>
      <w:r w:rsidRPr="00D42E57">
        <w:rPr>
          <w:snapToGrid w:val="0"/>
          <w:color w:val="auto"/>
          <w:sz w:val="20"/>
          <w:lang w:eastAsia="zh-CN" w:bidi="en-US"/>
        </w:rPr>
        <w:t xml:space="preserve">=2, </w:t>
      </w:r>
      <w:r w:rsidRPr="00D42E57">
        <w:rPr>
          <w:i/>
          <w:snapToGrid w:val="0"/>
          <w:color w:val="auto"/>
          <w:sz w:val="20"/>
          <w:lang w:eastAsia="zh-CN" w:bidi="en-US"/>
        </w:rPr>
        <w:t>p</w:t>
      </w:r>
      <w:r w:rsidRPr="00D42E57">
        <w:rPr>
          <w:snapToGrid w:val="0"/>
          <w:color w:val="auto"/>
          <w:sz w:val="20"/>
          <w:lang w:eastAsia="zh-CN" w:bidi="en-US"/>
        </w:rPr>
        <w:t>=3). It can be seen from the table that which alternative is best depends on the sum of a and b. When the sum of a and b is less than 4, the best alternative is always A</w:t>
      </w:r>
      <w:r w:rsidRPr="00D42E57">
        <w:rPr>
          <w:snapToGrid w:val="0"/>
          <w:color w:val="auto"/>
          <w:sz w:val="20"/>
          <w:vertAlign w:val="subscript"/>
          <w:lang w:eastAsia="zh-CN" w:bidi="en-US"/>
        </w:rPr>
        <w:t>2,</w:t>
      </w:r>
      <w:r w:rsidRPr="00D42E57">
        <w:rPr>
          <w:snapToGrid w:val="0"/>
          <w:color w:val="auto"/>
          <w:sz w:val="20"/>
          <w:lang w:eastAsia="zh-CN" w:bidi="en-US"/>
        </w:rPr>
        <w:t xml:space="preserve"> but when the sum of a and b is greater than 4, the best alternative becomes A</w:t>
      </w:r>
      <w:r w:rsidRPr="00D42E57">
        <w:rPr>
          <w:snapToGrid w:val="0"/>
          <w:color w:val="auto"/>
          <w:sz w:val="20"/>
          <w:vertAlign w:val="subscript"/>
          <w:lang w:eastAsia="zh-CN" w:bidi="en-US"/>
        </w:rPr>
        <w:t>4</w:t>
      </w:r>
      <w:r w:rsidRPr="00D42E57">
        <w:rPr>
          <w:snapToGrid w:val="0"/>
          <w:color w:val="auto"/>
          <w:sz w:val="20"/>
          <w:lang w:eastAsia="zh-CN" w:bidi="en-US"/>
        </w:rPr>
        <w:t xml:space="preserve">. When the sum of a and b equals 4, the best alternative depends on the value of b. When </w:t>
      </w:r>
      <w:r w:rsidRPr="00D42E57">
        <w:rPr>
          <w:i/>
          <w:snapToGrid w:val="0"/>
          <w:color w:val="auto"/>
          <w:sz w:val="20"/>
          <w:lang w:eastAsia="zh-CN" w:bidi="en-US"/>
        </w:rPr>
        <w:t xml:space="preserve">b </w:t>
      </w:r>
      <w:r w:rsidRPr="00D42E57">
        <w:rPr>
          <w:snapToGrid w:val="0"/>
          <w:color w:val="auto"/>
          <w:sz w:val="20"/>
          <w:lang w:eastAsia="zh-CN" w:bidi="en-US"/>
        </w:rPr>
        <w:t xml:space="preserve">&gt; 1.8, the best alternative changes from </w:t>
      </w:r>
      <w:r w:rsidRPr="00D42E57">
        <w:rPr>
          <w:i/>
          <w:snapToGrid w:val="0"/>
          <w:color w:val="auto"/>
          <w:sz w:val="20"/>
          <w:lang w:eastAsia="zh-CN" w:bidi="en-US"/>
        </w:rPr>
        <w:t>A</w:t>
      </w:r>
      <w:r w:rsidRPr="00D42E57">
        <w:rPr>
          <w:snapToGrid w:val="0"/>
          <w:color w:val="auto"/>
          <w:sz w:val="20"/>
          <w:vertAlign w:val="subscript"/>
          <w:lang w:eastAsia="zh-CN" w:bidi="en-US"/>
        </w:rPr>
        <w:t>2</w:t>
      </w:r>
      <w:r w:rsidRPr="00D42E57">
        <w:rPr>
          <w:snapToGrid w:val="0"/>
          <w:color w:val="auto"/>
          <w:sz w:val="20"/>
          <w:lang w:eastAsia="zh-CN" w:bidi="en-US"/>
        </w:rPr>
        <w:t xml:space="preserve"> to </w:t>
      </w:r>
      <w:r w:rsidRPr="00D42E57">
        <w:rPr>
          <w:i/>
          <w:snapToGrid w:val="0"/>
          <w:color w:val="auto"/>
          <w:sz w:val="20"/>
          <w:lang w:eastAsia="zh-CN" w:bidi="en-US"/>
        </w:rPr>
        <w:t>A</w:t>
      </w:r>
      <w:r w:rsidRPr="00D42E57">
        <w:rPr>
          <w:snapToGrid w:val="0"/>
          <w:color w:val="auto"/>
          <w:sz w:val="20"/>
          <w:vertAlign w:val="subscript"/>
          <w:lang w:eastAsia="zh-CN" w:bidi="en-US"/>
        </w:rPr>
        <w:t>4</w:t>
      </w:r>
      <w:r w:rsidRPr="00D42E57">
        <w:rPr>
          <w:color w:val="auto"/>
          <w:sz w:val="20"/>
          <w:vertAlign w:val="subscript"/>
          <w:lang w:eastAsia="zh-CN" w:bidi="en-US"/>
        </w:rPr>
        <w:t>,</w:t>
      </w:r>
      <w:r w:rsidRPr="00D42E57">
        <w:rPr>
          <w:snapToGrid w:val="0"/>
          <w:color w:val="auto"/>
          <w:sz w:val="20"/>
          <w:lang w:eastAsia="zh-CN" w:bidi="en-US"/>
        </w:rPr>
        <w:t xml:space="preserve"> and the order of the other choices remains the same. As the parameters </w:t>
      </w:r>
      <w:r w:rsidRPr="00D42E57">
        <w:rPr>
          <w:i/>
          <w:snapToGrid w:val="0"/>
          <w:color w:val="auto"/>
          <w:sz w:val="20"/>
          <w:lang w:eastAsia="zh-CN" w:bidi="en-US"/>
        </w:rPr>
        <w:t xml:space="preserve">a </w:t>
      </w:r>
      <w:r w:rsidRPr="00D42E57">
        <w:rPr>
          <w:snapToGrid w:val="0"/>
          <w:color w:val="auto"/>
          <w:sz w:val="20"/>
          <w:lang w:eastAsia="zh-CN" w:bidi="en-US"/>
        </w:rPr>
        <w:t xml:space="preserve">and </w:t>
      </w:r>
      <w:r w:rsidRPr="00D42E57">
        <w:rPr>
          <w:i/>
          <w:snapToGrid w:val="0"/>
          <w:color w:val="auto"/>
          <w:sz w:val="20"/>
          <w:lang w:eastAsia="zh-CN" w:bidi="en-US"/>
        </w:rPr>
        <w:t>b</w:t>
      </w:r>
      <w:r w:rsidRPr="00D42E57">
        <w:rPr>
          <w:snapToGrid w:val="0"/>
          <w:color w:val="auto"/>
          <w:sz w:val="20"/>
          <w:lang w:eastAsia="zh-CN" w:bidi="en-US"/>
        </w:rPr>
        <w:t xml:space="preserve"> increase, the interrelation among attribute values becomes stronger and stronger. Thus, the interaction strength significantly affects the ranking results. In practice, the risk degree of decision makers can be expressed by assigning reasonable parameters</w:t>
      </w:r>
      <w:r w:rsidRPr="00D42E57">
        <w:rPr>
          <w:i/>
          <w:snapToGrid w:val="0"/>
          <w:color w:val="auto"/>
          <w:sz w:val="20"/>
          <w:lang w:eastAsia="zh-CN" w:bidi="en-US"/>
        </w:rPr>
        <w:t xml:space="preserve"> a</w:t>
      </w:r>
      <w:r w:rsidRPr="00D42E57">
        <w:rPr>
          <w:snapToGrid w:val="0"/>
          <w:color w:val="auto"/>
          <w:sz w:val="20"/>
          <w:lang w:eastAsia="zh-CN" w:bidi="en-US"/>
        </w:rPr>
        <w:t xml:space="preserve"> and </w:t>
      </w:r>
      <w:r w:rsidRPr="00D42E57">
        <w:rPr>
          <w:i/>
          <w:snapToGrid w:val="0"/>
          <w:color w:val="auto"/>
          <w:sz w:val="20"/>
          <w:lang w:eastAsia="zh-CN" w:bidi="en-US"/>
        </w:rPr>
        <w:t>b</w:t>
      </w:r>
      <w:r w:rsidRPr="00D42E57">
        <w:rPr>
          <w:snapToGrid w:val="0"/>
          <w:color w:val="auto"/>
          <w:sz w:val="20"/>
          <w:lang w:eastAsia="zh-CN" w:bidi="en-US"/>
        </w:rPr>
        <w:t>. The greater the parameter is, the greater the risk. For example, in this case, if a decision maker prefers the fourth alternative, a larger value can be assigned to b. Otherwise, smaller values are specified for a and b (to ensure their sum at most 4).</w:t>
      </w:r>
    </w:p>
    <w:p w14:paraId="4DCE0838" w14:textId="77777777" w:rsidR="004704EC" w:rsidRDefault="004704EC" w:rsidP="00D63FB6">
      <w:pPr>
        <w:widowControl w:val="0"/>
        <w:adjustRightInd w:val="0"/>
        <w:snapToGrid w:val="0"/>
        <w:spacing w:before="240" w:after="120" w:line="480" w:lineRule="auto"/>
        <w:ind w:right="425" w:firstLineChars="100" w:firstLine="201"/>
        <w:rPr>
          <w:b/>
          <w:snapToGrid w:val="0"/>
          <w:color w:val="auto"/>
          <w:sz w:val="20"/>
          <w:lang w:eastAsia="zh-CN" w:bidi="en-US"/>
        </w:rPr>
      </w:pPr>
    </w:p>
    <w:p w14:paraId="28766E19" w14:textId="695C022A" w:rsidR="00F43B2F" w:rsidRPr="004704EC" w:rsidRDefault="00F43B2F" w:rsidP="00D63FB6">
      <w:pPr>
        <w:widowControl w:val="0"/>
        <w:adjustRightInd w:val="0"/>
        <w:snapToGrid w:val="0"/>
        <w:spacing w:before="240" w:after="120" w:line="480" w:lineRule="auto"/>
        <w:ind w:right="425" w:firstLineChars="100" w:firstLine="201"/>
        <w:rPr>
          <w:b/>
          <w:snapToGrid w:val="0"/>
          <w:color w:val="auto"/>
          <w:sz w:val="20"/>
          <w:highlight w:val="magenta"/>
          <w:lang w:eastAsia="zh-CN" w:bidi="en-US"/>
        </w:rPr>
      </w:pPr>
      <w:r w:rsidRPr="004704EC">
        <w:rPr>
          <w:b/>
          <w:snapToGrid w:val="0"/>
          <w:color w:val="auto"/>
          <w:sz w:val="20"/>
          <w:highlight w:val="magenta"/>
          <w:lang w:eastAsia="zh-CN" w:bidi="en-US"/>
        </w:rPr>
        <w:t xml:space="preserve">Table </w:t>
      </w:r>
      <w:r w:rsidRPr="004704EC">
        <w:rPr>
          <w:rFonts w:eastAsiaTheme="minorEastAsia"/>
          <w:b/>
          <w:snapToGrid w:val="0"/>
          <w:color w:val="auto"/>
          <w:sz w:val="20"/>
          <w:highlight w:val="magenta"/>
          <w:lang w:eastAsia="zh-CN" w:bidi="en-US"/>
        </w:rPr>
        <w:t>8.</w:t>
      </w:r>
      <w:r w:rsidRPr="004704EC">
        <w:rPr>
          <w:snapToGrid w:val="0"/>
          <w:color w:val="auto"/>
          <w:sz w:val="20"/>
          <w:highlight w:val="magenta"/>
          <w:lang w:eastAsia="zh-CN" w:bidi="en-US"/>
        </w:rPr>
        <w:t xml:space="preserve"> </w:t>
      </w:r>
      <w:r w:rsidRPr="004704EC">
        <w:rPr>
          <w:b/>
          <w:snapToGrid w:val="0"/>
          <w:color w:val="auto"/>
          <w:sz w:val="20"/>
          <w:highlight w:val="magenta"/>
          <w:lang w:eastAsia="zh-CN" w:bidi="en-US"/>
        </w:rPr>
        <w:t>The results of experiment 3</w:t>
      </w:r>
      <w:r w:rsidR="004704EC">
        <w:rPr>
          <w:b/>
          <w:snapToGrid w:val="0"/>
          <w:color w:val="auto"/>
          <w:sz w:val="20"/>
          <w:highlight w:val="magenta"/>
          <w:lang w:eastAsia="zh-CN" w:bidi="en-US"/>
        </w:rPr>
        <w:t>.</w:t>
      </w:r>
    </w:p>
    <w:tbl>
      <w:tblPr>
        <w:tblStyle w:val="ad"/>
        <w:tblW w:w="8436" w:type="dxa"/>
        <w:jc w:val="center"/>
        <w:tblBorders>
          <w:top w:val="single" w:sz="8" w:space="0" w:color="auto"/>
          <w:left w:val="none" w:sz="0" w:space="0" w:color="auto"/>
          <w:bottom w:val="single" w:sz="8" w:space="0" w:color="auto"/>
          <w:right w:val="none" w:sz="0" w:space="0" w:color="auto"/>
          <w:insideH w:val="single" w:sz="8" w:space="0" w:color="auto"/>
          <w:insideV w:val="single" w:sz="8" w:space="0" w:color="auto"/>
        </w:tblBorders>
        <w:tblLayout w:type="fixed"/>
        <w:tblLook w:val="04A0" w:firstRow="1" w:lastRow="0" w:firstColumn="1" w:lastColumn="0" w:noHBand="0" w:noVBand="1"/>
      </w:tblPr>
      <w:tblGrid>
        <w:gridCol w:w="1501"/>
        <w:gridCol w:w="4105"/>
        <w:gridCol w:w="2830"/>
      </w:tblGrid>
      <w:tr w:rsidR="00F43B2F" w:rsidRPr="00D42E57" w14:paraId="40EACD0C" w14:textId="77777777" w:rsidTr="00084FC2">
        <w:trPr>
          <w:trHeight w:val="401"/>
          <w:jc w:val="center"/>
        </w:trPr>
        <w:tc>
          <w:tcPr>
            <w:tcW w:w="1501" w:type="dxa"/>
            <w:vAlign w:val="center"/>
          </w:tcPr>
          <w:p w14:paraId="626A7FB5" w14:textId="77777777" w:rsidR="00F43B2F" w:rsidRPr="00D42E57" w:rsidRDefault="00F43B2F" w:rsidP="00084FC2">
            <w:pPr>
              <w:widowControl w:val="0"/>
              <w:adjustRightInd w:val="0"/>
              <w:snapToGrid w:val="0"/>
              <w:spacing w:line="480" w:lineRule="auto"/>
              <w:ind w:firstLine="210"/>
              <w:rPr>
                <w:b/>
                <w:i/>
                <w:snapToGrid w:val="0"/>
                <w:color w:val="auto"/>
                <w:lang w:eastAsia="zh-CN" w:bidi="en-US"/>
              </w:rPr>
            </w:pPr>
            <w:r w:rsidRPr="00D42E57">
              <w:rPr>
                <w:b/>
                <w:i/>
                <w:snapToGrid w:val="0"/>
                <w:color w:val="auto"/>
                <w:lang w:eastAsia="zh-CN" w:bidi="en-US"/>
              </w:rPr>
              <w:t>a and b</w:t>
            </w:r>
          </w:p>
        </w:tc>
        <w:tc>
          <w:tcPr>
            <w:tcW w:w="4105" w:type="dxa"/>
            <w:vAlign w:val="center"/>
          </w:tcPr>
          <w:p w14:paraId="2AB23FA9" w14:textId="77777777" w:rsidR="00F43B2F" w:rsidRPr="00D42E57" w:rsidRDefault="00F43B2F" w:rsidP="00084FC2">
            <w:pPr>
              <w:widowControl w:val="0"/>
              <w:adjustRightInd w:val="0"/>
              <w:snapToGrid w:val="0"/>
              <w:spacing w:line="480" w:lineRule="auto"/>
              <w:ind w:firstLine="210"/>
              <w:rPr>
                <w:b/>
                <w:snapToGrid w:val="0"/>
                <w:color w:val="auto"/>
                <w:lang w:eastAsia="zh-CN" w:bidi="en-US"/>
              </w:rPr>
            </w:pPr>
            <w:r w:rsidRPr="00D42E57">
              <w:rPr>
                <w:b/>
                <w:snapToGrid w:val="0"/>
                <w:color w:val="auto"/>
                <w:lang w:eastAsia="zh-CN" w:bidi="en-US"/>
              </w:rPr>
              <w:t>Scores of the five alternatives</w:t>
            </w:r>
          </w:p>
        </w:tc>
        <w:tc>
          <w:tcPr>
            <w:tcW w:w="2830" w:type="dxa"/>
            <w:vAlign w:val="center"/>
          </w:tcPr>
          <w:p w14:paraId="1341085E" w14:textId="77777777" w:rsidR="00F43B2F" w:rsidRPr="00D42E57" w:rsidRDefault="00F43B2F" w:rsidP="00084FC2">
            <w:pPr>
              <w:widowControl w:val="0"/>
              <w:adjustRightInd w:val="0"/>
              <w:snapToGrid w:val="0"/>
              <w:spacing w:line="480" w:lineRule="auto"/>
              <w:ind w:firstLine="210"/>
              <w:rPr>
                <w:b/>
                <w:snapToGrid w:val="0"/>
                <w:color w:val="auto"/>
                <w:lang w:eastAsia="zh-CN" w:bidi="en-US"/>
              </w:rPr>
            </w:pPr>
            <w:r w:rsidRPr="00D42E57">
              <w:rPr>
                <w:b/>
                <w:snapToGrid w:val="0"/>
                <w:color w:val="auto"/>
                <w:lang w:eastAsia="zh-CN" w:bidi="en-US"/>
              </w:rPr>
              <w:t>Ranking</w:t>
            </w:r>
          </w:p>
        </w:tc>
      </w:tr>
      <w:tr w:rsidR="00F43B2F" w:rsidRPr="00D42E57" w14:paraId="2E078DE3" w14:textId="77777777" w:rsidTr="00084FC2">
        <w:trPr>
          <w:trHeight w:val="803"/>
          <w:jc w:val="center"/>
        </w:trPr>
        <w:tc>
          <w:tcPr>
            <w:tcW w:w="1501" w:type="dxa"/>
            <w:vAlign w:val="center"/>
          </w:tcPr>
          <w:p w14:paraId="0AC92978" w14:textId="77777777" w:rsidR="00F43B2F" w:rsidRPr="00D42E57" w:rsidRDefault="00F43B2F" w:rsidP="00084FC2">
            <w:pPr>
              <w:widowControl w:val="0"/>
              <w:adjustRightInd w:val="0"/>
              <w:snapToGrid w:val="0"/>
              <w:spacing w:line="480" w:lineRule="auto"/>
              <w:ind w:firstLine="210"/>
              <w:rPr>
                <w:i/>
                <w:snapToGrid w:val="0"/>
                <w:color w:val="auto"/>
                <w:lang w:eastAsia="zh-CN" w:bidi="en-US"/>
              </w:rPr>
            </w:pPr>
            <w:r w:rsidRPr="00D42E57">
              <w:rPr>
                <w:i/>
                <w:snapToGrid w:val="0"/>
                <w:color w:val="auto"/>
                <w:lang w:eastAsia="zh-CN" w:bidi="en-US"/>
              </w:rPr>
              <w:t>a=0, b=1</w:t>
            </w:r>
          </w:p>
        </w:tc>
        <w:tc>
          <w:tcPr>
            <w:tcW w:w="4105" w:type="dxa"/>
            <w:vAlign w:val="center"/>
          </w:tcPr>
          <w:p w14:paraId="6248877B"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1</w:t>
            </w:r>
            <w:r w:rsidRPr="00D42E57">
              <w:rPr>
                <w:snapToGrid w:val="0"/>
                <w:color w:val="auto"/>
                <w:lang w:eastAsia="zh-CN" w:bidi="en-US"/>
              </w:rPr>
              <w:t>=-0.1407, S</w:t>
            </w:r>
            <w:r w:rsidRPr="00D42E57">
              <w:rPr>
                <w:snapToGrid w:val="0"/>
                <w:color w:val="auto"/>
                <w:vertAlign w:val="subscript"/>
                <w:lang w:eastAsia="zh-CN" w:bidi="en-US"/>
              </w:rPr>
              <w:t>2</w:t>
            </w:r>
            <w:r w:rsidRPr="00D42E57">
              <w:rPr>
                <w:snapToGrid w:val="0"/>
                <w:color w:val="auto"/>
                <w:lang w:eastAsia="zh-CN" w:bidi="en-US"/>
              </w:rPr>
              <w:t>=0.1217, S</w:t>
            </w:r>
            <w:r w:rsidRPr="00D42E57">
              <w:rPr>
                <w:snapToGrid w:val="0"/>
                <w:color w:val="auto"/>
                <w:vertAlign w:val="subscript"/>
                <w:lang w:eastAsia="zh-CN" w:bidi="en-US"/>
              </w:rPr>
              <w:t>3</w:t>
            </w:r>
            <w:r w:rsidRPr="00D42E57">
              <w:rPr>
                <w:snapToGrid w:val="0"/>
                <w:color w:val="auto"/>
                <w:lang w:eastAsia="zh-CN" w:bidi="en-US"/>
              </w:rPr>
              <w:t>=-0.2255,</w:t>
            </w:r>
          </w:p>
          <w:p w14:paraId="13825DF1"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4</w:t>
            </w:r>
            <w:r w:rsidRPr="00D42E57">
              <w:rPr>
                <w:snapToGrid w:val="0"/>
                <w:color w:val="auto"/>
                <w:lang w:eastAsia="zh-CN" w:bidi="en-US"/>
              </w:rPr>
              <w:t>=0.0666, S</w:t>
            </w:r>
            <w:r w:rsidRPr="00D42E57">
              <w:rPr>
                <w:snapToGrid w:val="0"/>
                <w:color w:val="auto"/>
                <w:vertAlign w:val="subscript"/>
                <w:lang w:eastAsia="zh-CN" w:bidi="en-US"/>
              </w:rPr>
              <w:t>5</w:t>
            </w:r>
            <w:r w:rsidRPr="00D42E57">
              <w:rPr>
                <w:snapToGrid w:val="0"/>
                <w:color w:val="auto"/>
                <w:lang w:eastAsia="zh-CN" w:bidi="en-US"/>
              </w:rPr>
              <w:t>=-0.1605</w:t>
            </w:r>
          </w:p>
        </w:tc>
        <w:tc>
          <w:tcPr>
            <w:tcW w:w="2830" w:type="dxa"/>
            <w:vAlign w:val="center"/>
          </w:tcPr>
          <w:p w14:paraId="0B5A9B61" w14:textId="77777777" w:rsidR="00F43B2F" w:rsidRPr="008276BF" w:rsidRDefault="006E15F3" w:rsidP="00084FC2">
            <w:pPr>
              <w:widowControl w:val="0"/>
              <w:adjustRightInd w:val="0"/>
              <w:snapToGrid w:val="0"/>
              <w:spacing w:line="480" w:lineRule="auto"/>
              <w:ind w:firstLine="210"/>
              <w:rPr>
                <w:snapToGrid w:val="0"/>
                <w:color w:val="auto"/>
                <w:highlight w:val="green"/>
                <w:lang w:eastAsia="zh-CN" w:bidi="en-US"/>
              </w:rPr>
            </w:pPr>
            <w:r w:rsidRPr="008276BF">
              <w:rPr>
                <w:color w:val="auto"/>
                <w:position w:val="-10"/>
                <w:sz w:val="24"/>
                <w:highlight w:val="green"/>
              </w:rPr>
              <w:object w:dxaOrig="1875" w:dyaOrig="285" w14:anchorId="26B46C16">
                <v:shape id="_x0000_i1174" type="#_x0000_t75" alt="" style="width:93.9pt;height:14.4pt;mso-width-percent:0;mso-height-percent:0;mso-width-percent:0;mso-height-percent:0" o:ole="">
                  <v:imagedata r:id="rId287" o:title=""/>
                </v:shape>
                <o:OLEObject Type="Embed" ProgID="Equation.DSMT4" ShapeID="_x0000_i1174" DrawAspect="Content" ObjectID="_1629138185" r:id="rId288"/>
              </w:object>
            </w:r>
          </w:p>
        </w:tc>
      </w:tr>
      <w:tr w:rsidR="00F43B2F" w:rsidRPr="00D42E57" w14:paraId="0277197F" w14:textId="77777777" w:rsidTr="00084FC2">
        <w:trPr>
          <w:trHeight w:val="811"/>
          <w:jc w:val="center"/>
        </w:trPr>
        <w:tc>
          <w:tcPr>
            <w:tcW w:w="1501" w:type="dxa"/>
            <w:vAlign w:val="center"/>
          </w:tcPr>
          <w:p w14:paraId="72DB1966" w14:textId="77777777" w:rsidR="00F43B2F" w:rsidRPr="00D42E57" w:rsidRDefault="00F43B2F" w:rsidP="00084FC2">
            <w:pPr>
              <w:widowControl w:val="0"/>
              <w:adjustRightInd w:val="0"/>
              <w:snapToGrid w:val="0"/>
              <w:spacing w:line="480" w:lineRule="auto"/>
              <w:ind w:firstLine="210"/>
              <w:rPr>
                <w:i/>
                <w:snapToGrid w:val="0"/>
                <w:color w:val="auto"/>
                <w:lang w:eastAsia="zh-CN" w:bidi="en-US"/>
              </w:rPr>
            </w:pPr>
            <w:r w:rsidRPr="00D42E57">
              <w:rPr>
                <w:i/>
                <w:snapToGrid w:val="0"/>
                <w:color w:val="auto"/>
                <w:lang w:eastAsia="zh-CN" w:bidi="en-US"/>
              </w:rPr>
              <w:t>a=1, b=0</w:t>
            </w:r>
          </w:p>
        </w:tc>
        <w:tc>
          <w:tcPr>
            <w:tcW w:w="4105" w:type="dxa"/>
            <w:vAlign w:val="center"/>
          </w:tcPr>
          <w:p w14:paraId="5A6A5963"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1</w:t>
            </w:r>
            <w:r w:rsidRPr="00D42E57">
              <w:rPr>
                <w:snapToGrid w:val="0"/>
                <w:color w:val="auto"/>
                <w:lang w:eastAsia="zh-CN" w:bidi="en-US"/>
              </w:rPr>
              <w:t>=-0.2142, S</w:t>
            </w:r>
            <w:r w:rsidRPr="00D42E57">
              <w:rPr>
                <w:snapToGrid w:val="0"/>
                <w:color w:val="auto"/>
                <w:vertAlign w:val="subscript"/>
                <w:lang w:eastAsia="zh-CN" w:bidi="en-US"/>
              </w:rPr>
              <w:t>2</w:t>
            </w:r>
            <w:r w:rsidRPr="00D42E57">
              <w:rPr>
                <w:snapToGrid w:val="0"/>
                <w:color w:val="auto"/>
                <w:lang w:eastAsia="zh-CN" w:bidi="en-US"/>
              </w:rPr>
              <w:t>=0.1034, S</w:t>
            </w:r>
            <w:r w:rsidRPr="00D42E57">
              <w:rPr>
                <w:snapToGrid w:val="0"/>
                <w:color w:val="auto"/>
                <w:vertAlign w:val="subscript"/>
                <w:lang w:eastAsia="zh-CN" w:bidi="en-US"/>
              </w:rPr>
              <w:t>3</w:t>
            </w:r>
            <w:r w:rsidRPr="00D42E57">
              <w:rPr>
                <w:snapToGrid w:val="0"/>
                <w:color w:val="auto"/>
                <w:lang w:eastAsia="zh-CN" w:bidi="en-US"/>
              </w:rPr>
              <w:t>=-0.1507,</w:t>
            </w:r>
          </w:p>
          <w:p w14:paraId="3CF40434"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4</w:t>
            </w:r>
            <w:r w:rsidRPr="00D42E57">
              <w:rPr>
                <w:snapToGrid w:val="0"/>
                <w:color w:val="auto"/>
                <w:lang w:eastAsia="zh-CN" w:bidi="en-US"/>
              </w:rPr>
              <w:t>= 0.0134, S</w:t>
            </w:r>
            <w:r w:rsidRPr="00D42E57">
              <w:rPr>
                <w:snapToGrid w:val="0"/>
                <w:color w:val="auto"/>
                <w:vertAlign w:val="subscript"/>
                <w:lang w:eastAsia="zh-CN" w:bidi="en-US"/>
              </w:rPr>
              <w:t>5</w:t>
            </w:r>
            <w:r w:rsidRPr="00D42E57">
              <w:rPr>
                <w:snapToGrid w:val="0"/>
                <w:color w:val="auto"/>
                <w:lang w:eastAsia="zh-CN" w:bidi="en-US"/>
              </w:rPr>
              <w:t>=-0.1535</w:t>
            </w:r>
          </w:p>
        </w:tc>
        <w:tc>
          <w:tcPr>
            <w:tcW w:w="2830" w:type="dxa"/>
            <w:vAlign w:val="center"/>
          </w:tcPr>
          <w:p w14:paraId="7852258A" w14:textId="77777777" w:rsidR="00F43B2F" w:rsidRPr="008276BF" w:rsidRDefault="006E15F3" w:rsidP="00084FC2">
            <w:pPr>
              <w:widowControl w:val="0"/>
              <w:adjustRightInd w:val="0"/>
              <w:snapToGrid w:val="0"/>
              <w:spacing w:line="480" w:lineRule="auto"/>
              <w:ind w:firstLine="210"/>
              <w:rPr>
                <w:snapToGrid w:val="0"/>
                <w:color w:val="auto"/>
                <w:highlight w:val="green"/>
                <w:lang w:eastAsia="zh-CN" w:bidi="en-US"/>
              </w:rPr>
            </w:pPr>
            <w:r w:rsidRPr="008276BF">
              <w:rPr>
                <w:color w:val="auto"/>
                <w:position w:val="-10"/>
                <w:sz w:val="24"/>
                <w:highlight w:val="green"/>
              </w:rPr>
              <w:object w:dxaOrig="1875" w:dyaOrig="285" w14:anchorId="7C834CDF">
                <v:shape id="_x0000_i1175" type="#_x0000_t75" alt="" style="width:93.9pt;height:14.4pt;mso-width-percent:0;mso-height-percent:0;mso-width-percent:0;mso-height-percent:0" o:ole="">
                  <v:imagedata r:id="rId289" o:title=""/>
                </v:shape>
                <o:OLEObject Type="Embed" ProgID="Equation.DSMT4" ShapeID="_x0000_i1175" DrawAspect="Content" ObjectID="_1629138186" r:id="rId290"/>
              </w:object>
            </w:r>
          </w:p>
        </w:tc>
      </w:tr>
      <w:tr w:rsidR="00F43B2F" w:rsidRPr="00D42E57" w14:paraId="790490B8" w14:textId="77777777" w:rsidTr="00084FC2">
        <w:trPr>
          <w:trHeight w:val="803"/>
          <w:jc w:val="center"/>
        </w:trPr>
        <w:tc>
          <w:tcPr>
            <w:tcW w:w="1501" w:type="dxa"/>
            <w:vAlign w:val="center"/>
          </w:tcPr>
          <w:p w14:paraId="2E19C214" w14:textId="77777777" w:rsidR="00F43B2F" w:rsidRPr="00D42E57" w:rsidRDefault="00F43B2F" w:rsidP="00084FC2">
            <w:pPr>
              <w:widowControl w:val="0"/>
              <w:adjustRightInd w:val="0"/>
              <w:snapToGrid w:val="0"/>
              <w:spacing w:line="480" w:lineRule="auto"/>
              <w:ind w:firstLine="210"/>
              <w:rPr>
                <w:i/>
                <w:snapToGrid w:val="0"/>
                <w:color w:val="auto"/>
                <w:lang w:eastAsia="zh-CN" w:bidi="en-US"/>
              </w:rPr>
            </w:pPr>
            <w:r w:rsidRPr="00D42E57">
              <w:rPr>
                <w:i/>
                <w:snapToGrid w:val="0"/>
                <w:color w:val="auto"/>
                <w:lang w:eastAsia="zh-CN" w:bidi="en-US"/>
              </w:rPr>
              <w:t>a=1, b=1</w:t>
            </w:r>
          </w:p>
        </w:tc>
        <w:tc>
          <w:tcPr>
            <w:tcW w:w="4105" w:type="dxa"/>
            <w:vAlign w:val="center"/>
          </w:tcPr>
          <w:p w14:paraId="2D3741CD"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1</w:t>
            </w:r>
            <w:r w:rsidRPr="00D42E57">
              <w:rPr>
                <w:snapToGrid w:val="0"/>
                <w:color w:val="auto"/>
                <w:lang w:eastAsia="zh-CN" w:bidi="en-US"/>
              </w:rPr>
              <w:t>=-0.2888, S</w:t>
            </w:r>
            <w:r w:rsidRPr="00D42E57">
              <w:rPr>
                <w:snapToGrid w:val="0"/>
                <w:color w:val="auto"/>
                <w:vertAlign w:val="subscript"/>
                <w:lang w:eastAsia="zh-CN" w:bidi="en-US"/>
              </w:rPr>
              <w:t>2</w:t>
            </w:r>
            <w:r w:rsidRPr="00D42E57">
              <w:rPr>
                <w:snapToGrid w:val="0"/>
                <w:color w:val="auto"/>
                <w:lang w:eastAsia="zh-CN" w:bidi="en-US"/>
              </w:rPr>
              <w:t>=0.0172, S</w:t>
            </w:r>
            <w:r w:rsidRPr="00D42E57">
              <w:rPr>
                <w:snapToGrid w:val="0"/>
                <w:color w:val="auto"/>
                <w:vertAlign w:val="subscript"/>
                <w:lang w:eastAsia="zh-CN" w:bidi="en-US"/>
              </w:rPr>
              <w:t>3</w:t>
            </w:r>
            <w:r w:rsidRPr="00D42E57">
              <w:rPr>
                <w:snapToGrid w:val="0"/>
                <w:color w:val="auto"/>
                <w:lang w:eastAsia="zh-CN" w:bidi="en-US"/>
              </w:rPr>
              <w:t>=-0.2718,</w:t>
            </w:r>
          </w:p>
          <w:p w14:paraId="3BE4195C"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4</w:t>
            </w:r>
            <w:r w:rsidRPr="00D42E57">
              <w:rPr>
                <w:snapToGrid w:val="0"/>
                <w:color w:val="auto"/>
                <w:lang w:eastAsia="zh-CN" w:bidi="en-US"/>
              </w:rPr>
              <w:t>=-0.0286, S</w:t>
            </w:r>
            <w:r w:rsidRPr="00D42E57">
              <w:rPr>
                <w:snapToGrid w:val="0"/>
                <w:color w:val="auto"/>
                <w:vertAlign w:val="subscript"/>
                <w:lang w:eastAsia="zh-CN" w:bidi="en-US"/>
              </w:rPr>
              <w:t>5</w:t>
            </w:r>
            <w:r w:rsidRPr="00D42E57">
              <w:rPr>
                <w:snapToGrid w:val="0"/>
                <w:color w:val="auto"/>
                <w:lang w:eastAsia="zh-CN" w:bidi="en-US"/>
              </w:rPr>
              <w:t>=-0.2177</w:t>
            </w:r>
          </w:p>
        </w:tc>
        <w:tc>
          <w:tcPr>
            <w:tcW w:w="2830" w:type="dxa"/>
            <w:vAlign w:val="center"/>
          </w:tcPr>
          <w:p w14:paraId="38ADA7A1" w14:textId="77777777" w:rsidR="00F43B2F" w:rsidRPr="008276BF" w:rsidRDefault="006E15F3" w:rsidP="00084FC2">
            <w:pPr>
              <w:widowControl w:val="0"/>
              <w:adjustRightInd w:val="0"/>
              <w:snapToGrid w:val="0"/>
              <w:spacing w:line="480" w:lineRule="auto"/>
              <w:ind w:firstLine="210"/>
              <w:rPr>
                <w:snapToGrid w:val="0"/>
                <w:color w:val="auto"/>
                <w:highlight w:val="green"/>
                <w:lang w:eastAsia="zh-CN" w:bidi="en-US"/>
              </w:rPr>
            </w:pPr>
            <w:r w:rsidRPr="008276BF">
              <w:rPr>
                <w:color w:val="auto"/>
                <w:position w:val="-10"/>
                <w:sz w:val="24"/>
                <w:highlight w:val="green"/>
              </w:rPr>
              <w:object w:dxaOrig="1875" w:dyaOrig="285" w14:anchorId="46374D05">
                <v:shape id="_x0000_i1176" type="#_x0000_t75" alt="" style="width:93.9pt;height:14.4pt;mso-width-percent:0;mso-height-percent:0;mso-width-percent:0;mso-height-percent:0" o:ole="">
                  <v:imagedata r:id="rId291" o:title=""/>
                </v:shape>
                <o:OLEObject Type="Embed" ProgID="Equation.DSMT4" ShapeID="_x0000_i1176" DrawAspect="Content" ObjectID="_1629138187" r:id="rId292"/>
              </w:object>
            </w:r>
          </w:p>
        </w:tc>
      </w:tr>
      <w:tr w:rsidR="00F43B2F" w:rsidRPr="00D42E57" w14:paraId="409D24C7" w14:textId="77777777" w:rsidTr="00084FC2">
        <w:trPr>
          <w:trHeight w:val="803"/>
          <w:jc w:val="center"/>
        </w:trPr>
        <w:tc>
          <w:tcPr>
            <w:tcW w:w="1501" w:type="dxa"/>
            <w:vAlign w:val="center"/>
          </w:tcPr>
          <w:p w14:paraId="3F30DCC1" w14:textId="77777777" w:rsidR="00F43B2F" w:rsidRPr="00D42E57" w:rsidRDefault="00F43B2F" w:rsidP="00084FC2">
            <w:pPr>
              <w:widowControl w:val="0"/>
              <w:adjustRightInd w:val="0"/>
              <w:snapToGrid w:val="0"/>
              <w:spacing w:line="480" w:lineRule="auto"/>
              <w:ind w:firstLine="210"/>
              <w:rPr>
                <w:i/>
                <w:snapToGrid w:val="0"/>
                <w:color w:val="auto"/>
                <w:lang w:eastAsia="zh-CN" w:bidi="en-US"/>
              </w:rPr>
            </w:pPr>
            <w:r w:rsidRPr="00D42E57">
              <w:rPr>
                <w:i/>
                <w:snapToGrid w:val="0"/>
                <w:color w:val="auto"/>
                <w:lang w:eastAsia="zh-CN" w:bidi="en-US"/>
              </w:rPr>
              <w:t>a=3, b=1</w:t>
            </w:r>
          </w:p>
        </w:tc>
        <w:tc>
          <w:tcPr>
            <w:tcW w:w="4105" w:type="dxa"/>
            <w:vAlign w:val="center"/>
          </w:tcPr>
          <w:p w14:paraId="50919FF8"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1</w:t>
            </w:r>
            <w:r w:rsidRPr="00D42E57">
              <w:rPr>
                <w:snapToGrid w:val="0"/>
                <w:color w:val="auto"/>
                <w:lang w:eastAsia="zh-CN" w:bidi="en-US"/>
              </w:rPr>
              <w:t>=-0.4097, S</w:t>
            </w:r>
            <w:r w:rsidRPr="00D42E57">
              <w:rPr>
                <w:snapToGrid w:val="0"/>
                <w:color w:val="auto"/>
                <w:vertAlign w:val="subscript"/>
                <w:lang w:eastAsia="zh-CN" w:bidi="en-US"/>
              </w:rPr>
              <w:t>2</w:t>
            </w:r>
            <w:r w:rsidRPr="00D42E57">
              <w:rPr>
                <w:snapToGrid w:val="0"/>
                <w:color w:val="auto"/>
                <w:lang w:eastAsia="zh-CN" w:bidi="en-US"/>
              </w:rPr>
              <w:t>=-0.1024, S</w:t>
            </w:r>
            <w:r w:rsidRPr="00D42E57">
              <w:rPr>
                <w:snapToGrid w:val="0"/>
                <w:color w:val="auto"/>
                <w:vertAlign w:val="subscript"/>
                <w:lang w:eastAsia="zh-CN" w:bidi="en-US"/>
              </w:rPr>
              <w:t>3</w:t>
            </w:r>
            <w:r w:rsidRPr="00D42E57">
              <w:rPr>
                <w:snapToGrid w:val="0"/>
                <w:color w:val="auto"/>
                <w:lang w:eastAsia="zh-CN" w:bidi="en-US"/>
              </w:rPr>
              <w:t>=-0.3451,</w:t>
            </w:r>
          </w:p>
          <w:p w14:paraId="7DB2CE59"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4</w:t>
            </w:r>
            <w:r w:rsidRPr="00D42E57">
              <w:rPr>
                <w:snapToGrid w:val="0"/>
                <w:color w:val="auto"/>
                <w:lang w:eastAsia="zh-CN" w:bidi="en-US"/>
              </w:rPr>
              <w:t>=-0.1048, S</w:t>
            </w:r>
            <w:r w:rsidRPr="00D42E57">
              <w:rPr>
                <w:snapToGrid w:val="0"/>
                <w:color w:val="auto"/>
                <w:vertAlign w:val="subscript"/>
                <w:lang w:eastAsia="zh-CN" w:bidi="en-US"/>
              </w:rPr>
              <w:t>5</w:t>
            </w:r>
            <w:r w:rsidRPr="00D42E57">
              <w:rPr>
                <w:snapToGrid w:val="0"/>
                <w:color w:val="auto"/>
                <w:lang w:eastAsia="zh-CN" w:bidi="en-US"/>
              </w:rPr>
              <w:t>=-0.2877</w:t>
            </w:r>
          </w:p>
        </w:tc>
        <w:tc>
          <w:tcPr>
            <w:tcW w:w="2830" w:type="dxa"/>
            <w:vAlign w:val="center"/>
          </w:tcPr>
          <w:p w14:paraId="4FA323B1" w14:textId="77777777" w:rsidR="00F43B2F" w:rsidRPr="008276BF" w:rsidRDefault="006E15F3" w:rsidP="00084FC2">
            <w:pPr>
              <w:widowControl w:val="0"/>
              <w:adjustRightInd w:val="0"/>
              <w:snapToGrid w:val="0"/>
              <w:spacing w:line="480" w:lineRule="auto"/>
              <w:ind w:firstLine="210"/>
              <w:rPr>
                <w:snapToGrid w:val="0"/>
                <w:color w:val="auto"/>
                <w:highlight w:val="green"/>
                <w:lang w:eastAsia="zh-CN" w:bidi="en-US"/>
              </w:rPr>
            </w:pPr>
            <w:r w:rsidRPr="008276BF">
              <w:rPr>
                <w:color w:val="auto"/>
                <w:position w:val="-10"/>
                <w:sz w:val="24"/>
                <w:highlight w:val="green"/>
              </w:rPr>
              <w:object w:dxaOrig="1875" w:dyaOrig="285" w14:anchorId="5AD1F70F">
                <v:shape id="_x0000_i1177" type="#_x0000_t75" alt="" style="width:93.9pt;height:14.4pt;mso-width-percent:0;mso-height-percent:0;mso-width-percent:0;mso-height-percent:0" o:ole="">
                  <v:imagedata r:id="rId293" o:title=""/>
                </v:shape>
                <o:OLEObject Type="Embed" ProgID="Equation.DSMT4" ShapeID="_x0000_i1177" DrawAspect="Content" ObjectID="_1629138188" r:id="rId294"/>
              </w:object>
            </w:r>
          </w:p>
        </w:tc>
      </w:tr>
      <w:tr w:rsidR="00F43B2F" w:rsidRPr="00D42E57" w14:paraId="62F46261" w14:textId="77777777" w:rsidTr="00084FC2">
        <w:trPr>
          <w:trHeight w:val="811"/>
          <w:jc w:val="center"/>
        </w:trPr>
        <w:tc>
          <w:tcPr>
            <w:tcW w:w="1501" w:type="dxa"/>
            <w:vAlign w:val="center"/>
          </w:tcPr>
          <w:p w14:paraId="6798BA36" w14:textId="77777777" w:rsidR="00F43B2F" w:rsidRPr="00D42E57" w:rsidRDefault="00F43B2F" w:rsidP="00084FC2">
            <w:pPr>
              <w:widowControl w:val="0"/>
              <w:adjustRightInd w:val="0"/>
              <w:snapToGrid w:val="0"/>
              <w:spacing w:line="480" w:lineRule="auto"/>
              <w:ind w:firstLine="210"/>
              <w:rPr>
                <w:i/>
                <w:snapToGrid w:val="0"/>
                <w:color w:val="auto"/>
                <w:lang w:eastAsia="zh-CN" w:bidi="en-US"/>
              </w:rPr>
            </w:pPr>
            <w:r w:rsidRPr="00D42E57">
              <w:rPr>
                <w:i/>
                <w:snapToGrid w:val="0"/>
                <w:color w:val="auto"/>
                <w:lang w:eastAsia="zh-CN" w:bidi="en-US"/>
              </w:rPr>
              <w:t>a=2.2, b=1.8</w:t>
            </w:r>
          </w:p>
        </w:tc>
        <w:tc>
          <w:tcPr>
            <w:tcW w:w="4105" w:type="dxa"/>
            <w:vAlign w:val="center"/>
          </w:tcPr>
          <w:p w14:paraId="692C943D"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1</w:t>
            </w:r>
            <w:r w:rsidRPr="00D42E57">
              <w:rPr>
                <w:snapToGrid w:val="0"/>
                <w:color w:val="auto"/>
                <w:lang w:eastAsia="zh-CN" w:bidi="en-US"/>
              </w:rPr>
              <w:t>=-0.4050, S</w:t>
            </w:r>
            <w:r w:rsidRPr="00D42E57">
              <w:rPr>
                <w:snapToGrid w:val="0"/>
                <w:color w:val="auto"/>
                <w:vertAlign w:val="subscript"/>
                <w:lang w:eastAsia="zh-CN" w:bidi="en-US"/>
              </w:rPr>
              <w:t>2</w:t>
            </w:r>
            <w:r w:rsidRPr="00D42E57">
              <w:rPr>
                <w:snapToGrid w:val="0"/>
                <w:color w:val="auto"/>
                <w:lang w:eastAsia="zh-CN" w:bidi="en-US"/>
              </w:rPr>
              <w:t>=-0.1028, S</w:t>
            </w:r>
            <w:r w:rsidRPr="00D42E57">
              <w:rPr>
                <w:snapToGrid w:val="0"/>
                <w:color w:val="auto"/>
                <w:vertAlign w:val="subscript"/>
                <w:lang w:eastAsia="zh-CN" w:bidi="en-US"/>
              </w:rPr>
              <w:t>3</w:t>
            </w:r>
            <w:r w:rsidRPr="00D42E57">
              <w:rPr>
                <w:snapToGrid w:val="0"/>
                <w:color w:val="auto"/>
                <w:lang w:eastAsia="zh-CN" w:bidi="en-US"/>
              </w:rPr>
              <w:t>=-0.3602,</w:t>
            </w:r>
          </w:p>
          <w:p w14:paraId="6E3FD434"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4</w:t>
            </w:r>
            <w:r w:rsidRPr="00D42E57">
              <w:rPr>
                <w:snapToGrid w:val="0"/>
                <w:color w:val="auto"/>
                <w:lang w:eastAsia="zh-CN" w:bidi="en-US"/>
              </w:rPr>
              <w:t>=-0.1029, S</w:t>
            </w:r>
            <w:r w:rsidRPr="00D42E57">
              <w:rPr>
                <w:snapToGrid w:val="0"/>
                <w:color w:val="auto"/>
                <w:vertAlign w:val="subscript"/>
                <w:lang w:eastAsia="zh-CN" w:bidi="en-US"/>
              </w:rPr>
              <w:t>5</w:t>
            </w:r>
            <w:r w:rsidRPr="00D42E57">
              <w:rPr>
                <w:snapToGrid w:val="0"/>
                <w:color w:val="auto"/>
                <w:lang w:eastAsia="zh-CN" w:bidi="en-US"/>
              </w:rPr>
              <w:t>=-0.2874</w:t>
            </w:r>
          </w:p>
        </w:tc>
        <w:tc>
          <w:tcPr>
            <w:tcW w:w="2830" w:type="dxa"/>
            <w:vAlign w:val="center"/>
          </w:tcPr>
          <w:p w14:paraId="21BCCC3F" w14:textId="77777777" w:rsidR="00F43B2F" w:rsidRPr="008276BF" w:rsidRDefault="006E15F3" w:rsidP="00084FC2">
            <w:pPr>
              <w:widowControl w:val="0"/>
              <w:adjustRightInd w:val="0"/>
              <w:snapToGrid w:val="0"/>
              <w:spacing w:line="480" w:lineRule="auto"/>
              <w:ind w:firstLine="210"/>
              <w:rPr>
                <w:snapToGrid w:val="0"/>
                <w:color w:val="auto"/>
                <w:highlight w:val="green"/>
                <w:lang w:eastAsia="zh-CN" w:bidi="en-US"/>
              </w:rPr>
            </w:pPr>
            <w:r w:rsidRPr="008276BF">
              <w:rPr>
                <w:color w:val="auto"/>
                <w:position w:val="-10"/>
                <w:sz w:val="24"/>
                <w:highlight w:val="green"/>
              </w:rPr>
              <w:object w:dxaOrig="1875" w:dyaOrig="285" w14:anchorId="47FE9260">
                <v:shape id="_x0000_i1178" type="#_x0000_t75" alt="" style="width:93.9pt;height:14.4pt;mso-width-percent:0;mso-height-percent:0;mso-width-percent:0;mso-height-percent:0" o:ole="">
                  <v:imagedata r:id="rId293" o:title=""/>
                </v:shape>
                <o:OLEObject Type="Embed" ProgID="Equation.DSMT4" ShapeID="_x0000_i1178" DrawAspect="Content" ObjectID="_1629138189" r:id="rId295"/>
              </w:object>
            </w:r>
          </w:p>
        </w:tc>
      </w:tr>
      <w:tr w:rsidR="00F43B2F" w:rsidRPr="00D42E57" w14:paraId="1A507EA1" w14:textId="77777777" w:rsidTr="00084FC2">
        <w:trPr>
          <w:trHeight w:val="811"/>
          <w:jc w:val="center"/>
        </w:trPr>
        <w:tc>
          <w:tcPr>
            <w:tcW w:w="1501" w:type="dxa"/>
            <w:vAlign w:val="center"/>
          </w:tcPr>
          <w:p w14:paraId="546F06BE" w14:textId="77777777" w:rsidR="00F43B2F" w:rsidRPr="00D42E57" w:rsidRDefault="00F43B2F" w:rsidP="00084FC2">
            <w:pPr>
              <w:widowControl w:val="0"/>
              <w:adjustRightInd w:val="0"/>
              <w:snapToGrid w:val="0"/>
              <w:spacing w:line="480" w:lineRule="auto"/>
              <w:ind w:firstLine="210"/>
              <w:rPr>
                <w:i/>
                <w:snapToGrid w:val="0"/>
                <w:color w:val="auto"/>
                <w:lang w:eastAsia="zh-CN" w:bidi="en-US"/>
              </w:rPr>
            </w:pPr>
            <w:r w:rsidRPr="00D42E57">
              <w:rPr>
                <w:i/>
                <w:snapToGrid w:val="0"/>
                <w:color w:val="auto"/>
                <w:lang w:eastAsia="zh-CN" w:bidi="en-US"/>
              </w:rPr>
              <w:t>a=2, b=1.9</w:t>
            </w:r>
          </w:p>
        </w:tc>
        <w:tc>
          <w:tcPr>
            <w:tcW w:w="4105" w:type="dxa"/>
            <w:vAlign w:val="center"/>
          </w:tcPr>
          <w:p w14:paraId="42628941"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1</w:t>
            </w:r>
            <w:r w:rsidRPr="00D42E57">
              <w:rPr>
                <w:snapToGrid w:val="0"/>
                <w:color w:val="auto"/>
                <w:lang w:eastAsia="zh-CN" w:bidi="en-US"/>
              </w:rPr>
              <w:t>=-0.3997, S</w:t>
            </w:r>
            <w:r w:rsidRPr="00D42E57">
              <w:rPr>
                <w:snapToGrid w:val="0"/>
                <w:color w:val="auto"/>
                <w:vertAlign w:val="subscript"/>
                <w:lang w:eastAsia="zh-CN" w:bidi="en-US"/>
              </w:rPr>
              <w:t>2</w:t>
            </w:r>
            <w:r w:rsidRPr="00D42E57">
              <w:rPr>
                <w:snapToGrid w:val="0"/>
                <w:color w:val="auto"/>
                <w:lang w:eastAsia="zh-CN" w:bidi="en-US"/>
              </w:rPr>
              <w:t>=-0.0979, S</w:t>
            </w:r>
            <w:r w:rsidRPr="00D42E57">
              <w:rPr>
                <w:snapToGrid w:val="0"/>
                <w:color w:val="auto"/>
                <w:vertAlign w:val="subscript"/>
                <w:lang w:eastAsia="zh-CN" w:bidi="en-US"/>
              </w:rPr>
              <w:t>3</w:t>
            </w:r>
            <w:r w:rsidRPr="00D42E57">
              <w:rPr>
                <w:snapToGrid w:val="0"/>
                <w:color w:val="auto"/>
                <w:lang w:eastAsia="zh-CN" w:bidi="en-US"/>
              </w:rPr>
              <w:t>=-0.3585,</w:t>
            </w:r>
          </w:p>
          <w:p w14:paraId="59386179"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4</w:t>
            </w:r>
            <w:r w:rsidRPr="00D42E57">
              <w:rPr>
                <w:snapToGrid w:val="0"/>
                <w:color w:val="auto"/>
                <w:lang w:eastAsia="zh-CN" w:bidi="en-US"/>
              </w:rPr>
              <w:t>=-0.0993, S</w:t>
            </w:r>
            <w:r w:rsidRPr="00D42E57">
              <w:rPr>
                <w:snapToGrid w:val="0"/>
                <w:color w:val="auto"/>
                <w:vertAlign w:val="subscript"/>
                <w:lang w:eastAsia="zh-CN" w:bidi="en-US"/>
              </w:rPr>
              <w:t>5</w:t>
            </w:r>
            <w:r w:rsidRPr="00D42E57">
              <w:rPr>
                <w:snapToGrid w:val="0"/>
                <w:color w:val="auto"/>
                <w:lang w:eastAsia="zh-CN" w:bidi="en-US"/>
              </w:rPr>
              <w:t>=-0.2846</w:t>
            </w:r>
          </w:p>
        </w:tc>
        <w:tc>
          <w:tcPr>
            <w:tcW w:w="2830" w:type="dxa"/>
            <w:vAlign w:val="center"/>
          </w:tcPr>
          <w:p w14:paraId="63003725" w14:textId="77777777" w:rsidR="00F43B2F" w:rsidRPr="008276BF" w:rsidRDefault="006E15F3" w:rsidP="00084FC2">
            <w:pPr>
              <w:widowControl w:val="0"/>
              <w:adjustRightInd w:val="0"/>
              <w:snapToGrid w:val="0"/>
              <w:spacing w:line="480" w:lineRule="auto"/>
              <w:ind w:firstLine="210"/>
              <w:rPr>
                <w:snapToGrid w:val="0"/>
                <w:color w:val="auto"/>
                <w:highlight w:val="green"/>
                <w:lang w:eastAsia="zh-CN" w:bidi="en-US"/>
              </w:rPr>
            </w:pPr>
            <w:r w:rsidRPr="008276BF">
              <w:rPr>
                <w:color w:val="auto"/>
                <w:position w:val="-10"/>
                <w:sz w:val="24"/>
                <w:highlight w:val="green"/>
              </w:rPr>
              <w:object w:dxaOrig="1875" w:dyaOrig="285" w14:anchorId="649A17EB">
                <v:shape id="_x0000_i1179" type="#_x0000_t75" alt="" style="width:93.9pt;height:14.4pt;mso-width-percent:0;mso-height-percent:0;mso-width-percent:0;mso-height-percent:0" o:ole="">
                  <v:imagedata r:id="rId293" o:title=""/>
                </v:shape>
                <o:OLEObject Type="Embed" ProgID="Equation.DSMT4" ShapeID="_x0000_i1179" DrawAspect="Content" ObjectID="_1629138190" r:id="rId296"/>
              </w:object>
            </w:r>
          </w:p>
        </w:tc>
      </w:tr>
      <w:tr w:rsidR="00F43B2F" w:rsidRPr="00D42E57" w14:paraId="0331D0C6" w14:textId="77777777" w:rsidTr="00084FC2">
        <w:trPr>
          <w:trHeight w:val="803"/>
          <w:jc w:val="center"/>
        </w:trPr>
        <w:tc>
          <w:tcPr>
            <w:tcW w:w="1501" w:type="dxa"/>
            <w:vAlign w:val="center"/>
          </w:tcPr>
          <w:p w14:paraId="1D16A774" w14:textId="77777777" w:rsidR="00F43B2F" w:rsidRPr="00D42E57" w:rsidRDefault="00F43B2F" w:rsidP="00084FC2">
            <w:pPr>
              <w:widowControl w:val="0"/>
              <w:adjustRightInd w:val="0"/>
              <w:snapToGrid w:val="0"/>
              <w:spacing w:line="480" w:lineRule="auto"/>
              <w:ind w:firstLine="210"/>
              <w:rPr>
                <w:i/>
                <w:snapToGrid w:val="0"/>
                <w:color w:val="auto"/>
                <w:lang w:eastAsia="zh-CN" w:bidi="en-US"/>
              </w:rPr>
            </w:pPr>
            <w:r w:rsidRPr="00D42E57">
              <w:rPr>
                <w:i/>
                <w:snapToGrid w:val="0"/>
                <w:color w:val="auto"/>
                <w:lang w:eastAsia="zh-CN" w:bidi="en-US"/>
              </w:rPr>
              <w:t>a=2.1, b=1.9</w:t>
            </w:r>
          </w:p>
        </w:tc>
        <w:tc>
          <w:tcPr>
            <w:tcW w:w="4105" w:type="dxa"/>
            <w:vAlign w:val="center"/>
          </w:tcPr>
          <w:p w14:paraId="0922D321"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1</w:t>
            </w:r>
            <w:r w:rsidRPr="00D42E57">
              <w:rPr>
                <w:snapToGrid w:val="0"/>
                <w:color w:val="auto"/>
                <w:lang w:eastAsia="zh-CN" w:bidi="en-US"/>
              </w:rPr>
              <w:t>=-0.4042, S</w:t>
            </w:r>
            <w:r w:rsidRPr="00D42E57">
              <w:rPr>
                <w:snapToGrid w:val="0"/>
                <w:color w:val="auto"/>
                <w:vertAlign w:val="subscript"/>
                <w:lang w:eastAsia="zh-CN" w:bidi="en-US"/>
              </w:rPr>
              <w:t>2</w:t>
            </w:r>
            <w:r w:rsidRPr="00D42E57">
              <w:rPr>
                <w:snapToGrid w:val="0"/>
                <w:color w:val="auto"/>
                <w:lang w:eastAsia="zh-CN" w:bidi="en-US"/>
              </w:rPr>
              <w:t>=-0.1028, S</w:t>
            </w:r>
            <w:r w:rsidRPr="00D42E57">
              <w:rPr>
                <w:snapToGrid w:val="0"/>
                <w:color w:val="auto"/>
                <w:vertAlign w:val="subscript"/>
                <w:lang w:eastAsia="zh-CN" w:bidi="en-US"/>
              </w:rPr>
              <w:t>3</w:t>
            </w:r>
            <w:r w:rsidRPr="00D42E57">
              <w:rPr>
                <w:snapToGrid w:val="0"/>
                <w:color w:val="auto"/>
                <w:lang w:eastAsia="zh-CN" w:bidi="en-US"/>
              </w:rPr>
              <w:t>=-0.3616,</w:t>
            </w:r>
          </w:p>
          <w:p w14:paraId="180A3F21"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4</w:t>
            </w:r>
            <w:r w:rsidRPr="00D42E57">
              <w:rPr>
                <w:snapToGrid w:val="0"/>
                <w:color w:val="auto"/>
                <w:lang w:eastAsia="zh-CN" w:bidi="en-US"/>
              </w:rPr>
              <w:t>=-0.1026, S</w:t>
            </w:r>
            <w:r w:rsidRPr="00D42E57">
              <w:rPr>
                <w:snapToGrid w:val="0"/>
                <w:color w:val="auto"/>
                <w:vertAlign w:val="subscript"/>
                <w:lang w:eastAsia="zh-CN" w:bidi="en-US"/>
              </w:rPr>
              <w:t>5</w:t>
            </w:r>
            <w:r w:rsidRPr="00D42E57">
              <w:rPr>
                <w:snapToGrid w:val="0"/>
                <w:color w:val="auto"/>
                <w:lang w:eastAsia="zh-CN" w:bidi="en-US"/>
              </w:rPr>
              <w:t>=-0.2876</w:t>
            </w:r>
          </w:p>
        </w:tc>
        <w:tc>
          <w:tcPr>
            <w:tcW w:w="2830" w:type="dxa"/>
            <w:vAlign w:val="center"/>
          </w:tcPr>
          <w:p w14:paraId="5C2499EC" w14:textId="77777777" w:rsidR="00F43B2F" w:rsidRPr="008276BF" w:rsidRDefault="006E15F3" w:rsidP="00084FC2">
            <w:pPr>
              <w:widowControl w:val="0"/>
              <w:adjustRightInd w:val="0"/>
              <w:snapToGrid w:val="0"/>
              <w:spacing w:line="480" w:lineRule="auto"/>
              <w:ind w:firstLine="210"/>
              <w:rPr>
                <w:snapToGrid w:val="0"/>
                <w:color w:val="auto"/>
                <w:highlight w:val="green"/>
                <w:lang w:eastAsia="zh-CN" w:bidi="en-US"/>
              </w:rPr>
            </w:pPr>
            <w:r w:rsidRPr="008276BF">
              <w:rPr>
                <w:color w:val="auto"/>
                <w:position w:val="-10"/>
                <w:sz w:val="24"/>
                <w:highlight w:val="green"/>
              </w:rPr>
              <w:object w:dxaOrig="1875" w:dyaOrig="285" w14:anchorId="0B6C12BA">
                <v:shape id="_x0000_i1180" type="#_x0000_t75" alt="" style="width:93.9pt;height:14.4pt;mso-width-percent:0;mso-height-percent:0;mso-width-percent:0;mso-height-percent:0" o:ole="">
                  <v:imagedata r:id="rId297" o:title=""/>
                </v:shape>
                <o:OLEObject Type="Embed" ProgID="Equation.DSMT4" ShapeID="_x0000_i1180" DrawAspect="Content" ObjectID="_1629138191" r:id="rId298"/>
              </w:object>
            </w:r>
          </w:p>
        </w:tc>
      </w:tr>
      <w:tr w:rsidR="00F43B2F" w:rsidRPr="00D42E57" w14:paraId="586BEC4A" w14:textId="77777777" w:rsidTr="00084FC2">
        <w:trPr>
          <w:trHeight w:val="803"/>
          <w:jc w:val="center"/>
        </w:trPr>
        <w:tc>
          <w:tcPr>
            <w:tcW w:w="1501" w:type="dxa"/>
            <w:vAlign w:val="center"/>
          </w:tcPr>
          <w:p w14:paraId="2922EDD5" w14:textId="77777777" w:rsidR="00F43B2F" w:rsidRPr="00D42E57" w:rsidRDefault="00F43B2F" w:rsidP="00084FC2">
            <w:pPr>
              <w:widowControl w:val="0"/>
              <w:adjustRightInd w:val="0"/>
              <w:snapToGrid w:val="0"/>
              <w:spacing w:line="480" w:lineRule="auto"/>
              <w:ind w:firstLine="210"/>
              <w:rPr>
                <w:rFonts w:eastAsiaTheme="minorEastAsia"/>
                <w:i/>
                <w:snapToGrid w:val="0"/>
                <w:color w:val="auto"/>
                <w:lang w:eastAsia="zh-CN" w:bidi="en-US"/>
              </w:rPr>
            </w:pPr>
            <w:r w:rsidRPr="00D42E57">
              <w:rPr>
                <w:i/>
                <w:snapToGrid w:val="0"/>
                <w:color w:val="auto"/>
                <w:lang w:eastAsia="zh-CN" w:bidi="en-US"/>
              </w:rPr>
              <w:t>a=2, b=2</w:t>
            </w:r>
          </w:p>
        </w:tc>
        <w:tc>
          <w:tcPr>
            <w:tcW w:w="4105" w:type="dxa"/>
            <w:vAlign w:val="center"/>
          </w:tcPr>
          <w:p w14:paraId="3C0ADD2C"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1</w:t>
            </w:r>
            <w:r w:rsidRPr="00D42E57">
              <w:rPr>
                <w:snapToGrid w:val="0"/>
                <w:color w:val="auto"/>
                <w:lang w:eastAsia="zh-CN" w:bidi="en-US"/>
              </w:rPr>
              <w:t>=-0.4034, S</w:t>
            </w:r>
            <w:r w:rsidRPr="00D42E57">
              <w:rPr>
                <w:snapToGrid w:val="0"/>
                <w:color w:val="auto"/>
                <w:vertAlign w:val="subscript"/>
                <w:lang w:eastAsia="zh-CN" w:bidi="en-US"/>
              </w:rPr>
              <w:t>2</w:t>
            </w:r>
            <w:r w:rsidRPr="00D42E57">
              <w:rPr>
                <w:snapToGrid w:val="0"/>
                <w:color w:val="auto"/>
                <w:lang w:eastAsia="zh-CN" w:bidi="en-US"/>
              </w:rPr>
              <w:t>=-0.1028, S</w:t>
            </w:r>
            <w:r w:rsidRPr="00D42E57">
              <w:rPr>
                <w:snapToGrid w:val="0"/>
                <w:color w:val="auto"/>
                <w:vertAlign w:val="subscript"/>
                <w:lang w:eastAsia="zh-CN" w:bidi="en-US"/>
              </w:rPr>
              <w:t>3</w:t>
            </w:r>
            <w:r w:rsidRPr="00D42E57">
              <w:rPr>
                <w:snapToGrid w:val="0"/>
                <w:color w:val="auto"/>
                <w:lang w:eastAsia="zh-CN" w:bidi="en-US"/>
              </w:rPr>
              <w:t>=-0.3631,</w:t>
            </w:r>
          </w:p>
          <w:p w14:paraId="07D3B4D5"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4</w:t>
            </w:r>
            <w:r w:rsidRPr="00D42E57">
              <w:rPr>
                <w:snapToGrid w:val="0"/>
                <w:color w:val="auto"/>
                <w:lang w:eastAsia="zh-CN" w:bidi="en-US"/>
              </w:rPr>
              <w:t>=-0.1022, S</w:t>
            </w:r>
            <w:r w:rsidRPr="00D42E57">
              <w:rPr>
                <w:snapToGrid w:val="0"/>
                <w:color w:val="auto"/>
                <w:vertAlign w:val="subscript"/>
                <w:lang w:eastAsia="zh-CN" w:bidi="en-US"/>
              </w:rPr>
              <w:t>5</w:t>
            </w:r>
            <w:r w:rsidRPr="00D42E57">
              <w:rPr>
                <w:snapToGrid w:val="0"/>
                <w:color w:val="auto"/>
                <w:lang w:eastAsia="zh-CN" w:bidi="en-US"/>
              </w:rPr>
              <w:t>=-0.2875</w:t>
            </w:r>
          </w:p>
        </w:tc>
        <w:tc>
          <w:tcPr>
            <w:tcW w:w="2830" w:type="dxa"/>
            <w:vAlign w:val="center"/>
          </w:tcPr>
          <w:p w14:paraId="5FCD0CAB" w14:textId="77777777" w:rsidR="00F43B2F" w:rsidRPr="008276BF" w:rsidRDefault="006E15F3" w:rsidP="00084FC2">
            <w:pPr>
              <w:widowControl w:val="0"/>
              <w:adjustRightInd w:val="0"/>
              <w:snapToGrid w:val="0"/>
              <w:spacing w:line="480" w:lineRule="auto"/>
              <w:ind w:firstLine="210"/>
              <w:rPr>
                <w:color w:val="auto"/>
                <w:highlight w:val="green"/>
              </w:rPr>
            </w:pPr>
            <w:r w:rsidRPr="008276BF">
              <w:rPr>
                <w:color w:val="auto"/>
                <w:position w:val="-10"/>
                <w:sz w:val="24"/>
                <w:highlight w:val="green"/>
              </w:rPr>
              <w:object w:dxaOrig="1875" w:dyaOrig="285" w14:anchorId="2DAE07F0">
                <v:shape id="_x0000_i1181" type="#_x0000_t75" alt="" style="width:93.9pt;height:14.4pt;mso-width-percent:0;mso-height-percent:0;mso-width-percent:0;mso-height-percent:0" o:ole="">
                  <v:imagedata r:id="rId297" o:title=""/>
                </v:shape>
                <o:OLEObject Type="Embed" ProgID="Equation.DSMT4" ShapeID="_x0000_i1181" DrawAspect="Content" ObjectID="_1629138192" r:id="rId299"/>
              </w:object>
            </w:r>
          </w:p>
        </w:tc>
      </w:tr>
      <w:tr w:rsidR="00F43B2F" w:rsidRPr="00D42E57" w14:paraId="148F93DE" w14:textId="77777777" w:rsidTr="00084FC2">
        <w:trPr>
          <w:trHeight w:val="811"/>
          <w:jc w:val="center"/>
        </w:trPr>
        <w:tc>
          <w:tcPr>
            <w:tcW w:w="1501" w:type="dxa"/>
            <w:vAlign w:val="center"/>
          </w:tcPr>
          <w:p w14:paraId="3F54A980" w14:textId="77777777" w:rsidR="00F43B2F" w:rsidRPr="00D42E57" w:rsidRDefault="00F43B2F" w:rsidP="00084FC2">
            <w:pPr>
              <w:widowControl w:val="0"/>
              <w:adjustRightInd w:val="0"/>
              <w:snapToGrid w:val="0"/>
              <w:spacing w:line="480" w:lineRule="auto"/>
              <w:ind w:firstLine="210"/>
              <w:rPr>
                <w:i/>
                <w:snapToGrid w:val="0"/>
                <w:color w:val="auto"/>
                <w:lang w:eastAsia="zh-CN" w:bidi="en-US"/>
              </w:rPr>
            </w:pPr>
            <w:r w:rsidRPr="00D42E57">
              <w:rPr>
                <w:i/>
                <w:snapToGrid w:val="0"/>
                <w:color w:val="auto"/>
                <w:lang w:eastAsia="zh-CN" w:bidi="en-US"/>
              </w:rPr>
              <w:t>a=1, b=3</w:t>
            </w:r>
          </w:p>
        </w:tc>
        <w:tc>
          <w:tcPr>
            <w:tcW w:w="4105" w:type="dxa"/>
            <w:vAlign w:val="center"/>
          </w:tcPr>
          <w:p w14:paraId="2DF76C71"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1</w:t>
            </w:r>
            <w:r w:rsidRPr="00D42E57">
              <w:rPr>
                <w:snapToGrid w:val="0"/>
                <w:color w:val="auto"/>
                <w:lang w:eastAsia="zh-CN" w:bidi="en-US"/>
              </w:rPr>
              <w:t>=-0.3923, S</w:t>
            </w:r>
            <w:r w:rsidRPr="00D42E57">
              <w:rPr>
                <w:snapToGrid w:val="0"/>
                <w:color w:val="auto"/>
                <w:vertAlign w:val="subscript"/>
                <w:lang w:eastAsia="zh-CN" w:bidi="en-US"/>
              </w:rPr>
              <w:t>2</w:t>
            </w:r>
            <w:r w:rsidRPr="00D42E57">
              <w:rPr>
                <w:snapToGrid w:val="0"/>
                <w:color w:val="auto"/>
                <w:lang w:eastAsia="zh-CN" w:bidi="en-US"/>
              </w:rPr>
              <w:t>=-0.1022, S</w:t>
            </w:r>
            <w:r w:rsidRPr="00D42E57">
              <w:rPr>
                <w:snapToGrid w:val="0"/>
                <w:color w:val="auto"/>
                <w:vertAlign w:val="subscript"/>
                <w:lang w:eastAsia="zh-CN" w:bidi="en-US"/>
              </w:rPr>
              <w:t>3</w:t>
            </w:r>
            <w:r w:rsidRPr="00D42E57">
              <w:rPr>
                <w:snapToGrid w:val="0"/>
                <w:color w:val="auto"/>
                <w:lang w:eastAsia="zh-CN" w:bidi="en-US"/>
              </w:rPr>
              <w:t>=-0.3739,</w:t>
            </w:r>
          </w:p>
          <w:p w14:paraId="0807F5D5"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4</w:t>
            </w:r>
            <w:r w:rsidRPr="00D42E57">
              <w:rPr>
                <w:snapToGrid w:val="0"/>
                <w:color w:val="auto"/>
                <w:lang w:eastAsia="zh-CN" w:bidi="en-US"/>
              </w:rPr>
              <w:t>=-0.0954, S</w:t>
            </w:r>
            <w:r w:rsidRPr="00D42E57">
              <w:rPr>
                <w:snapToGrid w:val="0"/>
                <w:color w:val="auto"/>
                <w:vertAlign w:val="subscript"/>
                <w:lang w:eastAsia="zh-CN" w:bidi="en-US"/>
              </w:rPr>
              <w:t>5</w:t>
            </w:r>
            <w:r w:rsidRPr="00D42E57">
              <w:rPr>
                <w:snapToGrid w:val="0"/>
                <w:color w:val="auto"/>
                <w:lang w:eastAsia="zh-CN" w:bidi="en-US"/>
              </w:rPr>
              <w:t>=-0.2863</w:t>
            </w:r>
          </w:p>
        </w:tc>
        <w:tc>
          <w:tcPr>
            <w:tcW w:w="2830" w:type="dxa"/>
            <w:vAlign w:val="center"/>
          </w:tcPr>
          <w:p w14:paraId="346EAA7F" w14:textId="77777777" w:rsidR="00F43B2F" w:rsidRPr="008276BF" w:rsidRDefault="006E15F3" w:rsidP="00084FC2">
            <w:pPr>
              <w:widowControl w:val="0"/>
              <w:adjustRightInd w:val="0"/>
              <w:snapToGrid w:val="0"/>
              <w:spacing w:line="480" w:lineRule="auto"/>
              <w:ind w:firstLine="210"/>
              <w:rPr>
                <w:snapToGrid w:val="0"/>
                <w:color w:val="auto"/>
                <w:highlight w:val="green"/>
                <w:lang w:eastAsia="zh-CN" w:bidi="en-US"/>
              </w:rPr>
            </w:pPr>
            <w:r w:rsidRPr="008276BF">
              <w:rPr>
                <w:color w:val="auto"/>
                <w:position w:val="-10"/>
                <w:sz w:val="24"/>
                <w:highlight w:val="green"/>
              </w:rPr>
              <w:object w:dxaOrig="1875" w:dyaOrig="285" w14:anchorId="4B1FFB6A">
                <v:shape id="_x0000_i1182" type="#_x0000_t75" alt="" style="width:93.9pt;height:14.4pt;mso-width-percent:0;mso-height-percent:0;mso-width-percent:0;mso-height-percent:0" o:ole="">
                  <v:imagedata r:id="rId297" o:title=""/>
                </v:shape>
                <o:OLEObject Type="Embed" ProgID="Equation.DSMT4" ShapeID="_x0000_i1182" DrawAspect="Content" ObjectID="_1629138193" r:id="rId300"/>
              </w:object>
            </w:r>
          </w:p>
        </w:tc>
      </w:tr>
      <w:tr w:rsidR="00F43B2F" w:rsidRPr="00D42E57" w14:paraId="02CC2A92" w14:textId="77777777" w:rsidTr="00084FC2">
        <w:trPr>
          <w:trHeight w:val="803"/>
          <w:jc w:val="center"/>
        </w:trPr>
        <w:tc>
          <w:tcPr>
            <w:tcW w:w="1501" w:type="dxa"/>
            <w:vAlign w:val="center"/>
          </w:tcPr>
          <w:p w14:paraId="63287B4C" w14:textId="77777777" w:rsidR="00F43B2F" w:rsidRPr="00D42E57" w:rsidRDefault="00F43B2F" w:rsidP="00084FC2">
            <w:pPr>
              <w:widowControl w:val="0"/>
              <w:adjustRightInd w:val="0"/>
              <w:snapToGrid w:val="0"/>
              <w:spacing w:line="480" w:lineRule="auto"/>
              <w:ind w:firstLine="210"/>
              <w:rPr>
                <w:i/>
                <w:snapToGrid w:val="0"/>
                <w:color w:val="auto"/>
                <w:lang w:eastAsia="zh-CN" w:bidi="en-US"/>
              </w:rPr>
            </w:pPr>
            <w:r w:rsidRPr="00D42E57">
              <w:rPr>
                <w:i/>
                <w:snapToGrid w:val="0"/>
                <w:color w:val="auto"/>
                <w:lang w:eastAsia="zh-CN" w:bidi="en-US"/>
              </w:rPr>
              <w:t>a=3, b=3</w:t>
            </w:r>
          </w:p>
        </w:tc>
        <w:tc>
          <w:tcPr>
            <w:tcW w:w="4105" w:type="dxa"/>
            <w:vAlign w:val="center"/>
          </w:tcPr>
          <w:p w14:paraId="230EEFAC"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1</w:t>
            </w:r>
            <w:r w:rsidRPr="00D42E57">
              <w:rPr>
                <w:snapToGrid w:val="0"/>
                <w:color w:val="auto"/>
                <w:lang w:eastAsia="zh-CN" w:bidi="en-US"/>
              </w:rPr>
              <w:t>=-0.4760, S</w:t>
            </w:r>
            <w:r w:rsidRPr="00D42E57">
              <w:rPr>
                <w:snapToGrid w:val="0"/>
                <w:color w:val="auto"/>
                <w:vertAlign w:val="subscript"/>
                <w:lang w:eastAsia="zh-CN" w:bidi="en-US"/>
              </w:rPr>
              <w:t>2</w:t>
            </w:r>
            <w:r w:rsidRPr="00D42E57">
              <w:rPr>
                <w:snapToGrid w:val="0"/>
                <w:color w:val="auto"/>
                <w:lang w:eastAsia="zh-CN" w:bidi="en-US"/>
              </w:rPr>
              <w:t>= -0.1849, S</w:t>
            </w:r>
            <w:r w:rsidRPr="00D42E57">
              <w:rPr>
                <w:snapToGrid w:val="0"/>
                <w:color w:val="auto"/>
                <w:vertAlign w:val="subscript"/>
                <w:lang w:eastAsia="zh-CN" w:bidi="en-US"/>
              </w:rPr>
              <w:t>3</w:t>
            </w:r>
            <w:r w:rsidRPr="00D42E57">
              <w:rPr>
                <w:snapToGrid w:val="0"/>
                <w:color w:val="auto"/>
                <w:lang w:eastAsia="zh-CN" w:bidi="en-US"/>
              </w:rPr>
              <w:t>=-0.4296,</w:t>
            </w:r>
          </w:p>
          <w:p w14:paraId="0F0D63E4"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4</w:t>
            </w:r>
            <w:r w:rsidRPr="00D42E57">
              <w:rPr>
                <w:snapToGrid w:val="0"/>
                <w:color w:val="auto"/>
                <w:lang w:eastAsia="zh-CN" w:bidi="en-US"/>
              </w:rPr>
              <w:t>=-0.1558, S</w:t>
            </w:r>
            <w:r w:rsidRPr="00D42E57">
              <w:rPr>
                <w:snapToGrid w:val="0"/>
                <w:color w:val="auto"/>
                <w:vertAlign w:val="subscript"/>
                <w:lang w:eastAsia="zh-CN" w:bidi="en-US"/>
              </w:rPr>
              <w:t>5</w:t>
            </w:r>
            <w:r w:rsidRPr="00D42E57">
              <w:rPr>
                <w:snapToGrid w:val="0"/>
                <w:color w:val="auto"/>
                <w:lang w:eastAsia="zh-CN" w:bidi="en-US"/>
              </w:rPr>
              <w:t>= -0.3367</w:t>
            </w:r>
          </w:p>
        </w:tc>
        <w:tc>
          <w:tcPr>
            <w:tcW w:w="2830" w:type="dxa"/>
            <w:vAlign w:val="center"/>
          </w:tcPr>
          <w:p w14:paraId="0FBDE378" w14:textId="77777777" w:rsidR="00F43B2F" w:rsidRPr="008276BF" w:rsidRDefault="006E15F3" w:rsidP="00084FC2">
            <w:pPr>
              <w:widowControl w:val="0"/>
              <w:adjustRightInd w:val="0"/>
              <w:snapToGrid w:val="0"/>
              <w:spacing w:line="480" w:lineRule="auto"/>
              <w:ind w:firstLine="210"/>
              <w:rPr>
                <w:snapToGrid w:val="0"/>
                <w:color w:val="auto"/>
                <w:highlight w:val="green"/>
                <w:lang w:eastAsia="zh-CN" w:bidi="en-US"/>
              </w:rPr>
            </w:pPr>
            <w:r w:rsidRPr="008276BF">
              <w:rPr>
                <w:color w:val="auto"/>
                <w:position w:val="-10"/>
                <w:sz w:val="24"/>
                <w:highlight w:val="green"/>
              </w:rPr>
              <w:object w:dxaOrig="1875" w:dyaOrig="285" w14:anchorId="1772D4C6">
                <v:shape id="_x0000_i1183" type="#_x0000_t75" alt="" style="width:93.9pt;height:14.4pt;mso-width-percent:0;mso-height-percent:0;mso-width-percent:0;mso-height-percent:0" o:ole="">
                  <v:imagedata r:id="rId301" o:title=""/>
                </v:shape>
                <o:OLEObject Type="Embed" ProgID="Equation.DSMT4" ShapeID="_x0000_i1183" DrawAspect="Content" ObjectID="_1629138194" r:id="rId302"/>
              </w:object>
            </w:r>
          </w:p>
        </w:tc>
      </w:tr>
      <w:tr w:rsidR="00F43B2F" w:rsidRPr="00D42E57" w14:paraId="08F5167E" w14:textId="77777777" w:rsidTr="00084FC2">
        <w:trPr>
          <w:trHeight w:val="443"/>
          <w:jc w:val="center"/>
        </w:trPr>
        <w:tc>
          <w:tcPr>
            <w:tcW w:w="1501" w:type="dxa"/>
            <w:vAlign w:val="center"/>
          </w:tcPr>
          <w:p w14:paraId="6D89CA73" w14:textId="77777777" w:rsidR="00F43B2F" w:rsidRPr="00D42E57" w:rsidRDefault="00F43B2F" w:rsidP="00084FC2">
            <w:pPr>
              <w:widowControl w:val="0"/>
              <w:adjustRightInd w:val="0"/>
              <w:snapToGrid w:val="0"/>
              <w:spacing w:line="480" w:lineRule="auto"/>
              <w:ind w:firstLine="210"/>
              <w:rPr>
                <w:i/>
                <w:snapToGrid w:val="0"/>
                <w:color w:val="auto"/>
                <w:lang w:eastAsia="zh-CN" w:bidi="en-US"/>
              </w:rPr>
            </w:pPr>
            <w:r w:rsidRPr="00D42E57">
              <w:rPr>
                <w:i/>
                <w:snapToGrid w:val="0"/>
                <w:color w:val="auto"/>
                <w:lang w:eastAsia="zh-CN" w:bidi="en-US"/>
              </w:rPr>
              <w:t>a=1, b=5</w:t>
            </w:r>
          </w:p>
        </w:tc>
        <w:tc>
          <w:tcPr>
            <w:tcW w:w="4105" w:type="dxa"/>
            <w:vAlign w:val="center"/>
          </w:tcPr>
          <w:p w14:paraId="5A288C73"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1</w:t>
            </w:r>
            <w:r w:rsidRPr="00D42E57">
              <w:rPr>
                <w:snapToGrid w:val="0"/>
                <w:color w:val="auto"/>
                <w:lang w:eastAsia="zh-CN" w:bidi="en-US"/>
              </w:rPr>
              <w:t>=-0.4628, S</w:t>
            </w:r>
            <w:r w:rsidRPr="00D42E57">
              <w:rPr>
                <w:snapToGrid w:val="0"/>
                <w:color w:val="auto"/>
                <w:vertAlign w:val="subscript"/>
                <w:lang w:eastAsia="zh-CN" w:bidi="en-US"/>
              </w:rPr>
              <w:t>2</w:t>
            </w:r>
            <w:r w:rsidRPr="00D42E57">
              <w:rPr>
                <w:snapToGrid w:val="0"/>
                <w:color w:val="auto"/>
                <w:lang w:eastAsia="zh-CN" w:bidi="en-US"/>
              </w:rPr>
              <w:t>=-0.1858, S</w:t>
            </w:r>
            <w:r w:rsidRPr="00D42E57">
              <w:rPr>
                <w:snapToGrid w:val="0"/>
                <w:color w:val="auto"/>
                <w:vertAlign w:val="subscript"/>
                <w:lang w:eastAsia="zh-CN" w:bidi="en-US"/>
              </w:rPr>
              <w:t>3</w:t>
            </w:r>
            <w:r w:rsidRPr="00D42E57">
              <w:rPr>
                <w:snapToGrid w:val="0"/>
                <w:color w:val="auto"/>
                <w:lang w:eastAsia="zh-CN" w:bidi="en-US"/>
              </w:rPr>
              <w:t>=-0.4431,</w:t>
            </w:r>
          </w:p>
          <w:p w14:paraId="60A0ED1E"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4</w:t>
            </w:r>
            <w:r w:rsidRPr="00D42E57">
              <w:rPr>
                <w:snapToGrid w:val="0"/>
                <w:color w:val="auto"/>
                <w:lang w:eastAsia="zh-CN" w:bidi="en-US"/>
              </w:rPr>
              <w:t>=-0.1490, S</w:t>
            </w:r>
            <w:r w:rsidRPr="00D42E57">
              <w:rPr>
                <w:snapToGrid w:val="0"/>
                <w:color w:val="auto"/>
                <w:vertAlign w:val="subscript"/>
                <w:lang w:eastAsia="zh-CN" w:bidi="en-US"/>
              </w:rPr>
              <w:t>5</w:t>
            </w:r>
            <w:r w:rsidRPr="00D42E57">
              <w:rPr>
                <w:snapToGrid w:val="0"/>
                <w:color w:val="auto"/>
                <w:lang w:eastAsia="zh-CN" w:bidi="en-US"/>
              </w:rPr>
              <w:t>=-0.3339</w:t>
            </w:r>
          </w:p>
        </w:tc>
        <w:tc>
          <w:tcPr>
            <w:tcW w:w="2830" w:type="dxa"/>
            <w:vAlign w:val="center"/>
          </w:tcPr>
          <w:p w14:paraId="18B593D5" w14:textId="77777777" w:rsidR="00F43B2F" w:rsidRPr="008276BF" w:rsidRDefault="006E15F3" w:rsidP="00084FC2">
            <w:pPr>
              <w:widowControl w:val="0"/>
              <w:adjustRightInd w:val="0"/>
              <w:snapToGrid w:val="0"/>
              <w:spacing w:line="480" w:lineRule="auto"/>
              <w:ind w:firstLine="210"/>
              <w:rPr>
                <w:snapToGrid w:val="0"/>
                <w:color w:val="auto"/>
                <w:highlight w:val="green"/>
                <w:lang w:eastAsia="zh-CN" w:bidi="en-US"/>
              </w:rPr>
            </w:pPr>
            <w:r w:rsidRPr="008276BF">
              <w:rPr>
                <w:color w:val="auto"/>
                <w:position w:val="-10"/>
                <w:sz w:val="24"/>
                <w:highlight w:val="green"/>
              </w:rPr>
              <w:object w:dxaOrig="1875" w:dyaOrig="285" w14:anchorId="1E5E88EE">
                <v:shape id="_x0000_i1184" type="#_x0000_t75" alt="" style="width:93.9pt;height:14.4pt;mso-width-percent:0;mso-height-percent:0;mso-width-percent:0;mso-height-percent:0" o:ole="">
                  <v:imagedata r:id="rId301" o:title=""/>
                </v:shape>
                <o:OLEObject Type="Embed" ProgID="Equation.DSMT4" ShapeID="_x0000_i1184" DrawAspect="Content" ObjectID="_1629138195" r:id="rId303"/>
              </w:object>
            </w:r>
          </w:p>
        </w:tc>
      </w:tr>
      <w:tr w:rsidR="00F43B2F" w:rsidRPr="00D42E57" w14:paraId="770739FA" w14:textId="77777777" w:rsidTr="00084FC2">
        <w:trPr>
          <w:trHeight w:val="565"/>
          <w:jc w:val="center"/>
        </w:trPr>
        <w:tc>
          <w:tcPr>
            <w:tcW w:w="1501" w:type="dxa"/>
            <w:vAlign w:val="center"/>
          </w:tcPr>
          <w:p w14:paraId="3D6C9785" w14:textId="77777777" w:rsidR="00F43B2F" w:rsidRPr="00D42E57" w:rsidRDefault="00F43B2F" w:rsidP="00084FC2">
            <w:pPr>
              <w:widowControl w:val="0"/>
              <w:adjustRightInd w:val="0"/>
              <w:snapToGrid w:val="0"/>
              <w:spacing w:line="480" w:lineRule="auto"/>
              <w:ind w:firstLine="210"/>
              <w:rPr>
                <w:i/>
                <w:snapToGrid w:val="0"/>
                <w:color w:val="auto"/>
                <w:lang w:eastAsia="zh-CN" w:bidi="en-US"/>
              </w:rPr>
            </w:pPr>
            <w:r w:rsidRPr="00D42E57">
              <w:rPr>
                <w:i/>
                <w:snapToGrid w:val="0"/>
                <w:color w:val="auto"/>
                <w:lang w:eastAsia="zh-CN" w:bidi="en-US"/>
              </w:rPr>
              <w:t>a=5, b=1</w:t>
            </w:r>
          </w:p>
        </w:tc>
        <w:tc>
          <w:tcPr>
            <w:tcW w:w="4105" w:type="dxa"/>
            <w:vAlign w:val="center"/>
          </w:tcPr>
          <w:p w14:paraId="09FDA88E"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1</w:t>
            </w:r>
            <w:r w:rsidRPr="00D42E57">
              <w:rPr>
                <w:snapToGrid w:val="0"/>
                <w:color w:val="auto"/>
                <w:lang w:eastAsia="zh-CN" w:bidi="en-US"/>
              </w:rPr>
              <w:t>=-0.4820, S</w:t>
            </w:r>
            <w:r w:rsidRPr="00D42E57">
              <w:rPr>
                <w:snapToGrid w:val="0"/>
                <w:color w:val="auto"/>
                <w:vertAlign w:val="subscript"/>
                <w:lang w:eastAsia="zh-CN" w:bidi="en-US"/>
              </w:rPr>
              <w:t>2</w:t>
            </w:r>
            <w:r w:rsidRPr="00D42E57">
              <w:rPr>
                <w:snapToGrid w:val="0"/>
                <w:color w:val="auto"/>
                <w:lang w:eastAsia="zh-CN" w:bidi="en-US"/>
              </w:rPr>
              <w:t>=-0.1823, S</w:t>
            </w:r>
            <w:r w:rsidRPr="00D42E57">
              <w:rPr>
                <w:snapToGrid w:val="0"/>
                <w:color w:val="auto"/>
                <w:vertAlign w:val="subscript"/>
                <w:lang w:eastAsia="zh-CN" w:bidi="en-US"/>
              </w:rPr>
              <w:t>3</w:t>
            </w:r>
            <w:r w:rsidRPr="00D42E57">
              <w:rPr>
                <w:snapToGrid w:val="0"/>
                <w:color w:val="auto"/>
                <w:lang w:eastAsia="zh-CN" w:bidi="en-US"/>
              </w:rPr>
              <w:t>= -0.4037,</w:t>
            </w:r>
          </w:p>
          <w:p w14:paraId="6337FDE4"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4</w:t>
            </w:r>
            <w:r w:rsidRPr="00D42E57">
              <w:rPr>
                <w:snapToGrid w:val="0"/>
                <w:color w:val="auto"/>
                <w:lang w:eastAsia="zh-CN" w:bidi="en-US"/>
              </w:rPr>
              <w:t>=-0.1560, S</w:t>
            </w:r>
            <w:r w:rsidRPr="00D42E57">
              <w:rPr>
                <w:snapToGrid w:val="0"/>
                <w:color w:val="auto"/>
                <w:vertAlign w:val="subscript"/>
                <w:lang w:eastAsia="zh-CN" w:bidi="en-US"/>
              </w:rPr>
              <w:t>5</w:t>
            </w:r>
            <w:r w:rsidRPr="00D42E57">
              <w:rPr>
                <w:snapToGrid w:val="0"/>
                <w:color w:val="auto"/>
                <w:lang w:eastAsia="zh-CN" w:bidi="en-US"/>
              </w:rPr>
              <w:t>= -0.3381</w:t>
            </w:r>
          </w:p>
        </w:tc>
        <w:tc>
          <w:tcPr>
            <w:tcW w:w="2830" w:type="dxa"/>
            <w:vAlign w:val="center"/>
          </w:tcPr>
          <w:p w14:paraId="7613F768" w14:textId="77777777" w:rsidR="00F43B2F" w:rsidRPr="008276BF" w:rsidRDefault="006E15F3" w:rsidP="00084FC2">
            <w:pPr>
              <w:widowControl w:val="0"/>
              <w:adjustRightInd w:val="0"/>
              <w:snapToGrid w:val="0"/>
              <w:spacing w:line="480" w:lineRule="auto"/>
              <w:ind w:firstLine="210"/>
              <w:rPr>
                <w:snapToGrid w:val="0"/>
                <w:color w:val="auto"/>
                <w:highlight w:val="green"/>
                <w:lang w:eastAsia="zh-CN" w:bidi="en-US"/>
              </w:rPr>
            </w:pPr>
            <w:r w:rsidRPr="008276BF">
              <w:rPr>
                <w:color w:val="auto"/>
                <w:position w:val="-10"/>
                <w:sz w:val="24"/>
                <w:highlight w:val="green"/>
              </w:rPr>
              <w:object w:dxaOrig="1875" w:dyaOrig="285" w14:anchorId="48280C35">
                <v:shape id="_x0000_i1185" type="#_x0000_t75" alt="" style="width:93.9pt;height:14.4pt;mso-width-percent:0;mso-height-percent:0;mso-width-percent:0;mso-height-percent:0" o:ole="">
                  <v:imagedata r:id="rId301" o:title=""/>
                </v:shape>
                <o:OLEObject Type="Embed" ProgID="Equation.DSMT4" ShapeID="_x0000_i1185" DrawAspect="Content" ObjectID="_1629138196" r:id="rId304"/>
              </w:object>
            </w:r>
          </w:p>
        </w:tc>
      </w:tr>
      <w:tr w:rsidR="00F43B2F" w:rsidRPr="00D42E57" w14:paraId="14D37C45" w14:textId="77777777" w:rsidTr="00084FC2">
        <w:trPr>
          <w:trHeight w:val="803"/>
          <w:jc w:val="center"/>
        </w:trPr>
        <w:tc>
          <w:tcPr>
            <w:tcW w:w="1501" w:type="dxa"/>
            <w:vAlign w:val="center"/>
          </w:tcPr>
          <w:p w14:paraId="6B482CEB" w14:textId="77777777" w:rsidR="00F43B2F" w:rsidRPr="00D42E57" w:rsidRDefault="00F43B2F" w:rsidP="00084FC2">
            <w:pPr>
              <w:widowControl w:val="0"/>
              <w:adjustRightInd w:val="0"/>
              <w:snapToGrid w:val="0"/>
              <w:spacing w:line="480" w:lineRule="auto"/>
              <w:ind w:firstLine="210"/>
              <w:rPr>
                <w:i/>
                <w:snapToGrid w:val="0"/>
                <w:color w:val="auto"/>
                <w:lang w:eastAsia="zh-CN" w:bidi="en-US"/>
              </w:rPr>
            </w:pPr>
            <w:r w:rsidRPr="00D42E57">
              <w:rPr>
                <w:i/>
                <w:snapToGrid w:val="0"/>
                <w:color w:val="auto"/>
                <w:lang w:eastAsia="zh-CN" w:bidi="en-US"/>
              </w:rPr>
              <w:t>a=3, b=5</w:t>
            </w:r>
          </w:p>
        </w:tc>
        <w:tc>
          <w:tcPr>
            <w:tcW w:w="4105" w:type="dxa"/>
            <w:vAlign w:val="center"/>
          </w:tcPr>
          <w:p w14:paraId="4AF03260"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1</w:t>
            </w:r>
            <w:r w:rsidRPr="00D42E57">
              <w:rPr>
                <w:snapToGrid w:val="0"/>
                <w:color w:val="auto"/>
                <w:lang w:eastAsia="zh-CN" w:bidi="en-US"/>
              </w:rPr>
              <w:t>=-0.5241, S</w:t>
            </w:r>
            <w:r w:rsidRPr="00D42E57">
              <w:rPr>
                <w:snapToGrid w:val="0"/>
                <w:color w:val="auto"/>
                <w:vertAlign w:val="subscript"/>
                <w:lang w:eastAsia="zh-CN" w:bidi="en-US"/>
              </w:rPr>
              <w:t>2</w:t>
            </w:r>
            <w:r w:rsidRPr="00D42E57">
              <w:rPr>
                <w:snapToGrid w:val="0"/>
                <w:color w:val="auto"/>
                <w:lang w:eastAsia="zh-CN" w:bidi="en-US"/>
              </w:rPr>
              <w:t>=-0.2501, S</w:t>
            </w:r>
            <w:r w:rsidRPr="00D42E57">
              <w:rPr>
                <w:snapToGrid w:val="0"/>
                <w:color w:val="auto"/>
                <w:vertAlign w:val="subscript"/>
                <w:lang w:eastAsia="zh-CN" w:bidi="en-US"/>
              </w:rPr>
              <w:t>3</w:t>
            </w:r>
            <w:r w:rsidRPr="00D42E57">
              <w:rPr>
                <w:snapToGrid w:val="0"/>
                <w:color w:val="auto"/>
                <w:lang w:eastAsia="zh-CN" w:bidi="en-US"/>
              </w:rPr>
              <w:t>=-0.4874,</w:t>
            </w:r>
          </w:p>
          <w:p w14:paraId="7BC96237"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4</w:t>
            </w:r>
            <w:r w:rsidRPr="00D42E57">
              <w:rPr>
                <w:snapToGrid w:val="0"/>
                <w:color w:val="auto"/>
                <w:lang w:eastAsia="zh-CN" w:bidi="en-US"/>
              </w:rPr>
              <w:t>=-0.1975, S</w:t>
            </w:r>
            <w:r w:rsidRPr="00D42E57">
              <w:rPr>
                <w:snapToGrid w:val="0"/>
                <w:color w:val="auto"/>
                <w:vertAlign w:val="subscript"/>
                <w:lang w:eastAsia="zh-CN" w:bidi="en-US"/>
              </w:rPr>
              <w:t>5</w:t>
            </w:r>
            <w:r w:rsidRPr="00D42E57">
              <w:rPr>
                <w:snapToGrid w:val="0"/>
                <w:color w:val="auto"/>
                <w:lang w:eastAsia="zh-CN" w:bidi="en-US"/>
              </w:rPr>
              <w:t>= -0.3747</w:t>
            </w:r>
          </w:p>
        </w:tc>
        <w:tc>
          <w:tcPr>
            <w:tcW w:w="2830" w:type="dxa"/>
            <w:vAlign w:val="center"/>
          </w:tcPr>
          <w:p w14:paraId="77C9D3E9" w14:textId="77777777" w:rsidR="00F43B2F" w:rsidRPr="008276BF" w:rsidRDefault="006E15F3" w:rsidP="00084FC2">
            <w:pPr>
              <w:widowControl w:val="0"/>
              <w:adjustRightInd w:val="0"/>
              <w:snapToGrid w:val="0"/>
              <w:spacing w:line="480" w:lineRule="auto"/>
              <w:ind w:firstLine="210"/>
              <w:rPr>
                <w:snapToGrid w:val="0"/>
                <w:color w:val="auto"/>
                <w:highlight w:val="green"/>
                <w:lang w:eastAsia="zh-CN" w:bidi="en-US"/>
              </w:rPr>
            </w:pPr>
            <w:r w:rsidRPr="008276BF">
              <w:rPr>
                <w:color w:val="auto"/>
                <w:position w:val="-10"/>
                <w:sz w:val="24"/>
                <w:highlight w:val="green"/>
              </w:rPr>
              <w:object w:dxaOrig="1875" w:dyaOrig="285" w14:anchorId="347230DD">
                <v:shape id="_x0000_i1186" type="#_x0000_t75" alt="" style="width:93.9pt;height:14.4pt;mso-width-percent:0;mso-height-percent:0;mso-width-percent:0;mso-height-percent:0" o:ole="">
                  <v:imagedata r:id="rId305" o:title=""/>
                </v:shape>
                <o:OLEObject Type="Embed" ProgID="Equation.DSMT4" ShapeID="_x0000_i1186" DrawAspect="Content" ObjectID="_1629138197" r:id="rId306"/>
              </w:object>
            </w:r>
          </w:p>
        </w:tc>
      </w:tr>
      <w:tr w:rsidR="00F43B2F" w:rsidRPr="00D42E57" w14:paraId="5268E936" w14:textId="77777777" w:rsidTr="00084FC2">
        <w:trPr>
          <w:trHeight w:val="77"/>
          <w:jc w:val="center"/>
        </w:trPr>
        <w:tc>
          <w:tcPr>
            <w:tcW w:w="1501" w:type="dxa"/>
            <w:vAlign w:val="center"/>
          </w:tcPr>
          <w:p w14:paraId="105328D4" w14:textId="77777777" w:rsidR="00F43B2F" w:rsidRPr="00D42E57" w:rsidRDefault="00F43B2F" w:rsidP="00084FC2">
            <w:pPr>
              <w:widowControl w:val="0"/>
              <w:adjustRightInd w:val="0"/>
              <w:snapToGrid w:val="0"/>
              <w:spacing w:line="480" w:lineRule="auto"/>
              <w:ind w:firstLine="210"/>
              <w:rPr>
                <w:i/>
                <w:snapToGrid w:val="0"/>
                <w:color w:val="auto"/>
                <w:lang w:eastAsia="zh-CN" w:bidi="en-US"/>
              </w:rPr>
            </w:pPr>
            <w:r w:rsidRPr="00D42E57">
              <w:rPr>
                <w:i/>
                <w:snapToGrid w:val="0"/>
                <w:color w:val="auto"/>
                <w:lang w:eastAsia="zh-CN" w:bidi="en-US"/>
              </w:rPr>
              <w:lastRenderedPageBreak/>
              <w:t>a=5, b=5</w:t>
            </w:r>
          </w:p>
        </w:tc>
        <w:tc>
          <w:tcPr>
            <w:tcW w:w="4105" w:type="dxa"/>
            <w:vAlign w:val="center"/>
          </w:tcPr>
          <w:p w14:paraId="6152049C"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1</w:t>
            </w:r>
            <w:r w:rsidRPr="00D42E57">
              <w:rPr>
                <w:snapToGrid w:val="0"/>
                <w:color w:val="auto"/>
                <w:lang w:eastAsia="zh-CN" w:bidi="en-US"/>
              </w:rPr>
              <w:t>=-0.5658, S</w:t>
            </w:r>
            <w:r w:rsidRPr="00D42E57">
              <w:rPr>
                <w:snapToGrid w:val="0"/>
                <w:color w:val="auto"/>
                <w:vertAlign w:val="subscript"/>
                <w:lang w:eastAsia="zh-CN" w:bidi="en-US"/>
              </w:rPr>
              <w:t>2</w:t>
            </w:r>
            <w:r w:rsidRPr="00D42E57">
              <w:rPr>
                <w:snapToGrid w:val="0"/>
                <w:color w:val="auto"/>
                <w:lang w:eastAsia="zh-CN" w:bidi="en-US"/>
              </w:rPr>
              <w:t>=-0.3020, S</w:t>
            </w:r>
            <w:r w:rsidRPr="00D42E57">
              <w:rPr>
                <w:snapToGrid w:val="0"/>
                <w:color w:val="auto"/>
                <w:vertAlign w:val="subscript"/>
                <w:lang w:eastAsia="zh-CN" w:bidi="en-US"/>
              </w:rPr>
              <w:t>3</w:t>
            </w:r>
            <w:r w:rsidRPr="00D42E57">
              <w:rPr>
                <w:snapToGrid w:val="0"/>
                <w:color w:val="auto"/>
                <w:lang w:eastAsia="zh-CN" w:bidi="en-US"/>
              </w:rPr>
              <w:t>=-0.5235,</w:t>
            </w:r>
          </w:p>
          <w:p w14:paraId="2287CC56"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4</w:t>
            </w:r>
            <w:r w:rsidRPr="00D42E57">
              <w:rPr>
                <w:snapToGrid w:val="0"/>
                <w:color w:val="auto"/>
                <w:lang w:eastAsia="zh-CN" w:bidi="en-US"/>
              </w:rPr>
              <w:t>=-0.2331, S</w:t>
            </w:r>
            <w:r w:rsidRPr="00D42E57">
              <w:rPr>
                <w:snapToGrid w:val="0"/>
                <w:color w:val="auto"/>
                <w:vertAlign w:val="subscript"/>
                <w:lang w:eastAsia="zh-CN" w:bidi="en-US"/>
              </w:rPr>
              <w:t>5</w:t>
            </w:r>
            <w:r w:rsidRPr="00D42E57">
              <w:rPr>
                <w:snapToGrid w:val="0"/>
                <w:color w:val="auto"/>
                <w:lang w:eastAsia="zh-CN" w:bidi="en-US"/>
              </w:rPr>
              <w:t>=-0.4085</w:t>
            </w:r>
          </w:p>
        </w:tc>
        <w:tc>
          <w:tcPr>
            <w:tcW w:w="2830" w:type="dxa"/>
            <w:vAlign w:val="center"/>
          </w:tcPr>
          <w:p w14:paraId="4EB6B5CA" w14:textId="77777777" w:rsidR="00F43B2F" w:rsidRPr="008276BF" w:rsidRDefault="006E15F3" w:rsidP="00084FC2">
            <w:pPr>
              <w:widowControl w:val="0"/>
              <w:adjustRightInd w:val="0"/>
              <w:snapToGrid w:val="0"/>
              <w:spacing w:line="480" w:lineRule="auto"/>
              <w:ind w:firstLine="210"/>
              <w:rPr>
                <w:snapToGrid w:val="0"/>
                <w:color w:val="auto"/>
                <w:highlight w:val="green"/>
                <w:lang w:eastAsia="zh-CN" w:bidi="en-US"/>
              </w:rPr>
            </w:pPr>
            <w:r w:rsidRPr="008276BF">
              <w:rPr>
                <w:color w:val="auto"/>
                <w:position w:val="-10"/>
                <w:sz w:val="24"/>
                <w:highlight w:val="green"/>
              </w:rPr>
              <w:object w:dxaOrig="1875" w:dyaOrig="285" w14:anchorId="19FCB62B">
                <v:shape id="_x0000_i1187" type="#_x0000_t75" alt="" style="width:93.9pt;height:14.4pt;mso-width-percent:0;mso-height-percent:0;mso-width-percent:0;mso-height-percent:0" o:ole="">
                  <v:imagedata r:id="rId305" o:title=""/>
                </v:shape>
                <o:OLEObject Type="Embed" ProgID="Equation.DSMT4" ShapeID="_x0000_i1187" DrawAspect="Content" ObjectID="_1629138198" r:id="rId307"/>
              </w:object>
            </w:r>
          </w:p>
        </w:tc>
      </w:tr>
    </w:tbl>
    <w:p w14:paraId="1DC7ACDD" w14:textId="77777777" w:rsidR="00F43B2F" w:rsidRPr="00D42E57" w:rsidRDefault="00F43B2F" w:rsidP="00F43B2F">
      <w:pPr>
        <w:widowControl w:val="0"/>
        <w:adjustRightInd w:val="0"/>
        <w:snapToGrid w:val="0"/>
        <w:spacing w:line="480" w:lineRule="auto"/>
        <w:rPr>
          <w:rFonts w:eastAsiaTheme="minorEastAsia"/>
          <w:snapToGrid w:val="0"/>
          <w:color w:val="auto"/>
          <w:sz w:val="20"/>
          <w:lang w:eastAsia="zh-CN" w:bidi="en-US"/>
        </w:rPr>
      </w:pPr>
    </w:p>
    <w:p w14:paraId="103F5183" w14:textId="2C90DDE1" w:rsidR="00F43B2F" w:rsidRPr="00D42E57" w:rsidRDefault="00F43B2F" w:rsidP="00F43B2F">
      <w:pPr>
        <w:widowControl w:val="0"/>
        <w:numPr>
          <w:ilvl w:val="0"/>
          <w:numId w:val="4"/>
        </w:numPr>
        <w:adjustRightInd w:val="0"/>
        <w:snapToGrid w:val="0"/>
        <w:spacing w:line="480" w:lineRule="auto"/>
        <w:ind w:firstLine="210"/>
        <w:rPr>
          <w:snapToGrid w:val="0"/>
          <w:color w:val="auto"/>
          <w:sz w:val="20"/>
          <w:lang w:eastAsia="zh-CN" w:bidi="en-US"/>
        </w:rPr>
      </w:pPr>
      <w:r w:rsidRPr="00D42E57">
        <w:rPr>
          <w:snapToGrid w:val="0"/>
          <w:color w:val="auto"/>
          <w:sz w:val="20"/>
          <w:lang w:eastAsia="zh-CN" w:bidi="en-US"/>
        </w:rPr>
        <w:t xml:space="preserve">Experiment 4 was carried out to show the effect of assigning different values to parameter </w:t>
      </w:r>
      <w:r w:rsidRPr="00D42E57">
        <w:rPr>
          <w:i/>
          <w:snapToGrid w:val="0"/>
          <w:color w:val="auto"/>
          <w:sz w:val="20"/>
          <w:lang w:eastAsia="zh-CN" w:bidi="en-US"/>
        </w:rPr>
        <w:t xml:space="preserve">λ </w:t>
      </w:r>
      <w:r w:rsidRPr="00D42E57">
        <w:rPr>
          <w:snapToGrid w:val="0"/>
          <w:color w:val="auto"/>
          <w:sz w:val="20"/>
          <w:lang w:eastAsia="zh-CN" w:bidi="en-US"/>
        </w:rPr>
        <w:t xml:space="preserve">on the ranking results. The results of the experiment are the scores and rankings of the five alternatives, which are shown in Table 9 (suppose </w:t>
      </w:r>
      <w:r w:rsidRPr="00D42E57">
        <w:rPr>
          <w:i/>
          <w:snapToGrid w:val="0"/>
          <w:color w:val="auto"/>
          <w:sz w:val="20"/>
          <w:lang w:eastAsia="zh-CN" w:bidi="en-US"/>
        </w:rPr>
        <w:t>a</w:t>
      </w:r>
      <w:r w:rsidRPr="00D42E57">
        <w:rPr>
          <w:snapToGrid w:val="0"/>
          <w:color w:val="auto"/>
          <w:sz w:val="20"/>
          <w:lang w:eastAsia="zh-CN" w:bidi="en-US"/>
        </w:rPr>
        <w:t xml:space="preserve">=1, </w:t>
      </w:r>
      <w:r w:rsidRPr="00D42E57">
        <w:rPr>
          <w:i/>
          <w:snapToGrid w:val="0"/>
          <w:color w:val="auto"/>
          <w:sz w:val="20"/>
          <w:lang w:eastAsia="zh-CN" w:bidi="en-US"/>
        </w:rPr>
        <w:t>b</w:t>
      </w:r>
      <w:r w:rsidRPr="00D42E57">
        <w:rPr>
          <w:snapToGrid w:val="0"/>
          <w:color w:val="auto"/>
          <w:sz w:val="20"/>
          <w:lang w:eastAsia="zh-CN" w:bidi="en-US"/>
        </w:rPr>
        <w:t xml:space="preserve">=2, </w:t>
      </w:r>
      <w:r w:rsidRPr="00D42E57">
        <w:rPr>
          <w:i/>
          <w:snapToGrid w:val="0"/>
          <w:color w:val="auto"/>
          <w:sz w:val="20"/>
          <w:lang w:eastAsia="zh-CN" w:bidi="en-US"/>
        </w:rPr>
        <w:t>q</w:t>
      </w:r>
      <w:r w:rsidRPr="00D42E57">
        <w:rPr>
          <w:snapToGrid w:val="0"/>
          <w:color w:val="auto"/>
          <w:sz w:val="20"/>
          <w:lang w:eastAsia="zh-CN" w:bidi="en-US"/>
        </w:rPr>
        <w:t xml:space="preserve">=2 and </w:t>
      </w:r>
      <w:r w:rsidRPr="00D42E57">
        <w:rPr>
          <w:i/>
          <w:snapToGrid w:val="0"/>
          <w:color w:val="auto"/>
          <w:sz w:val="20"/>
          <w:lang w:eastAsia="zh-CN" w:bidi="en-US"/>
        </w:rPr>
        <w:t>p</w:t>
      </w:r>
      <w:r w:rsidRPr="00D42E57">
        <w:rPr>
          <w:snapToGrid w:val="0"/>
          <w:color w:val="auto"/>
          <w:sz w:val="20"/>
          <w:lang w:eastAsia="zh-CN" w:bidi="en-US"/>
        </w:rPr>
        <w:t xml:space="preserve">=3). </w:t>
      </w:r>
      <w:r w:rsidR="00D42E57">
        <w:rPr>
          <w:snapToGrid w:val="0"/>
          <w:color w:val="auto"/>
          <w:sz w:val="20"/>
          <w:lang w:eastAsia="zh-CN" w:bidi="en-US"/>
        </w:rPr>
        <w:t>As seen</w:t>
      </w:r>
      <w:r w:rsidRPr="00D42E57">
        <w:rPr>
          <w:snapToGrid w:val="0"/>
          <w:color w:val="auto"/>
          <w:sz w:val="20"/>
          <w:lang w:eastAsia="zh-CN" w:bidi="en-US"/>
        </w:rPr>
        <w:t xml:space="preserve"> from the table, the top-ranking alternative is </w:t>
      </w:r>
      <w:r w:rsidRPr="00D42E57">
        <w:rPr>
          <w:i/>
          <w:iCs/>
          <w:snapToGrid w:val="0"/>
          <w:color w:val="auto"/>
          <w:sz w:val="20"/>
          <w:lang w:eastAsia="zh-CN" w:bidi="en-US"/>
        </w:rPr>
        <w:t>A</w:t>
      </w:r>
      <w:r w:rsidRPr="00D42E57">
        <w:rPr>
          <w:snapToGrid w:val="0"/>
          <w:color w:val="auto"/>
          <w:sz w:val="20"/>
          <w:vertAlign w:val="subscript"/>
          <w:lang w:eastAsia="zh-CN" w:bidi="en-US"/>
        </w:rPr>
        <w:t>4</w:t>
      </w:r>
      <w:r w:rsidRPr="00D42E57">
        <w:rPr>
          <w:snapToGrid w:val="0"/>
          <w:color w:val="auto"/>
          <w:sz w:val="20"/>
          <w:lang w:eastAsia="zh-CN" w:bidi="en-US"/>
        </w:rPr>
        <w:t xml:space="preserve"> when </w:t>
      </w:r>
      <w:r w:rsidRPr="00D42E57">
        <w:rPr>
          <w:i/>
          <w:iCs/>
          <w:snapToGrid w:val="0"/>
          <w:color w:val="auto"/>
          <w:sz w:val="20"/>
          <w:lang w:eastAsia="zh-CN" w:bidi="en-US"/>
        </w:rPr>
        <w:t xml:space="preserve">λ </w:t>
      </w:r>
      <w:r w:rsidRPr="00D42E57">
        <w:rPr>
          <w:snapToGrid w:val="0"/>
          <w:color w:val="auto"/>
          <w:sz w:val="20"/>
          <w:lang w:eastAsia="zh-CN" w:bidi="en-US"/>
        </w:rPr>
        <w:t xml:space="preserve">&lt; 1, the top-ranking alternative becomes </w:t>
      </w:r>
      <w:r w:rsidRPr="00D42E57">
        <w:rPr>
          <w:i/>
          <w:iCs/>
          <w:snapToGrid w:val="0"/>
          <w:color w:val="auto"/>
          <w:sz w:val="20"/>
          <w:lang w:eastAsia="zh-CN" w:bidi="en-US"/>
        </w:rPr>
        <w:t>A</w:t>
      </w:r>
      <w:r w:rsidRPr="00D42E57">
        <w:rPr>
          <w:snapToGrid w:val="0"/>
          <w:color w:val="auto"/>
          <w:sz w:val="20"/>
          <w:vertAlign w:val="subscript"/>
          <w:lang w:eastAsia="zh-CN" w:bidi="en-US"/>
        </w:rPr>
        <w:t>2</w:t>
      </w:r>
      <w:r w:rsidRPr="00D42E57">
        <w:rPr>
          <w:snapToGrid w:val="0"/>
          <w:color w:val="auto"/>
          <w:sz w:val="20"/>
          <w:lang w:eastAsia="zh-CN" w:bidi="en-US"/>
        </w:rPr>
        <w:t xml:space="preserve"> when </w:t>
      </w:r>
      <w:r w:rsidRPr="00D42E57">
        <w:rPr>
          <w:i/>
          <w:iCs/>
          <w:snapToGrid w:val="0"/>
          <w:color w:val="auto"/>
          <w:sz w:val="20"/>
          <w:lang w:eastAsia="zh-CN" w:bidi="en-US"/>
        </w:rPr>
        <w:t xml:space="preserve">λ </w:t>
      </w:r>
      <w:r w:rsidRPr="00D42E57">
        <w:rPr>
          <w:rFonts w:ascii="Cambria Math" w:hAnsi="Cambria Math"/>
          <w:snapToGrid w:val="0"/>
          <w:color w:val="auto"/>
          <w:sz w:val="20"/>
          <w:lang w:eastAsia="zh-CN" w:bidi="en-US"/>
        </w:rPr>
        <w:t xml:space="preserve">≥ </w:t>
      </w:r>
      <w:r w:rsidRPr="00D42E57">
        <w:rPr>
          <w:snapToGrid w:val="0"/>
          <w:color w:val="auto"/>
          <w:sz w:val="20"/>
          <w:lang w:eastAsia="zh-CN" w:bidi="en-US"/>
        </w:rPr>
        <w:t>1</w:t>
      </w:r>
      <w:r w:rsidRPr="00D42E57">
        <w:rPr>
          <w:color w:val="auto"/>
          <w:sz w:val="20"/>
          <w:lang w:eastAsia="zh-CN" w:bidi="en-US"/>
        </w:rPr>
        <w:t>,</w:t>
      </w:r>
      <w:r w:rsidRPr="00D42E57">
        <w:rPr>
          <w:snapToGrid w:val="0"/>
          <w:color w:val="auto"/>
          <w:sz w:val="20"/>
          <w:lang w:eastAsia="zh-CN" w:bidi="en-US"/>
        </w:rPr>
        <w:t xml:space="preserve"> and the scores of</w:t>
      </w:r>
      <w:r w:rsidRPr="00D42E57">
        <w:rPr>
          <w:i/>
          <w:snapToGrid w:val="0"/>
          <w:color w:val="auto"/>
          <w:sz w:val="20"/>
          <w:lang w:eastAsia="zh-CN" w:bidi="en-US"/>
        </w:rPr>
        <w:t xml:space="preserve"> A</w:t>
      </w:r>
      <w:r w:rsidRPr="00D42E57">
        <w:rPr>
          <w:snapToGrid w:val="0"/>
          <w:color w:val="auto"/>
          <w:sz w:val="20"/>
          <w:vertAlign w:val="subscript"/>
          <w:lang w:eastAsia="zh-CN" w:bidi="en-US"/>
        </w:rPr>
        <w:t>1</w:t>
      </w:r>
      <w:r w:rsidRPr="00D42E57">
        <w:rPr>
          <w:rFonts w:eastAsia="宋体"/>
          <w:snapToGrid w:val="0"/>
          <w:color w:val="auto"/>
          <w:sz w:val="20"/>
          <w:lang w:eastAsia="zh-CN" w:bidi="en-US"/>
        </w:rPr>
        <w:t>,</w:t>
      </w:r>
      <w:r w:rsidRPr="00D42E57">
        <w:rPr>
          <w:snapToGrid w:val="0"/>
          <w:color w:val="auto"/>
          <w:sz w:val="20"/>
          <w:lang w:eastAsia="zh-CN" w:bidi="en-US"/>
        </w:rPr>
        <w:t xml:space="preserve"> </w:t>
      </w:r>
      <w:r w:rsidRPr="00D42E57">
        <w:rPr>
          <w:i/>
          <w:snapToGrid w:val="0"/>
          <w:color w:val="auto"/>
          <w:sz w:val="20"/>
          <w:lang w:eastAsia="zh-CN" w:bidi="en-US"/>
        </w:rPr>
        <w:t>A</w:t>
      </w:r>
      <w:r w:rsidRPr="00D42E57">
        <w:rPr>
          <w:snapToGrid w:val="0"/>
          <w:color w:val="auto"/>
          <w:sz w:val="20"/>
          <w:vertAlign w:val="subscript"/>
          <w:lang w:eastAsia="zh-CN" w:bidi="en-US"/>
        </w:rPr>
        <w:t>2</w:t>
      </w:r>
      <w:r w:rsidRPr="00D42E57">
        <w:rPr>
          <w:i/>
          <w:snapToGrid w:val="0"/>
          <w:color w:val="auto"/>
          <w:sz w:val="20"/>
          <w:lang w:eastAsia="zh-CN" w:bidi="en-US"/>
        </w:rPr>
        <w:t>, A</w:t>
      </w:r>
      <w:r w:rsidRPr="00D42E57">
        <w:rPr>
          <w:snapToGrid w:val="0"/>
          <w:color w:val="auto"/>
          <w:sz w:val="20"/>
          <w:vertAlign w:val="subscript"/>
          <w:lang w:eastAsia="zh-CN" w:bidi="en-US"/>
        </w:rPr>
        <w:t>3</w:t>
      </w:r>
      <w:r w:rsidRPr="00D42E57">
        <w:rPr>
          <w:i/>
          <w:snapToGrid w:val="0"/>
          <w:color w:val="auto"/>
          <w:sz w:val="20"/>
          <w:lang w:eastAsia="zh-CN" w:bidi="en-US"/>
        </w:rPr>
        <w:t>, A</w:t>
      </w:r>
      <w:r w:rsidRPr="00D42E57">
        <w:rPr>
          <w:snapToGrid w:val="0"/>
          <w:color w:val="auto"/>
          <w:sz w:val="20"/>
          <w:vertAlign w:val="subscript"/>
          <w:lang w:eastAsia="zh-CN" w:bidi="en-US"/>
        </w:rPr>
        <w:t xml:space="preserve">4 </w:t>
      </w:r>
      <w:r w:rsidRPr="00D42E57">
        <w:rPr>
          <w:snapToGrid w:val="0"/>
          <w:color w:val="auto"/>
          <w:sz w:val="20"/>
          <w:lang w:eastAsia="zh-CN" w:bidi="en-US"/>
        </w:rPr>
        <w:t>and</w:t>
      </w:r>
      <w:r w:rsidRPr="00D42E57">
        <w:rPr>
          <w:i/>
          <w:snapToGrid w:val="0"/>
          <w:color w:val="auto"/>
          <w:sz w:val="20"/>
          <w:lang w:eastAsia="zh-CN" w:bidi="en-US"/>
        </w:rPr>
        <w:t xml:space="preserve"> A</w:t>
      </w:r>
      <w:r w:rsidRPr="00D42E57">
        <w:rPr>
          <w:snapToGrid w:val="0"/>
          <w:color w:val="auto"/>
          <w:sz w:val="20"/>
          <w:vertAlign w:val="subscript"/>
          <w:lang w:eastAsia="zh-CN" w:bidi="en-US"/>
        </w:rPr>
        <w:t>5</w:t>
      </w:r>
      <w:r w:rsidRPr="00D42E57">
        <w:rPr>
          <w:i/>
          <w:snapToGrid w:val="0"/>
          <w:color w:val="auto"/>
          <w:sz w:val="20"/>
          <w:lang w:eastAsia="zh-CN" w:bidi="en-US"/>
        </w:rPr>
        <w:t xml:space="preserve"> </w:t>
      </w:r>
      <w:r w:rsidRPr="00D42E57">
        <w:rPr>
          <w:snapToGrid w:val="0"/>
          <w:color w:val="auto"/>
          <w:sz w:val="20"/>
          <w:lang w:eastAsia="zh-CN" w:bidi="en-US"/>
        </w:rPr>
        <w:t xml:space="preserve">gradually increase as </w:t>
      </w:r>
      <w:r w:rsidRPr="00D42E57">
        <w:rPr>
          <w:i/>
          <w:snapToGrid w:val="0"/>
          <w:color w:val="auto"/>
          <w:sz w:val="20"/>
          <w:lang w:eastAsia="zh-CN" w:bidi="en-US"/>
        </w:rPr>
        <w:t xml:space="preserve">λ </w:t>
      </w:r>
      <w:r w:rsidRPr="00D42E57">
        <w:rPr>
          <w:snapToGrid w:val="0"/>
          <w:color w:val="auto"/>
          <w:sz w:val="20"/>
          <w:lang w:eastAsia="zh-CN" w:bidi="en-US"/>
        </w:rPr>
        <w:t xml:space="preserve">increases. This indicates that the parameter </w:t>
      </w:r>
      <w:r w:rsidRPr="00D42E57">
        <w:rPr>
          <w:i/>
          <w:snapToGrid w:val="0"/>
          <w:color w:val="auto"/>
          <w:sz w:val="20"/>
          <w:lang w:eastAsia="zh-CN" w:bidi="en-US"/>
        </w:rPr>
        <w:t>λ</w:t>
      </w:r>
      <w:r w:rsidRPr="00D42E57">
        <w:rPr>
          <w:snapToGrid w:val="0"/>
          <w:color w:val="auto"/>
          <w:sz w:val="20"/>
          <w:lang w:eastAsia="zh-CN" w:bidi="en-US"/>
        </w:rPr>
        <w:t xml:space="preserve"> can be regarded as the “decision maker’s attitude”. The smaller the value of the parameter </w:t>
      </w:r>
      <w:r w:rsidRPr="00D42E57">
        <w:rPr>
          <w:i/>
          <w:snapToGrid w:val="0"/>
          <w:color w:val="auto"/>
          <w:sz w:val="20"/>
          <w:lang w:eastAsia="zh-CN" w:bidi="en-US"/>
        </w:rPr>
        <w:t xml:space="preserve">λ </w:t>
      </w:r>
      <w:r w:rsidRPr="00D42E57">
        <w:rPr>
          <w:snapToGrid w:val="0"/>
          <w:color w:val="auto"/>
          <w:sz w:val="20"/>
          <w:lang w:eastAsia="zh-CN" w:bidi="en-US"/>
        </w:rPr>
        <w:t>is, the more pessimistic the decision maker</w:t>
      </w:r>
      <w:r w:rsidR="00324C38">
        <w:rPr>
          <w:snapToGrid w:val="0"/>
          <w:color w:val="auto"/>
          <w:sz w:val="20"/>
          <w:lang w:eastAsia="zh-CN" w:bidi="en-US"/>
        </w:rPr>
        <w:t>,</w:t>
      </w:r>
      <w:r w:rsidRPr="00D42E57">
        <w:rPr>
          <w:snapToGrid w:val="0"/>
          <w:color w:val="auto"/>
          <w:sz w:val="20"/>
          <w:lang w:eastAsia="zh-CN" w:bidi="en-US"/>
        </w:rPr>
        <w:t xml:space="preserve"> and vice versa. When the decision maker’s attitude is pessimistic to a certain extent (</w:t>
      </w:r>
      <w:r w:rsidRPr="00D42E57">
        <w:rPr>
          <w:i/>
          <w:snapToGrid w:val="0"/>
          <w:color w:val="auto"/>
          <w:sz w:val="20"/>
          <w:lang w:eastAsia="zh-CN" w:bidi="en-US"/>
        </w:rPr>
        <w:t xml:space="preserve">λ </w:t>
      </w:r>
      <w:r w:rsidRPr="00D42E57">
        <w:rPr>
          <w:snapToGrid w:val="0"/>
          <w:color w:val="auto"/>
          <w:sz w:val="20"/>
          <w:lang w:eastAsia="zh-CN" w:bidi="en-US"/>
        </w:rPr>
        <w:t xml:space="preserve">&lt; 1), the best alternative will change, that is, the original first-place attribute will drop to second place. We can divide the attitudes of the three decision makers according to the following rankings and the range of their corresponding parameter </w:t>
      </w:r>
      <w:r w:rsidRPr="00D42E57">
        <w:rPr>
          <w:i/>
          <w:snapToGrid w:val="0"/>
          <w:color w:val="auto"/>
          <w:sz w:val="20"/>
          <w:lang w:eastAsia="zh-CN" w:bidi="en-US"/>
        </w:rPr>
        <w:t>λ</w:t>
      </w:r>
      <w:r w:rsidRPr="00D42E57">
        <w:rPr>
          <w:snapToGrid w:val="0"/>
          <w:color w:val="auto"/>
          <w:sz w:val="20"/>
          <w:lang w:eastAsia="zh-CN" w:bidi="en-US"/>
        </w:rPr>
        <w:t xml:space="preserve">: pessimistic (0 &lt; </w:t>
      </w:r>
      <w:r w:rsidRPr="00D42E57">
        <w:rPr>
          <w:i/>
          <w:snapToGrid w:val="0"/>
          <w:color w:val="auto"/>
          <w:sz w:val="20"/>
          <w:lang w:eastAsia="zh-CN" w:bidi="en-US"/>
        </w:rPr>
        <w:t xml:space="preserve">λ </w:t>
      </w:r>
      <w:r w:rsidRPr="00D42E57">
        <w:rPr>
          <w:rFonts w:ascii="Cambria Math" w:hAnsi="Cambria Math"/>
          <w:snapToGrid w:val="0"/>
          <w:color w:val="auto"/>
          <w:sz w:val="20"/>
          <w:lang w:eastAsia="zh-CN" w:bidi="en-US"/>
        </w:rPr>
        <w:t>≤</w:t>
      </w:r>
      <w:r w:rsidRPr="00D42E57">
        <w:rPr>
          <w:snapToGrid w:val="0"/>
          <w:color w:val="auto"/>
          <w:sz w:val="20"/>
          <w:lang w:eastAsia="zh-CN" w:bidi="en-US"/>
        </w:rPr>
        <w:t xml:space="preserve"> 1), neutral (1&lt; </w:t>
      </w:r>
      <w:r w:rsidRPr="00D42E57">
        <w:rPr>
          <w:i/>
          <w:snapToGrid w:val="0"/>
          <w:color w:val="auto"/>
          <w:sz w:val="20"/>
          <w:lang w:eastAsia="zh-CN" w:bidi="en-US"/>
        </w:rPr>
        <w:t xml:space="preserve">λ </w:t>
      </w:r>
      <w:r w:rsidRPr="00D42E57">
        <w:rPr>
          <w:rFonts w:ascii="Cambria Math" w:hAnsi="Cambria Math"/>
          <w:snapToGrid w:val="0"/>
          <w:color w:val="auto"/>
          <w:sz w:val="20"/>
          <w:lang w:eastAsia="zh-CN" w:bidi="en-US"/>
        </w:rPr>
        <w:t>≤</w:t>
      </w:r>
      <w:r w:rsidRPr="00D42E57">
        <w:rPr>
          <w:snapToGrid w:val="0"/>
          <w:color w:val="auto"/>
          <w:sz w:val="20"/>
          <w:lang w:eastAsia="zh-CN" w:bidi="en-US"/>
        </w:rPr>
        <w:t>5) and optimistic (</w:t>
      </w:r>
      <w:r w:rsidRPr="00D42E57">
        <w:rPr>
          <w:i/>
          <w:snapToGrid w:val="0"/>
          <w:color w:val="auto"/>
          <w:sz w:val="20"/>
          <w:lang w:eastAsia="zh-CN" w:bidi="en-US"/>
        </w:rPr>
        <w:t>λ&gt;</w:t>
      </w:r>
      <w:r w:rsidRPr="00D42E57">
        <w:rPr>
          <w:snapToGrid w:val="0"/>
          <w:color w:val="auto"/>
          <w:sz w:val="20"/>
          <w:lang w:eastAsia="zh-CN" w:bidi="en-US"/>
        </w:rPr>
        <w:t>5).</w:t>
      </w:r>
    </w:p>
    <w:p w14:paraId="1436DC69" w14:textId="77777777" w:rsidR="004369C9" w:rsidRDefault="004369C9" w:rsidP="00F43B2F">
      <w:pPr>
        <w:widowControl w:val="0"/>
        <w:adjustRightInd w:val="0"/>
        <w:snapToGrid w:val="0"/>
        <w:spacing w:line="480" w:lineRule="auto"/>
        <w:rPr>
          <w:b/>
          <w:snapToGrid w:val="0"/>
          <w:color w:val="auto"/>
          <w:sz w:val="20"/>
          <w:lang w:eastAsia="zh-CN" w:bidi="en-US"/>
        </w:rPr>
      </w:pPr>
    </w:p>
    <w:p w14:paraId="6826BD0B" w14:textId="791B1CE2" w:rsidR="00F43B2F" w:rsidRPr="004369C9" w:rsidRDefault="00F43B2F" w:rsidP="00F43B2F">
      <w:pPr>
        <w:widowControl w:val="0"/>
        <w:adjustRightInd w:val="0"/>
        <w:snapToGrid w:val="0"/>
        <w:spacing w:line="480" w:lineRule="auto"/>
        <w:rPr>
          <w:snapToGrid w:val="0"/>
          <w:color w:val="auto"/>
          <w:sz w:val="20"/>
          <w:highlight w:val="magenta"/>
          <w:lang w:eastAsia="zh-CN" w:bidi="en-US"/>
        </w:rPr>
      </w:pPr>
      <w:r w:rsidRPr="004369C9">
        <w:rPr>
          <w:b/>
          <w:snapToGrid w:val="0"/>
          <w:color w:val="auto"/>
          <w:sz w:val="20"/>
          <w:highlight w:val="magenta"/>
          <w:lang w:eastAsia="zh-CN" w:bidi="en-US"/>
        </w:rPr>
        <w:t xml:space="preserve">Table </w:t>
      </w:r>
      <w:r w:rsidRPr="004369C9">
        <w:rPr>
          <w:rFonts w:eastAsiaTheme="minorEastAsia"/>
          <w:b/>
          <w:snapToGrid w:val="0"/>
          <w:color w:val="auto"/>
          <w:sz w:val="20"/>
          <w:highlight w:val="magenta"/>
          <w:lang w:eastAsia="zh-CN" w:bidi="en-US"/>
        </w:rPr>
        <w:t>9.</w:t>
      </w:r>
      <w:r w:rsidRPr="004369C9">
        <w:rPr>
          <w:b/>
          <w:snapToGrid w:val="0"/>
          <w:color w:val="auto"/>
          <w:sz w:val="20"/>
          <w:highlight w:val="magenta"/>
          <w:lang w:eastAsia="zh-CN" w:bidi="en-US"/>
        </w:rPr>
        <w:t xml:space="preserve"> The results of experiment 4</w:t>
      </w:r>
      <w:r w:rsidR="004369C9">
        <w:rPr>
          <w:b/>
          <w:snapToGrid w:val="0"/>
          <w:color w:val="auto"/>
          <w:sz w:val="20"/>
          <w:highlight w:val="magenta"/>
          <w:lang w:eastAsia="zh-CN" w:bidi="en-US"/>
        </w:rPr>
        <w:t>.</w:t>
      </w:r>
    </w:p>
    <w:tbl>
      <w:tblPr>
        <w:tblStyle w:val="ad"/>
        <w:tblW w:w="8815" w:type="dxa"/>
        <w:jc w:val="center"/>
        <w:tblBorders>
          <w:left w:val="none" w:sz="0" w:space="0" w:color="auto"/>
          <w:right w:val="none" w:sz="0" w:space="0" w:color="auto"/>
          <w:insideH w:val="single" w:sz="8" w:space="0" w:color="auto"/>
          <w:insideV w:val="single" w:sz="8" w:space="0" w:color="auto"/>
        </w:tblBorders>
        <w:tblLayout w:type="fixed"/>
        <w:tblLook w:val="04A0" w:firstRow="1" w:lastRow="0" w:firstColumn="1" w:lastColumn="0" w:noHBand="0" w:noVBand="1"/>
      </w:tblPr>
      <w:tblGrid>
        <w:gridCol w:w="1593"/>
        <w:gridCol w:w="4273"/>
        <w:gridCol w:w="2949"/>
      </w:tblGrid>
      <w:tr w:rsidR="00F43B2F" w:rsidRPr="00D42E57" w14:paraId="669537ED" w14:textId="77777777" w:rsidTr="00084FC2">
        <w:trPr>
          <w:trHeight w:val="224"/>
          <w:jc w:val="center"/>
        </w:trPr>
        <w:tc>
          <w:tcPr>
            <w:tcW w:w="1593" w:type="dxa"/>
            <w:tcBorders>
              <w:top w:val="single" w:sz="8" w:space="0" w:color="auto"/>
            </w:tcBorders>
            <w:vAlign w:val="center"/>
          </w:tcPr>
          <w:p w14:paraId="312F4084" w14:textId="77777777" w:rsidR="00F43B2F" w:rsidRPr="00D42E57" w:rsidRDefault="00F43B2F" w:rsidP="00D63FB6">
            <w:pPr>
              <w:widowControl w:val="0"/>
              <w:adjustRightInd w:val="0"/>
              <w:snapToGrid w:val="0"/>
              <w:spacing w:line="480" w:lineRule="auto"/>
              <w:ind w:firstLineChars="150" w:firstLine="301"/>
              <w:rPr>
                <w:b/>
                <w:snapToGrid w:val="0"/>
                <w:color w:val="auto"/>
                <w:lang w:eastAsia="zh-CN" w:bidi="en-US"/>
              </w:rPr>
            </w:pPr>
            <w:r w:rsidRPr="00D42E57">
              <w:rPr>
                <w:b/>
                <w:i/>
                <w:snapToGrid w:val="0"/>
                <w:color w:val="auto"/>
                <w:lang w:eastAsia="zh-CN" w:bidi="en-US"/>
              </w:rPr>
              <w:t>λ</w:t>
            </w:r>
          </w:p>
        </w:tc>
        <w:tc>
          <w:tcPr>
            <w:tcW w:w="4273" w:type="dxa"/>
            <w:tcBorders>
              <w:top w:val="single" w:sz="8" w:space="0" w:color="auto"/>
            </w:tcBorders>
            <w:vAlign w:val="center"/>
          </w:tcPr>
          <w:p w14:paraId="7CCAC28B" w14:textId="77777777" w:rsidR="00F43B2F" w:rsidRPr="00D42E57" w:rsidRDefault="00F43B2F" w:rsidP="00084FC2">
            <w:pPr>
              <w:widowControl w:val="0"/>
              <w:adjustRightInd w:val="0"/>
              <w:snapToGrid w:val="0"/>
              <w:spacing w:line="480" w:lineRule="auto"/>
              <w:ind w:firstLine="210"/>
              <w:rPr>
                <w:b/>
                <w:snapToGrid w:val="0"/>
                <w:color w:val="auto"/>
                <w:lang w:eastAsia="zh-CN" w:bidi="en-US"/>
              </w:rPr>
            </w:pPr>
            <w:r w:rsidRPr="00D42E57">
              <w:rPr>
                <w:b/>
                <w:snapToGrid w:val="0"/>
                <w:color w:val="auto"/>
                <w:lang w:eastAsia="zh-CN" w:bidi="en-US"/>
              </w:rPr>
              <w:t>Scores of the five alternatives</w:t>
            </w:r>
          </w:p>
        </w:tc>
        <w:tc>
          <w:tcPr>
            <w:tcW w:w="2949" w:type="dxa"/>
            <w:tcBorders>
              <w:top w:val="single" w:sz="8" w:space="0" w:color="auto"/>
            </w:tcBorders>
            <w:vAlign w:val="center"/>
          </w:tcPr>
          <w:p w14:paraId="0996505A" w14:textId="77777777" w:rsidR="00F43B2F" w:rsidRPr="00D42E57" w:rsidRDefault="00F43B2F" w:rsidP="00D63FB6">
            <w:pPr>
              <w:widowControl w:val="0"/>
              <w:adjustRightInd w:val="0"/>
              <w:snapToGrid w:val="0"/>
              <w:spacing w:line="480" w:lineRule="auto"/>
              <w:ind w:firstLineChars="250" w:firstLine="502"/>
              <w:rPr>
                <w:b/>
                <w:snapToGrid w:val="0"/>
                <w:color w:val="auto"/>
                <w:lang w:eastAsia="zh-CN" w:bidi="en-US"/>
              </w:rPr>
            </w:pPr>
            <w:r w:rsidRPr="00D42E57">
              <w:rPr>
                <w:b/>
                <w:snapToGrid w:val="0"/>
                <w:color w:val="auto"/>
                <w:lang w:eastAsia="zh-CN" w:bidi="en-US"/>
              </w:rPr>
              <w:t>Ranking</w:t>
            </w:r>
          </w:p>
        </w:tc>
      </w:tr>
      <w:tr w:rsidR="00F43B2F" w:rsidRPr="00D42E57" w14:paraId="1EA5ADD9" w14:textId="77777777" w:rsidTr="00084FC2">
        <w:trPr>
          <w:trHeight w:val="883"/>
          <w:jc w:val="center"/>
        </w:trPr>
        <w:tc>
          <w:tcPr>
            <w:tcW w:w="1593" w:type="dxa"/>
            <w:vAlign w:val="center"/>
          </w:tcPr>
          <w:p w14:paraId="058F77E3" w14:textId="77777777" w:rsidR="00F43B2F" w:rsidRPr="00D42E57" w:rsidRDefault="00F43B2F" w:rsidP="00084FC2">
            <w:pPr>
              <w:widowControl w:val="0"/>
              <w:adjustRightInd w:val="0"/>
              <w:snapToGrid w:val="0"/>
              <w:spacing w:line="480" w:lineRule="auto"/>
              <w:ind w:firstLineChars="100" w:firstLine="200"/>
              <w:rPr>
                <w:snapToGrid w:val="0"/>
                <w:color w:val="auto"/>
                <w:lang w:eastAsia="zh-CN" w:bidi="en-US"/>
              </w:rPr>
            </w:pPr>
            <w:r w:rsidRPr="00D42E57">
              <w:rPr>
                <w:i/>
                <w:snapToGrid w:val="0"/>
                <w:color w:val="auto"/>
                <w:lang w:eastAsia="zh-CN" w:bidi="en-US"/>
              </w:rPr>
              <w:t>λ</w:t>
            </w:r>
            <w:r w:rsidRPr="00D42E57">
              <w:rPr>
                <w:snapToGrid w:val="0"/>
                <w:color w:val="auto"/>
                <w:lang w:eastAsia="zh-CN" w:bidi="en-US"/>
              </w:rPr>
              <w:t>=0.5</w:t>
            </w:r>
          </w:p>
        </w:tc>
        <w:tc>
          <w:tcPr>
            <w:tcW w:w="4273" w:type="dxa"/>
            <w:vAlign w:val="center"/>
          </w:tcPr>
          <w:p w14:paraId="6BF6EB72"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1</w:t>
            </w:r>
            <w:r w:rsidRPr="00D42E57">
              <w:rPr>
                <w:snapToGrid w:val="0"/>
                <w:color w:val="auto"/>
                <w:lang w:eastAsia="zh-CN" w:bidi="en-US"/>
              </w:rPr>
              <w:t>=-0.8925, S</w:t>
            </w:r>
            <w:r w:rsidRPr="00D42E57">
              <w:rPr>
                <w:snapToGrid w:val="0"/>
                <w:color w:val="auto"/>
                <w:vertAlign w:val="subscript"/>
                <w:lang w:eastAsia="zh-CN" w:bidi="en-US"/>
              </w:rPr>
              <w:t>2</w:t>
            </w:r>
            <w:r w:rsidRPr="00D42E57">
              <w:rPr>
                <w:snapToGrid w:val="0"/>
                <w:color w:val="auto"/>
                <w:lang w:eastAsia="zh-CN" w:bidi="en-US"/>
              </w:rPr>
              <w:t>=-0.7335, S</w:t>
            </w:r>
            <w:r w:rsidRPr="00D42E57">
              <w:rPr>
                <w:snapToGrid w:val="0"/>
                <w:color w:val="auto"/>
                <w:vertAlign w:val="subscript"/>
                <w:lang w:eastAsia="zh-CN" w:bidi="en-US"/>
              </w:rPr>
              <w:t>3</w:t>
            </w:r>
            <w:r w:rsidRPr="00D42E57">
              <w:rPr>
                <w:snapToGrid w:val="0"/>
                <w:color w:val="auto"/>
                <w:lang w:eastAsia="zh-CN" w:bidi="en-US"/>
              </w:rPr>
              <w:t>=-0.8641,</w:t>
            </w:r>
          </w:p>
          <w:p w14:paraId="7AB36627"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4</w:t>
            </w:r>
            <w:r w:rsidRPr="00D42E57">
              <w:rPr>
                <w:snapToGrid w:val="0"/>
                <w:color w:val="auto"/>
                <w:lang w:eastAsia="zh-CN" w:bidi="en-US"/>
              </w:rPr>
              <w:t>= -0.7057, S</w:t>
            </w:r>
            <w:r w:rsidRPr="00D42E57">
              <w:rPr>
                <w:snapToGrid w:val="0"/>
                <w:color w:val="auto"/>
                <w:vertAlign w:val="subscript"/>
                <w:lang w:eastAsia="zh-CN" w:bidi="en-US"/>
              </w:rPr>
              <w:t>5</w:t>
            </w:r>
            <w:r w:rsidRPr="00D42E57">
              <w:rPr>
                <w:snapToGrid w:val="0"/>
                <w:color w:val="auto"/>
                <w:lang w:eastAsia="zh-CN" w:bidi="en-US"/>
              </w:rPr>
              <w:t>=-0.8707</w:t>
            </w:r>
          </w:p>
        </w:tc>
        <w:tc>
          <w:tcPr>
            <w:tcW w:w="2949" w:type="dxa"/>
            <w:vAlign w:val="center"/>
          </w:tcPr>
          <w:p w14:paraId="4F62DC2E" w14:textId="77777777" w:rsidR="00F43B2F" w:rsidRPr="008276BF" w:rsidRDefault="006E15F3" w:rsidP="00084FC2">
            <w:pPr>
              <w:widowControl w:val="0"/>
              <w:adjustRightInd w:val="0"/>
              <w:snapToGrid w:val="0"/>
              <w:spacing w:line="480" w:lineRule="auto"/>
              <w:ind w:firstLine="210"/>
              <w:rPr>
                <w:snapToGrid w:val="0"/>
                <w:color w:val="auto"/>
                <w:highlight w:val="green"/>
                <w:lang w:eastAsia="zh-CN" w:bidi="en-US"/>
              </w:rPr>
            </w:pPr>
            <w:r w:rsidRPr="008276BF">
              <w:rPr>
                <w:color w:val="auto"/>
                <w:position w:val="-10"/>
                <w:sz w:val="24"/>
                <w:highlight w:val="green"/>
              </w:rPr>
              <w:object w:dxaOrig="1875" w:dyaOrig="285" w14:anchorId="0EB5EBF4">
                <v:shape id="_x0000_i1188" type="#_x0000_t75" alt="" style="width:93.9pt;height:14.4pt;mso-width-percent:0;mso-height-percent:0;mso-width-percent:0;mso-height-percent:0" o:ole="">
                  <v:imagedata r:id="rId308" o:title=""/>
                </v:shape>
                <o:OLEObject Type="Embed" ProgID="Equation.DSMT4" ShapeID="_x0000_i1188" DrawAspect="Content" ObjectID="_1629138199" r:id="rId309"/>
              </w:object>
            </w:r>
          </w:p>
        </w:tc>
      </w:tr>
      <w:tr w:rsidR="00F43B2F" w:rsidRPr="00D42E57" w14:paraId="1063E56D" w14:textId="77777777" w:rsidTr="00084FC2">
        <w:trPr>
          <w:trHeight w:val="883"/>
          <w:jc w:val="center"/>
        </w:trPr>
        <w:tc>
          <w:tcPr>
            <w:tcW w:w="1593" w:type="dxa"/>
            <w:vAlign w:val="center"/>
          </w:tcPr>
          <w:p w14:paraId="550B2F34" w14:textId="77777777" w:rsidR="00F43B2F" w:rsidRPr="00D42E57" w:rsidRDefault="00F43B2F" w:rsidP="00084FC2">
            <w:pPr>
              <w:widowControl w:val="0"/>
              <w:adjustRightInd w:val="0"/>
              <w:snapToGrid w:val="0"/>
              <w:spacing w:line="480" w:lineRule="auto"/>
              <w:ind w:firstLineChars="100" w:firstLine="200"/>
              <w:rPr>
                <w:snapToGrid w:val="0"/>
                <w:color w:val="auto"/>
                <w:lang w:eastAsia="zh-CN" w:bidi="en-US"/>
              </w:rPr>
            </w:pPr>
            <w:r w:rsidRPr="00D42E57">
              <w:rPr>
                <w:i/>
                <w:snapToGrid w:val="0"/>
                <w:color w:val="auto"/>
                <w:lang w:eastAsia="zh-CN" w:bidi="en-US"/>
              </w:rPr>
              <w:t>λ</w:t>
            </w:r>
            <w:r w:rsidRPr="00D42E57">
              <w:rPr>
                <w:snapToGrid w:val="0"/>
                <w:color w:val="auto"/>
                <w:lang w:eastAsia="zh-CN" w:bidi="en-US"/>
              </w:rPr>
              <w:t>=0.9</w:t>
            </w:r>
          </w:p>
        </w:tc>
        <w:tc>
          <w:tcPr>
            <w:tcW w:w="4273" w:type="dxa"/>
            <w:vAlign w:val="center"/>
          </w:tcPr>
          <w:p w14:paraId="291EC1C6"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1</w:t>
            </w:r>
            <w:r w:rsidRPr="00D42E57">
              <w:rPr>
                <w:snapToGrid w:val="0"/>
                <w:color w:val="auto"/>
                <w:lang w:eastAsia="zh-CN" w:bidi="en-US"/>
              </w:rPr>
              <w:t>=-0.5907, S</w:t>
            </w:r>
            <w:r w:rsidRPr="00D42E57">
              <w:rPr>
                <w:snapToGrid w:val="0"/>
                <w:color w:val="auto"/>
                <w:vertAlign w:val="subscript"/>
                <w:lang w:eastAsia="zh-CN" w:bidi="en-US"/>
              </w:rPr>
              <w:t>2</w:t>
            </w:r>
            <w:r w:rsidRPr="00D42E57">
              <w:rPr>
                <w:snapToGrid w:val="0"/>
                <w:color w:val="auto"/>
                <w:lang w:eastAsia="zh-CN" w:bidi="en-US"/>
              </w:rPr>
              <w:t>=-0.2855, S</w:t>
            </w:r>
            <w:r w:rsidRPr="00D42E57">
              <w:rPr>
                <w:snapToGrid w:val="0"/>
                <w:color w:val="auto"/>
                <w:vertAlign w:val="subscript"/>
                <w:lang w:eastAsia="zh-CN" w:bidi="en-US"/>
              </w:rPr>
              <w:t>3</w:t>
            </w:r>
            <w:r w:rsidRPr="00D42E57">
              <w:rPr>
                <w:snapToGrid w:val="0"/>
                <w:color w:val="auto"/>
                <w:lang w:eastAsia="zh-CN" w:bidi="en-US"/>
              </w:rPr>
              <w:t>=-0.5427,</w:t>
            </w:r>
          </w:p>
          <w:p w14:paraId="1BFC8147"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4</w:t>
            </w:r>
            <w:r w:rsidRPr="00D42E57">
              <w:rPr>
                <w:snapToGrid w:val="0"/>
                <w:color w:val="auto"/>
                <w:lang w:eastAsia="zh-CN" w:bidi="en-US"/>
              </w:rPr>
              <w:t>= -0.2739, S</w:t>
            </w:r>
            <w:r w:rsidRPr="00D42E57">
              <w:rPr>
                <w:snapToGrid w:val="0"/>
                <w:color w:val="auto"/>
                <w:vertAlign w:val="subscript"/>
                <w:lang w:eastAsia="zh-CN" w:bidi="en-US"/>
              </w:rPr>
              <w:t>5</w:t>
            </w:r>
            <w:r w:rsidRPr="00D42E57">
              <w:rPr>
                <w:snapToGrid w:val="0"/>
                <w:color w:val="auto"/>
                <w:lang w:eastAsia="zh-CN" w:bidi="en-US"/>
              </w:rPr>
              <w:t>=-0.5233</w:t>
            </w:r>
          </w:p>
        </w:tc>
        <w:tc>
          <w:tcPr>
            <w:tcW w:w="2949" w:type="dxa"/>
            <w:vAlign w:val="center"/>
          </w:tcPr>
          <w:p w14:paraId="40F84B0C" w14:textId="77777777" w:rsidR="00F43B2F" w:rsidRPr="008276BF" w:rsidRDefault="006E15F3" w:rsidP="00084FC2">
            <w:pPr>
              <w:widowControl w:val="0"/>
              <w:adjustRightInd w:val="0"/>
              <w:snapToGrid w:val="0"/>
              <w:spacing w:line="480" w:lineRule="auto"/>
              <w:ind w:firstLine="210"/>
              <w:rPr>
                <w:snapToGrid w:val="0"/>
                <w:color w:val="auto"/>
                <w:highlight w:val="green"/>
                <w:lang w:eastAsia="zh-CN" w:bidi="en-US"/>
              </w:rPr>
            </w:pPr>
            <w:r w:rsidRPr="008276BF">
              <w:rPr>
                <w:color w:val="auto"/>
                <w:position w:val="-10"/>
                <w:sz w:val="24"/>
                <w:highlight w:val="green"/>
              </w:rPr>
              <w:object w:dxaOrig="1875" w:dyaOrig="285" w14:anchorId="7BC56EAE">
                <v:shape id="_x0000_i1189" type="#_x0000_t75" alt="" style="width:93.9pt;height:14.4pt;mso-width-percent:0;mso-height-percent:0;mso-width-percent:0;mso-height-percent:0" o:ole="">
                  <v:imagedata r:id="rId310" o:title=""/>
                </v:shape>
                <o:OLEObject Type="Embed" ProgID="Equation.DSMT4" ShapeID="_x0000_i1189" DrawAspect="Content" ObjectID="_1629138200" r:id="rId311"/>
              </w:object>
            </w:r>
          </w:p>
        </w:tc>
      </w:tr>
      <w:tr w:rsidR="00F43B2F" w:rsidRPr="00D42E57" w14:paraId="7B0561EF" w14:textId="77777777" w:rsidTr="00084FC2">
        <w:trPr>
          <w:trHeight w:val="873"/>
          <w:jc w:val="center"/>
        </w:trPr>
        <w:tc>
          <w:tcPr>
            <w:tcW w:w="1593" w:type="dxa"/>
            <w:vAlign w:val="center"/>
          </w:tcPr>
          <w:p w14:paraId="636546CF" w14:textId="77777777" w:rsidR="00F43B2F" w:rsidRPr="00D42E57" w:rsidRDefault="00F43B2F" w:rsidP="00084FC2">
            <w:pPr>
              <w:widowControl w:val="0"/>
              <w:adjustRightInd w:val="0"/>
              <w:snapToGrid w:val="0"/>
              <w:spacing w:line="480" w:lineRule="auto"/>
              <w:ind w:firstLineChars="100" w:firstLine="200"/>
              <w:rPr>
                <w:snapToGrid w:val="0"/>
                <w:color w:val="auto"/>
                <w:lang w:eastAsia="zh-CN" w:bidi="en-US"/>
              </w:rPr>
            </w:pPr>
            <w:r w:rsidRPr="00D42E57">
              <w:rPr>
                <w:i/>
                <w:snapToGrid w:val="0"/>
                <w:color w:val="auto"/>
                <w:lang w:eastAsia="zh-CN" w:bidi="en-US"/>
              </w:rPr>
              <w:t>λ</w:t>
            </w:r>
            <w:r w:rsidRPr="00D42E57">
              <w:rPr>
                <w:snapToGrid w:val="0"/>
                <w:color w:val="auto"/>
                <w:lang w:eastAsia="zh-CN" w:bidi="en-US"/>
              </w:rPr>
              <w:t>=1</w:t>
            </w:r>
          </w:p>
        </w:tc>
        <w:tc>
          <w:tcPr>
            <w:tcW w:w="4273" w:type="dxa"/>
            <w:vAlign w:val="center"/>
          </w:tcPr>
          <w:p w14:paraId="3F5A6697"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1</w:t>
            </w:r>
            <w:r w:rsidRPr="00D42E57">
              <w:rPr>
                <w:snapToGrid w:val="0"/>
                <w:color w:val="auto"/>
                <w:lang w:eastAsia="zh-CN" w:bidi="en-US"/>
              </w:rPr>
              <w:t>=-0.5334, S</w:t>
            </w:r>
            <w:r w:rsidRPr="00D42E57">
              <w:rPr>
                <w:snapToGrid w:val="0"/>
                <w:color w:val="auto"/>
                <w:vertAlign w:val="subscript"/>
                <w:lang w:eastAsia="zh-CN" w:bidi="en-US"/>
              </w:rPr>
              <w:t>2</w:t>
            </w:r>
            <w:r w:rsidRPr="00D42E57">
              <w:rPr>
                <w:snapToGrid w:val="0"/>
                <w:color w:val="auto"/>
                <w:lang w:eastAsia="zh-CN" w:bidi="en-US"/>
              </w:rPr>
              <w:t>= -0.2247, S</w:t>
            </w:r>
            <w:r w:rsidRPr="00D42E57">
              <w:rPr>
                <w:snapToGrid w:val="0"/>
                <w:color w:val="auto"/>
                <w:vertAlign w:val="subscript"/>
                <w:lang w:eastAsia="zh-CN" w:bidi="en-US"/>
              </w:rPr>
              <w:t>3</w:t>
            </w:r>
            <w:r w:rsidRPr="00D42E57">
              <w:rPr>
                <w:snapToGrid w:val="0"/>
                <w:color w:val="auto"/>
                <w:lang w:eastAsia="zh-CN" w:bidi="en-US"/>
              </w:rPr>
              <w:t>=-0.4893,</w:t>
            </w:r>
          </w:p>
          <w:p w14:paraId="0A1E7E35"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4</w:t>
            </w:r>
            <w:r w:rsidRPr="00D42E57">
              <w:rPr>
                <w:snapToGrid w:val="0"/>
                <w:color w:val="auto"/>
                <w:lang w:eastAsia="zh-CN" w:bidi="en-US"/>
              </w:rPr>
              <w:t>=-0.2196, S</w:t>
            </w:r>
            <w:r w:rsidRPr="00D42E57">
              <w:rPr>
                <w:snapToGrid w:val="0"/>
                <w:color w:val="auto"/>
                <w:vertAlign w:val="subscript"/>
                <w:lang w:eastAsia="zh-CN" w:bidi="en-US"/>
              </w:rPr>
              <w:t>5</w:t>
            </w:r>
            <w:r w:rsidRPr="00D42E57">
              <w:rPr>
                <w:snapToGrid w:val="0"/>
                <w:color w:val="auto"/>
                <w:lang w:eastAsia="zh-CN" w:bidi="en-US"/>
              </w:rPr>
              <w:t>=-0.4591</w:t>
            </w:r>
          </w:p>
        </w:tc>
        <w:tc>
          <w:tcPr>
            <w:tcW w:w="2949" w:type="dxa"/>
            <w:vAlign w:val="center"/>
          </w:tcPr>
          <w:p w14:paraId="4EDC7871" w14:textId="77777777" w:rsidR="00F43B2F" w:rsidRPr="008276BF" w:rsidRDefault="006E15F3" w:rsidP="00084FC2">
            <w:pPr>
              <w:widowControl w:val="0"/>
              <w:adjustRightInd w:val="0"/>
              <w:snapToGrid w:val="0"/>
              <w:spacing w:line="480" w:lineRule="auto"/>
              <w:ind w:firstLine="210"/>
              <w:rPr>
                <w:snapToGrid w:val="0"/>
                <w:color w:val="auto"/>
                <w:highlight w:val="green"/>
                <w:lang w:eastAsia="zh-CN" w:bidi="en-US"/>
              </w:rPr>
            </w:pPr>
            <w:r w:rsidRPr="008276BF">
              <w:rPr>
                <w:color w:val="auto"/>
                <w:position w:val="-10"/>
                <w:sz w:val="24"/>
                <w:highlight w:val="green"/>
              </w:rPr>
              <w:object w:dxaOrig="1875" w:dyaOrig="285" w14:anchorId="46C47FFB">
                <v:shape id="_x0000_i1190" type="#_x0000_t75" alt="" style="width:93.9pt;height:14.4pt;mso-width-percent:0;mso-height-percent:0;mso-width-percent:0;mso-height-percent:0" o:ole="">
                  <v:imagedata r:id="rId312" o:title=""/>
                </v:shape>
                <o:OLEObject Type="Embed" ProgID="Equation.DSMT4" ShapeID="_x0000_i1190" DrawAspect="Content" ObjectID="_1629138201" r:id="rId313"/>
              </w:object>
            </w:r>
          </w:p>
        </w:tc>
      </w:tr>
      <w:tr w:rsidR="00F43B2F" w:rsidRPr="00D42E57" w14:paraId="690DC0C5" w14:textId="77777777" w:rsidTr="00084FC2">
        <w:trPr>
          <w:trHeight w:val="883"/>
          <w:jc w:val="center"/>
        </w:trPr>
        <w:tc>
          <w:tcPr>
            <w:tcW w:w="1593" w:type="dxa"/>
            <w:vAlign w:val="center"/>
          </w:tcPr>
          <w:p w14:paraId="188B1AB1" w14:textId="77777777" w:rsidR="00F43B2F" w:rsidRPr="00D42E57" w:rsidRDefault="00F43B2F" w:rsidP="00084FC2">
            <w:pPr>
              <w:widowControl w:val="0"/>
              <w:adjustRightInd w:val="0"/>
              <w:snapToGrid w:val="0"/>
              <w:spacing w:line="480" w:lineRule="auto"/>
              <w:ind w:firstLineChars="100" w:firstLine="200"/>
              <w:rPr>
                <w:snapToGrid w:val="0"/>
                <w:color w:val="auto"/>
                <w:lang w:eastAsia="zh-CN" w:bidi="en-US"/>
              </w:rPr>
            </w:pPr>
            <w:r w:rsidRPr="00D42E57">
              <w:rPr>
                <w:i/>
                <w:snapToGrid w:val="0"/>
                <w:color w:val="auto"/>
                <w:lang w:eastAsia="zh-CN" w:bidi="en-US"/>
              </w:rPr>
              <w:t>λ</w:t>
            </w:r>
            <w:r w:rsidRPr="00D42E57">
              <w:rPr>
                <w:snapToGrid w:val="0"/>
                <w:color w:val="auto"/>
                <w:lang w:eastAsia="zh-CN" w:bidi="en-US"/>
              </w:rPr>
              <w:t>=2</w:t>
            </w:r>
          </w:p>
        </w:tc>
        <w:tc>
          <w:tcPr>
            <w:tcW w:w="4273" w:type="dxa"/>
            <w:vAlign w:val="center"/>
          </w:tcPr>
          <w:p w14:paraId="2B8BBE5C"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1</w:t>
            </w:r>
            <w:r w:rsidRPr="00D42E57">
              <w:rPr>
                <w:snapToGrid w:val="0"/>
                <w:color w:val="auto"/>
                <w:lang w:eastAsia="zh-CN" w:bidi="en-US"/>
              </w:rPr>
              <w:t>=-0.2467, S</w:t>
            </w:r>
            <w:r w:rsidRPr="00D42E57">
              <w:rPr>
                <w:snapToGrid w:val="0"/>
                <w:color w:val="auto"/>
                <w:vertAlign w:val="subscript"/>
                <w:lang w:eastAsia="zh-CN" w:bidi="en-US"/>
              </w:rPr>
              <w:t>2</w:t>
            </w:r>
            <w:r w:rsidRPr="00D42E57">
              <w:rPr>
                <w:snapToGrid w:val="0"/>
                <w:color w:val="auto"/>
                <w:lang w:eastAsia="zh-CN" w:bidi="en-US"/>
              </w:rPr>
              <w:t>= -0.2467, S</w:t>
            </w:r>
            <w:r w:rsidRPr="00D42E57">
              <w:rPr>
                <w:snapToGrid w:val="0"/>
                <w:color w:val="auto"/>
                <w:vertAlign w:val="subscript"/>
                <w:lang w:eastAsia="zh-CN" w:bidi="en-US"/>
              </w:rPr>
              <w:t>3</w:t>
            </w:r>
            <w:r w:rsidRPr="00D42E57">
              <w:rPr>
                <w:snapToGrid w:val="0"/>
                <w:color w:val="auto"/>
                <w:lang w:eastAsia="zh-CN" w:bidi="en-US"/>
              </w:rPr>
              <w:t>=-0.2522,</w:t>
            </w:r>
          </w:p>
          <w:p w14:paraId="2B12A2E5"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4</w:t>
            </w:r>
            <w:r w:rsidRPr="00D42E57">
              <w:rPr>
                <w:snapToGrid w:val="0"/>
                <w:color w:val="auto"/>
                <w:lang w:eastAsia="zh-CN" w:bidi="en-US"/>
              </w:rPr>
              <w:t>=0.0130, S</w:t>
            </w:r>
            <w:r w:rsidRPr="00D42E57">
              <w:rPr>
                <w:snapToGrid w:val="0"/>
                <w:color w:val="auto"/>
                <w:vertAlign w:val="subscript"/>
                <w:lang w:eastAsia="zh-CN" w:bidi="en-US"/>
              </w:rPr>
              <w:t>5</w:t>
            </w:r>
            <w:r w:rsidRPr="00D42E57">
              <w:rPr>
                <w:snapToGrid w:val="0"/>
                <w:color w:val="auto"/>
                <w:lang w:eastAsia="zh-CN" w:bidi="en-US"/>
              </w:rPr>
              <w:t>=-0.1594</w:t>
            </w:r>
          </w:p>
        </w:tc>
        <w:tc>
          <w:tcPr>
            <w:tcW w:w="2949" w:type="dxa"/>
            <w:vAlign w:val="center"/>
          </w:tcPr>
          <w:p w14:paraId="04FFEC02" w14:textId="77777777" w:rsidR="00F43B2F" w:rsidRPr="008276BF" w:rsidRDefault="006E15F3" w:rsidP="00084FC2">
            <w:pPr>
              <w:widowControl w:val="0"/>
              <w:adjustRightInd w:val="0"/>
              <w:snapToGrid w:val="0"/>
              <w:spacing w:line="480" w:lineRule="auto"/>
              <w:ind w:firstLine="210"/>
              <w:rPr>
                <w:snapToGrid w:val="0"/>
                <w:color w:val="auto"/>
                <w:highlight w:val="green"/>
                <w:lang w:eastAsia="zh-CN" w:bidi="en-US"/>
              </w:rPr>
            </w:pPr>
            <w:r w:rsidRPr="008276BF">
              <w:rPr>
                <w:color w:val="auto"/>
                <w:position w:val="-10"/>
                <w:sz w:val="24"/>
                <w:highlight w:val="green"/>
              </w:rPr>
              <w:object w:dxaOrig="1875" w:dyaOrig="285" w14:anchorId="5BB05A04">
                <v:shape id="_x0000_i1191" type="#_x0000_t75" alt="" style="width:93.9pt;height:14.4pt;mso-width-percent:0;mso-height-percent:0;mso-width-percent:0;mso-height-percent:0" o:ole="">
                  <v:imagedata r:id="rId314" o:title=""/>
                </v:shape>
                <o:OLEObject Type="Embed" ProgID="Equation.DSMT4" ShapeID="_x0000_i1191" DrawAspect="Content" ObjectID="_1629138202" r:id="rId315"/>
              </w:object>
            </w:r>
          </w:p>
        </w:tc>
      </w:tr>
      <w:tr w:rsidR="00F43B2F" w:rsidRPr="00D42E57" w14:paraId="14FF5271" w14:textId="77777777" w:rsidTr="00084FC2">
        <w:trPr>
          <w:trHeight w:val="873"/>
          <w:jc w:val="center"/>
        </w:trPr>
        <w:tc>
          <w:tcPr>
            <w:tcW w:w="1593" w:type="dxa"/>
            <w:vAlign w:val="center"/>
          </w:tcPr>
          <w:p w14:paraId="4FA940AC" w14:textId="77777777" w:rsidR="00F43B2F" w:rsidRPr="00D42E57" w:rsidRDefault="00F43B2F" w:rsidP="00084FC2">
            <w:pPr>
              <w:widowControl w:val="0"/>
              <w:adjustRightInd w:val="0"/>
              <w:snapToGrid w:val="0"/>
              <w:spacing w:line="480" w:lineRule="auto"/>
              <w:ind w:firstLineChars="100" w:firstLine="200"/>
              <w:rPr>
                <w:snapToGrid w:val="0"/>
                <w:color w:val="auto"/>
                <w:lang w:eastAsia="zh-CN" w:bidi="en-US"/>
              </w:rPr>
            </w:pPr>
            <w:r w:rsidRPr="00D42E57">
              <w:rPr>
                <w:i/>
                <w:snapToGrid w:val="0"/>
                <w:color w:val="auto"/>
                <w:lang w:eastAsia="zh-CN" w:bidi="en-US"/>
              </w:rPr>
              <w:t>λ</w:t>
            </w:r>
            <w:r w:rsidRPr="00D42E57">
              <w:rPr>
                <w:snapToGrid w:val="0"/>
                <w:color w:val="auto"/>
                <w:lang w:eastAsia="zh-CN" w:bidi="en-US"/>
              </w:rPr>
              <w:t>=3</w:t>
            </w:r>
          </w:p>
        </w:tc>
        <w:tc>
          <w:tcPr>
            <w:tcW w:w="4273" w:type="dxa"/>
            <w:vAlign w:val="center"/>
          </w:tcPr>
          <w:p w14:paraId="2B22F109"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1</w:t>
            </w:r>
            <w:r w:rsidRPr="00D42E57">
              <w:rPr>
                <w:snapToGrid w:val="0"/>
                <w:color w:val="auto"/>
                <w:lang w:eastAsia="zh-CN" w:bidi="en-US"/>
              </w:rPr>
              <w:t>=-0.1399, S</w:t>
            </w:r>
            <w:r w:rsidRPr="00D42E57">
              <w:rPr>
                <w:snapToGrid w:val="0"/>
                <w:color w:val="auto"/>
                <w:vertAlign w:val="subscript"/>
                <w:lang w:eastAsia="zh-CN" w:bidi="en-US"/>
              </w:rPr>
              <w:t>2</w:t>
            </w:r>
            <w:r w:rsidRPr="00D42E57">
              <w:rPr>
                <w:snapToGrid w:val="0"/>
                <w:color w:val="auto"/>
                <w:lang w:eastAsia="zh-CN" w:bidi="en-US"/>
              </w:rPr>
              <w:t>=0.1132, S</w:t>
            </w:r>
            <w:r w:rsidRPr="00D42E57">
              <w:rPr>
                <w:snapToGrid w:val="0"/>
                <w:color w:val="auto"/>
                <w:vertAlign w:val="subscript"/>
                <w:lang w:eastAsia="zh-CN" w:bidi="en-US"/>
              </w:rPr>
              <w:t>3</w:t>
            </w:r>
            <w:r w:rsidRPr="00D42E57">
              <w:rPr>
                <w:snapToGrid w:val="0"/>
                <w:color w:val="auto"/>
                <w:lang w:eastAsia="zh-CN" w:bidi="en-US"/>
              </w:rPr>
              <w:t>=-0.1743,</w:t>
            </w:r>
          </w:p>
          <w:p w14:paraId="7685A4FB"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4</w:t>
            </w:r>
            <w:r w:rsidRPr="00D42E57">
              <w:rPr>
                <w:snapToGrid w:val="0"/>
                <w:color w:val="auto"/>
                <w:lang w:eastAsia="zh-CN" w:bidi="en-US"/>
              </w:rPr>
              <w:t>=0.0950, S</w:t>
            </w:r>
            <w:r w:rsidRPr="00D42E57">
              <w:rPr>
                <w:snapToGrid w:val="0"/>
                <w:color w:val="auto"/>
                <w:vertAlign w:val="subscript"/>
                <w:lang w:eastAsia="zh-CN" w:bidi="en-US"/>
              </w:rPr>
              <w:t>5</w:t>
            </w:r>
            <w:r w:rsidRPr="00D42E57">
              <w:rPr>
                <w:snapToGrid w:val="0"/>
                <w:color w:val="auto"/>
                <w:lang w:eastAsia="zh-CN" w:bidi="en-US"/>
              </w:rPr>
              <w:t>=-0.0783</w:t>
            </w:r>
          </w:p>
        </w:tc>
        <w:tc>
          <w:tcPr>
            <w:tcW w:w="2949" w:type="dxa"/>
            <w:vAlign w:val="center"/>
          </w:tcPr>
          <w:p w14:paraId="001732AA" w14:textId="77777777" w:rsidR="00F43B2F" w:rsidRPr="008276BF" w:rsidRDefault="006E15F3" w:rsidP="00084FC2">
            <w:pPr>
              <w:widowControl w:val="0"/>
              <w:adjustRightInd w:val="0"/>
              <w:snapToGrid w:val="0"/>
              <w:spacing w:line="480" w:lineRule="auto"/>
              <w:ind w:firstLine="210"/>
              <w:rPr>
                <w:snapToGrid w:val="0"/>
                <w:color w:val="auto"/>
                <w:highlight w:val="green"/>
                <w:lang w:eastAsia="zh-CN" w:bidi="en-US"/>
              </w:rPr>
            </w:pPr>
            <w:r w:rsidRPr="008276BF">
              <w:rPr>
                <w:color w:val="auto"/>
                <w:position w:val="-10"/>
                <w:sz w:val="24"/>
                <w:highlight w:val="green"/>
              </w:rPr>
              <w:object w:dxaOrig="1875" w:dyaOrig="285" w14:anchorId="465CA43E">
                <v:shape id="_x0000_i1192" type="#_x0000_t75" alt="" style="width:93.9pt;height:14.4pt;mso-width-percent:0;mso-height-percent:0;mso-width-percent:0;mso-height-percent:0" o:ole="">
                  <v:imagedata r:id="rId316" o:title=""/>
                </v:shape>
                <o:OLEObject Type="Embed" ProgID="Equation.DSMT4" ShapeID="_x0000_i1192" DrawAspect="Content" ObjectID="_1629138203" r:id="rId317"/>
              </w:object>
            </w:r>
          </w:p>
        </w:tc>
      </w:tr>
      <w:tr w:rsidR="00F43B2F" w:rsidRPr="00D42E57" w14:paraId="1C898C06" w14:textId="77777777" w:rsidTr="00084FC2">
        <w:trPr>
          <w:trHeight w:val="883"/>
          <w:jc w:val="center"/>
        </w:trPr>
        <w:tc>
          <w:tcPr>
            <w:tcW w:w="1593" w:type="dxa"/>
            <w:vAlign w:val="center"/>
          </w:tcPr>
          <w:p w14:paraId="220A72C0" w14:textId="77777777" w:rsidR="00F43B2F" w:rsidRPr="00D42E57" w:rsidRDefault="00F43B2F" w:rsidP="00084FC2">
            <w:pPr>
              <w:widowControl w:val="0"/>
              <w:adjustRightInd w:val="0"/>
              <w:snapToGrid w:val="0"/>
              <w:spacing w:line="480" w:lineRule="auto"/>
              <w:ind w:firstLineChars="100" w:firstLine="200"/>
              <w:rPr>
                <w:snapToGrid w:val="0"/>
                <w:color w:val="auto"/>
                <w:lang w:eastAsia="zh-CN" w:bidi="en-US"/>
              </w:rPr>
            </w:pPr>
            <w:bookmarkStart w:id="193" w:name="OLE_LINK13"/>
            <w:r w:rsidRPr="00D42E57">
              <w:rPr>
                <w:i/>
                <w:snapToGrid w:val="0"/>
                <w:color w:val="auto"/>
                <w:lang w:eastAsia="zh-CN" w:bidi="en-US"/>
              </w:rPr>
              <w:t>λ</w:t>
            </w:r>
            <w:r w:rsidRPr="00D42E57">
              <w:rPr>
                <w:snapToGrid w:val="0"/>
                <w:color w:val="auto"/>
                <w:lang w:eastAsia="zh-CN" w:bidi="en-US"/>
              </w:rPr>
              <w:t>=4</w:t>
            </w:r>
            <w:bookmarkEnd w:id="193"/>
          </w:p>
        </w:tc>
        <w:tc>
          <w:tcPr>
            <w:tcW w:w="4273" w:type="dxa"/>
            <w:vAlign w:val="center"/>
          </w:tcPr>
          <w:p w14:paraId="05E0EBA4"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1</w:t>
            </w:r>
            <w:r w:rsidRPr="00D42E57">
              <w:rPr>
                <w:snapToGrid w:val="0"/>
                <w:color w:val="auto"/>
                <w:lang w:eastAsia="zh-CN" w:bidi="en-US"/>
              </w:rPr>
              <w:t>=-0.0802, S</w:t>
            </w:r>
            <w:r w:rsidRPr="00D42E57">
              <w:rPr>
                <w:snapToGrid w:val="0"/>
                <w:color w:val="auto"/>
                <w:vertAlign w:val="subscript"/>
                <w:lang w:eastAsia="zh-CN" w:bidi="en-US"/>
              </w:rPr>
              <w:t>2</w:t>
            </w:r>
            <w:r w:rsidRPr="00D42E57">
              <w:rPr>
                <w:snapToGrid w:val="0"/>
                <w:color w:val="auto"/>
                <w:lang w:eastAsia="zh-CN" w:bidi="en-US"/>
              </w:rPr>
              <w:t>= 0.1499, S</w:t>
            </w:r>
            <w:r w:rsidRPr="00D42E57">
              <w:rPr>
                <w:snapToGrid w:val="0"/>
                <w:color w:val="auto"/>
                <w:vertAlign w:val="subscript"/>
                <w:lang w:eastAsia="zh-CN" w:bidi="en-US"/>
              </w:rPr>
              <w:t>3</w:t>
            </w:r>
            <w:r w:rsidRPr="00D42E57">
              <w:rPr>
                <w:snapToGrid w:val="0"/>
                <w:color w:val="auto"/>
                <w:lang w:eastAsia="zh-CN" w:bidi="en-US"/>
              </w:rPr>
              <w:t>=-0.1327,</w:t>
            </w:r>
          </w:p>
          <w:p w14:paraId="20BCA335"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4</w:t>
            </w:r>
            <w:r w:rsidRPr="00D42E57">
              <w:rPr>
                <w:snapToGrid w:val="0"/>
                <w:color w:val="auto"/>
                <w:lang w:eastAsia="zh-CN" w:bidi="en-US"/>
              </w:rPr>
              <w:t>=0.1358, S</w:t>
            </w:r>
            <w:r w:rsidRPr="00D42E57">
              <w:rPr>
                <w:snapToGrid w:val="0"/>
                <w:color w:val="auto"/>
                <w:vertAlign w:val="subscript"/>
                <w:lang w:eastAsia="zh-CN" w:bidi="en-US"/>
              </w:rPr>
              <w:t>5</w:t>
            </w:r>
            <w:r w:rsidRPr="00D42E57">
              <w:rPr>
                <w:snapToGrid w:val="0"/>
                <w:color w:val="auto"/>
                <w:lang w:eastAsia="zh-CN" w:bidi="en-US"/>
              </w:rPr>
              <w:t>=-0.0471</w:t>
            </w:r>
          </w:p>
        </w:tc>
        <w:tc>
          <w:tcPr>
            <w:tcW w:w="2949" w:type="dxa"/>
            <w:vAlign w:val="center"/>
          </w:tcPr>
          <w:p w14:paraId="7FCDFDAB" w14:textId="77777777" w:rsidR="00F43B2F" w:rsidRPr="008276BF" w:rsidRDefault="006E15F3" w:rsidP="00084FC2">
            <w:pPr>
              <w:widowControl w:val="0"/>
              <w:adjustRightInd w:val="0"/>
              <w:snapToGrid w:val="0"/>
              <w:spacing w:line="480" w:lineRule="auto"/>
              <w:ind w:firstLine="210"/>
              <w:rPr>
                <w:snapToGrid w:val="0"/>
                <w:color w:val="auto"/>
                <w:highlight w:val="green"/>
                <w:lang w:eastAsia="zh-CN" w:bidi="en-US"/>
              </w:rPr>
            </w:pPr>
            <w:r w:rsidRPr="008276BF">
              <w:rPr>
                <w:color w:val="auto"/>
                <w:position w:val="-10"/>
                <w:sz w:val="24"/>
                <w:highlight w:val="green"/>
              </w:rPr>
              <w:object w:dxaOrig="1875" w:dyaOrig="285" w14:anchorId="3B4E9975">
                <v:shape id="_x0000_i1193" type="#_x0000_t75" alt="" style="width:93.9pt;height:14.4pt;mso-width-percent:0;mso-height-percent:0;mso-width-percent:0;mso-height-percent:0" o:ole="">
                  <v:imagedata r:id="rId318" o:title=""/>
                </v:shape>
                <o:OLEObject Type="Embed" ProgID="Equation.DSMT4" ShapeID="_x0000_i1193" DrawAspect="Content" ObjectID="_1629138204" r:id="rId319"/>
              </w:object>
            </w:r>
          </w:p>
        </w:tc>
      </w:tr>
      <w:tr w:rsidR="00F43B2F" w:rsidRPr="00D42E57" w14:paraId="67F54AD8" w14:textId="77777777" w:rsidTr="00084FC2">
        <w:trPr>
          <w:trHeight w:val="873"/>
          <w:jc w:val="center"/>
        </w:trPr>
        <w:tc>
          <w:tcPr>
            <w:tcW w:w="1593" w:type="dxa"/>
            <w:vAlign w:val="center"/>
          </w:tcPr>
          <w:p w14:paraId="63CD823E" w14:textId="77777777" w:rsidR="00F43B2F" w:rsidRPr="00D42E57" w:rsidRDefault="00F43B2F" w:rsidP="00084FC2">
            <w:pPr>
              <w:widowControl w:val="0"/>
              <w:adjustRightInd w:val="0"/>
              <w:snapToGrid w:val="0"/>
              <w:spacing w:line="480" w:lineRule="auto"/>
              <w:ind w:firstLineChars="100" w:firstLine="200"/>
              <w:rPr>
                <w:snapToGrid w:val="0"/>
                <w:color w:val="auto"/>
                <w:lang w:eastAsia="zh-CN" w:bidi="en-US"/>
              </w:rPr>
            </w:pPr>
            <w:r w:rsidRPr="00D42E57">
              <w:rPr>
                <w:i/>
                <w:snapToGrid w:val="0"/>
                <w:color w:val="auto"/>
                <w:lang w:eastAsia="zh-CN" w:bidi="en-US"/>
              </w:rPr>
              <w:t>λ</w:t>
            </w:r>
            <w:r w:rsidRPr="00D42E57">
              <w:rPr>
                <w:snapToGrid w:val="0"/>
                <w:color w:val="auto"/>
                <w:lang w:eastAsia="zh-CN" w:bidi="en-US"/>
              </w:rPr>
              <w:t>=5</w:t>
            </w:r>
          </w:p>
        </w:tc>
        <w:tc>
          <w:tcPr>
            <w:tcW w:w="4273" w:type="dxa"/>
            <w:vAlign w:val="center"/>
          </w:tcPr>
          <w:p w14:paraId="5E0A69FA"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1</w:t>
            </w:r>
            <w:r w:rsidRPr="00D42E57">
              <w:rPr>
                <w:snapToGrid w:val="0"/>
                <w:color w:val="auto"/>
                <w:lang w:eastAsia="zh-CN" w:bidi="en-US"/>
              </w:rPr>
              <w:t>= -0.0410, S</w:t>
            </w:r>
            <w:r w:rsidRPr="00D42E57">
              <w:rPr>
                <w:snapToGrid w:val="0"/>
                <w:color w:val="auto"/>
                <w:vertAlign w:val="subscript"/>
                <w:lang w:eastAsia="zh-CN" w:bidi="en-US"/>
              </w:rPr>
              <w:t>2</w:t>
            </w:r>
            <w:r w:rsidRPr="00D42E57">
              <w:rPr>
                <w:snapToGrid w:val="0"/>
                <w:color w:val="auto"/>
                <w:lang w:eastAsia="zh-CN" w:bidi="en-US"/>
              </w:rPr>
              <w:t>= 0.1708, S</w:t>
            </w:r>
            <w:r w:rsidRPr="00D42E57">
              <w:rPr>
                <w:snapToGrid w:val="0"/>
                <w:color w:val="auto"/>
                <w:vertAlign w:val="subscript"/>
                <w:lang w:eastAsia="zh-CN" w:bidi="en-US"/>
              </w:rPr>
              <w:t>3</w:t>
            </w:r>
            <w:r w:rsidRPr="00D42E57">
              <w:rPr>
                <w:snapToGrid w:val="0"/>
                <w:color w:val="auto"/>
                <w:lang w:eastAsia="zh-CN" w:bidi="en-US"/>
              </w:rPr>
              <w:t>=-0.1070,</w:t>
            </w:r>
          </w:p>
          <w:p w14:paraId="50907369"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4</w:t>
            </w:r>
            <w:r w:rsidRPr="00D42E57">
              <w:rPr>
                <w:snapToGrid w:val="0"/>
                <w:color w:val="auto"/>
                <w:lang w:eastAsia="zh-CN" w:bidi="en-US"/>
              </w:rPr>
              <w:t>=0.1569, S</w:t>
            </w:r>
            <w:r w:rsidRPr="00D42E57">
              <w:rPr>
                <w:snapToGrid w:val="0"/>
                <w:color w:val="auto"/>
                <w:vertAlign w:val="subscript"/>
                <w:lang w:eastAsia="zh-CN" w:bidi="en-US"/>
              </w:rPr>
              <w:t>5</w:t>
            </w:r>
            <w:r w:rsidRPr="00D42E57">
              <w:rPr>
                <w:snapToGrid w:val="0"/>
                <w:color w:val="auto"/>
                <w:lang w:eastAsia="zh-CN" w:bidi="en-US"/>
              </w:rPr>
              <w:t>=-0.0294</w:t>
            </w:r>
          </w:p>
        </w:tc>
        <w:tc>
          <w:tcPr>
            <w:tcW w:w="2949" w:type="dxa"/>
            <w:vAlign w:val="center"/>
          </w:tcPr>
          <w:p w14:paraId="50A869F2" w14:textId="77777777" w:rsidR="00F43B2F" w:rsidRPr="008276BF" w:rsidRDefault="006E15F3" w:rsidP="00084FC2">
            <w:pPr>
              <w:widowControl w:val="0"/>
              <w:adjustRightInd w:val="0"/>
              <w:snapToGrid w:val="0"/>
              <w:spacing w:line="480" w:lineRule="auto"/>
              <w:ind w:firstLine="210"/>
              <w:rPr>
                <w:snapToGrid w:val="0"/>
                <w:color w:val="auto"/>
                <w:highlight w:val="green"/>
                <w:lang w:eastAsia="zh-CN" w:bidi="en-US"/>
              </w:rPr>
            </w:pPr>
            <w:r w:rsidRPr="008276BF">
              <w:rPr>
                <w:color w:val="auto"/>
                <w:position w:val="-10"/>
                <w:sz w:val="24"/>
                <w:highlight w:val="green"/>
              </w:rPr>
              <w:object w:dxaOrig="1875" w:dyaOrig="285" w14:anchorId="364F3D29">
                <v:shape id="_x0000_i1194" type="#_x0000_t75" alt="" style="width:93.9pt;height:14.4pt;mso-width-percent:0;mso-height-percent:0;mso-width-percent:0;mso-height-percent:0" o:ole="">
                  <v:imagedata r:id="rId320" o:title=""/>
                </v:shape>
                <o:OLEObject Type="Embed" ProgID="Equation.DSMT4" ShapeID="_x0000_i1194" DrawAspect="Content" ObjectID="_1629138205" r:id="rId321"/>
              </w:object>
            </w:r>
          </w:p>
        </w:tc>
      </w:tr>
      <w:tr w:rsidR="00F43B2F" w:rsidRPr="00D42E57" w14:paraId="23C2B7A7" w14:textId="77777777" w:rsidTr="00084FC2">
        <w:trPr>
          <w:trHeight w:val="873"/>
          <w:jc w:val="center"/>
        </w:trPr>
        <w:tc>
          <w:tcPr>
            <w:tcW w:w="1593" w:type="dxa"/>
            <w:vAlign w:val="center"/>
          </w:tcPr>
          <w:p w14:paraId="484529D1" w14:textId="77777777" w:rsidR="00F43B2F" w:rsidRPr="00D42E57" w:rsidRDefault="00F43B2F" w:rsidP="00084FC2">
            <w:pPr>
              <w:widowControl w:val="0"/>
              <w:adjustRightInd w:val="0"/>
              <w:snapToGrid w:val="0"/>
              <w:spacing w:line="480" w:lineRule="auto"/>
              <w:ind w:firstLineChars="100" w:firstLine="200"/>
              <w:rPr>
                <w:snapToGrid w:val="0"/>
                <w:color w:val="auto"/>
                <w:lang w:eastAsia="zh-CN" w:bidi="en-US"/>
              </w:rPr>
            </w:pPr>
            <w:r w:rsidRPr="00D42E57">
              <w:rPr>
                <w:i/>
                <w:snapToGrid w:val="0"/>
                <w:color w:val="auto"/>
                <w:lang w:eastAsia="zh-CN" w:bidi="en-US"/>
              </w:rPr>
              <w:lastRenderedPageBreak/>
              <w:t>λ</w:t>
            </w:r>
            <w:r w:rsidRPr="00D42E57">
              <w:rPr>
                <w:snapToGrid w:val="0"/>
                <w:color w:val="auto"/>
                <w:lang w:eastAsia="zh-CN" w:bidi="en-US"/>
              </w:rPr>
              <w:t>=6</w:t>
            </w:r>
          </w:p>
        </w:tc>
        <w:tc>
          <w:tcPr>
            <w:tcW w:w="4273" w:type="dxa"/>
            <w:vAlign w:val="center"/>
          </w:tcPr>
          <w:p w14:paraId="20621F9A"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1</w:t>
            </w:r>
            <w:r w:rsidRPr="00D42E57">
              <w:rPr>
                <w:snapToGrid w:val="0"/>
                <w:color w:val="auto"/>
                <w:lang w:eastAsia="zh-CN" w:bidi="en-US"/>
              </w:rPr>
              <w:t>= -0.0130, S</w:t>
            </w:r>
            <w:r w:rsidRPr="00D42E57">
              <w:rPr>
                <w:snapToGrid w:val="0"/>
                <w:color w:val="auto"/>
                <w:vertAlign w:val="subscript"/>
                <w:lang w:eastAsia="zh-CN" w:bidi="en-US"/>
              </w:rPr>
              <w:t>2</w:t>
            </w:r>
            <w:r w:rsidRPr="00D42E57">
              <w:rPr>
                <w:snapToGrid w:val="0"/>
                <w:color w:val="auto"/>
                <w:lang w:eastAsia="zh-CN" w:bidi="en-US"/>
              </w:rPr>
              <w:t>= 0.1851, S</w:t>
            </w:r>
            <w:r w:rsidRPr="00D42E57">
              <w:rPr>
                <w:snapToGrid w:val="0"/>
                <w:color w:val="auto"/>
                <w:vertAlign w:val="subscript"/>
                <w:lang w:eastAsia="zh-CN" w:bidi="en-US"/>
              </w:rPr>
              <w:t>3</w:t>
            </w:r>
            <w:r w:rsidRPr="00D42E57">
              <w:rPr>
                <w:snapToGrid w:val="0"/>
                <w:color w:val="auto"/>
                <w:lang w:eastAsia="zh-CN" w:bidi="en-US"/>
              </w:rPr>
              <w:t>=-0.0893,</w:t>
            </w:r>
          </w:p>
          <w:p w14:paraId="6F632744"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4</w:t>
            </w:r>
            <w:r w:rsidRPr="00D42E57">
              <w:rPr>
                <w:snapToGrid w:val="0"/>
                <w:color w:val="auto"/>
                <w:lang w:eastAsia="zh-CN" w:bidi="en-US"/>
              </w:rPr>
              <w:t>=0.1684, S</w:t>
            </w:r>
            <w:r w:rsidRPr="00D42E57">
              <w:rPr>
                <w:snapToGrid w:val="0"/>
                <w:color w:val="auto"/>
                <w:vertAlign w:val="subscript"/>
                <w:lang w:eastAsia="zh-CN" w:bidi="en-US"/>
              </w:rPr>
              <w:t>5</w:t>
            </w:r>
            <w:r w:rsidRPr="00D42E57">
              <w:rPr>
                <w:snapToGrid w:val="0"/>
                <w:color w:val="auto"/>
                <w:lang w:eastAsia="zh-CN" w:bidi="en-US"/>
              </w:rPr>
              <w:t>=-0.0167</w:t>
            </w:r>
          </w:p>
        </w:tc>
        <w:tc>
          <w:tcPr>
            <w:tcW w:w="2949" w:type="dxa"/>
            <w:vAlign w:val="center"/>
          </w:tcPr>
          <w:p w14:paraId="49E6511E" w14:textId="77777777" w:rsidR="00F43B2F" w:rsidRPr="008276BF" w:rsidRDefault="006E15F3" w:rsidP="00084FC2">
            <w:pPr>
              <w:widowControl w:val="0"/>
              <w:adjustRightInd w:val="0"/>
              <w:snapToGrid w:val="0"/>
              <w:spacing w:line="480" w:lineRule="auto"/>
              <w:ind w:firstLine="210"/>
              <w:rPr>
                <w:snapToGrid w:val="0"/>
                <w:color w:val="auto"/>
                <w:highlight w:val="green"/>
                <w:lang w:eastAsia="zh-CN" w:bidi="en-US"/>
              </w:rPr>
            </w:pPr>
            <w:r w:rsidRPr="008276BF">
              <w:rPr>
                <w:color w:val="auto"/>
                <w:position w:val="-10"/>
                <w:sz w:val="24"/>
                <w:highlight w:val="green"/>
              </w:rPr>
              <w:object w:dxaOrig="1875" w:dyaOrig="285" w14:anchorId="66AA8F81">
                <v:shape id="_x0000_i1195" type="#_x0000_t75" alt="" style="width:93.9pt;height:14.4pt;mso-width-percent:0;mso-height-percent:0;mso-width-percent:0;mso-height-percent:0" o:ole="">
                  <v:imagedata r:id="rId322" o:title=""/>
                </v:shape>
                <o:OLEObject Type="Embed" ProgID="Equation.DSMT4" ShapeID="_x0000_i1195" DrawAspect="Content" ObjectID="_1629138206" r:id="rId323"/>
              </w:object>
            </w:r>
          </w:p>
        </w:tc>
      </w:tr>
      <w:tr w:rsidR="00F43B2F" w:rsidRPr="00D42E57" w14:paraId="3C5196C5" w14:textId="77777777" w:rsidTr="00084FC2">
        <w:trPr>
          <w:trHeight w:val="883"/>
          <w:jc w:val="center"/>
        </w:trPr>
        <w:tc>
          <w:tcPr>
            <w:tcW w:w="1593" w:type="dxa"/>
            <w:vAlign w:val="center"/>
          </w:tcPr>
          <w:p w14:paraId="000C4DA6" w14:textId="77777777" w:rsidR="00F43B2F" w:rsidRPr="00D42E57" w:rsidRDefault="00F43B2F" w:rsidP="00084FC2">
            <w:pPr>
              <w:widowControl w:val="0"/>
              <w:adjustRightInd w:val="0"/>
              <w:snapToGrid w:val="0"/>
              <w:spacing w:line="480" w:lineRule="auto"/>
              <w:ind w:firstLineChars="100" w:firstLine="200"/>
              <w:rPr>
                <w:snapToGrid w:val="0"/>
                <w:color w:val="auto"/>
                <w:lang w:eastAsia="zh-CN" w:bidi="en-US"/>
              </w:rPr>
            </w:pPr>
            <w:r w:rsidRPr="00D42E57">
              <w:rPr>
                <w:i/>
                <w:snapToGrid w:val="0"/>
                <w:color w:val="auto"/>
                <w:lang w:eastAsia="zh-CN" w:bidi="en-US"/>
              </w:rPr>
              <w:t>λ</w:t>
            </w:r>
            <w:r w:rsidRPr="00D42E57">
              <w:rPr>
                <w:snapToGrid w:val="0"/>
                <w:color w:val="auto"/>
                <w:lang w:eastAsia="zh-CN" w:bidi="en-US"/>
              </w:rPr>
              <w:t>=10</w:t>
            </w:r>
          </w:p>
        </w:tc>
        <w:tc>
          <w:tcPr>
            <w:tcW w:w="4273" w:type="dxa"/>
            <w:vAlign w:val="center"/>
          </w:tcPr>
          <w:p w14:paraId="730B93D2"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1</w:t>
            </w:r>
            <w:r w:rsidRPr="00D42E57">
              <w:rPr>
                <w:snapToGrid w:val="0"/>
                <w:color w:val="auto"/>
                <w:lang w:eastAsia="zh-CN" w:bidi="en-US"/>
              </w:rPr>
              <w:t>=0.0489, S</w:t>
            </w:r>
            <w:r w:rsidRPr="00D42E57">
              <w:rPr>
                <w:snapToGrid w:val="0"/>
                <w:color w:val="auto"/>
                <w:vertAlign w:val="subscript"/>
                <w:lang w:eastAsia="zh-CN" w:bidi="en-US"/>
              </w:rPr>
              <w:t>2</w:t>
            </w:r>
            <w:r w:rsidRPr="00D42E57">
              <w:rPr>
                <w:snapToGrid w:val="0"/>
                <w:color w:val="auto"/>
                <w:lang w:eastAsia="zh-CN" w:bidi="en-US"/>
              </w:rPr>
              <w:t>=0.2157, S</w:t>
            </w:r>
            <w:r w:rsidRPr="00D42E57">
              <w:rPr>
                <w:snapToGrid w:val="0"/>
                <w:color w:val="auto"/>
                <w:vertAlign w:val="subscript"/>
                <w:lang w:eastAsia="zh-CN" w:bidi="en-US"/>
              </w:rPr>
              <w:t>3</w:t>
            </w:r>
            <w:r w:rsidRPr="00D42E57">
              <w:rPr>
                <w:snapToGrid w:val="0"/>
                <w:color w:val="auto"/>
                <w:lang w:eastAsia="zh-CN" w:bidi="en-US"/>
              </w:rPr>
              <w:t>=-0.0534,</w:t>
            </w:r>
          </w:p>
          <w:p w14:paraId="1E32DA2D"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4</w:t>
            </w:r>
            <w:r w:rsidRPr="00D42E57">
              <w:rPr>
                <w:snapToGrid w:val="0"/>
                <w:color w:val="auto"/>
                <w:lang w:eastAsia="zh-CN" w:bidi="en-US"/>
              </w:rPr>
              <w:t>= 0.1871, S</w:t>
            </w:r>
            <w:r w:rsidRPr="00D42E57">
              <w:rPr>
                <w:snapToGrid w:val="0"/>
                <w:color w:val="auto"/>
                <w:vertAlign w:val="subscript"/>
                <w:lang w:eastAsia="zh-CN" w:bidi="en-US"/>
              </w:rPr>
              <w:t>5</w:t>
            </w:r>
            <w:r w:rsidRPr="00D42E57">
              <w:rPr>
                <w:snapToGrid w:val="0"/>
                <w:color w:val="auto"/>
                <w:lang w:eastAsia="zh-CN" w:bidi="en-US"/>
              </w:rPr>
              <w:t>= 0.0155</w:t>
            </w:r>
          </w:p>
        </w:tc>
        <w:tc>
          <w:tcPr>
            <w:tcW w:w="2949" w:type="dxa"/>
            <w:vAlign w:val="center"/>
          </w:tcPr>
          <w:p w14:paraId="1FE8AD6B" w14:textId="77777777" w:rsidR="00F43B2F" w:rsidRPr="008276BF" w:rsidRDefault="006E15F3" w:rsidP="00084FC2">
            <w:pPr>
              <w:widowControl w:val="0"/>
              <w:adjustRightInd w:val="0"/>
              <w:snapToGrid w:val="0"/>
              <w:spacing w:line="480" w:lineRule="auto"/>
              <w:ind w:firstLine="210"/>
              <w:rPr>
                <w:snapToGrid w:val="0"/>
                <w:color w:val="auto"/>
                <w:highlight w:val="green"/>
                <w:lang w:eastAsia="zh-CN" w:bidi="en-US"/>
              </w:rPr>
            </w:pPr>
            <w:r w:rsidRPr="008276BF">
              <w:rPr>
                <w:color w:val="auto"/>
                <w:position w:val="-10"/>
                <w:sz w:val="24"/>
                <w:highlight w:val="green"/>
              </w:rPr>
              <w:object w:dxaOrig="1875" w:dyaOrig="285" w14:anchorId="7AE985D8">
                <v:shape id="_x0000_i1196" type="#_x0000_t75" alt="" style="width:93.9pt;height:14.4pt;mso-width-percent:0;mso-height-percent:0;mso-width-percent:0;mso-height-percent:0" o:ole="">
                  <v:imagedata r:id="rId324" o:title=""/>
                </v:shape>
                <o:OLEObject Type="Embed" ProgID="Equation.DSMT4" ShapeID="_x0000_i1196" DrawAspect="Content" ObjectID="_1629138207" r:id="rId325"/>
              </w:object>
            </w:r>
          </w:p>
        </w:tc>
      </w:tr>
      <w:tr w:rsidR="00F43B2F" w:rsidRPr="00D42E57" w14:paraId="19A58BA0" w14:textId="77777777" w:rsidTr="00084FC2">
        <w:trPr>
          <w:trHeight w:val="873"/>
          <w:jc w:val="center"/>
        </w:trPr>
        <w:tc>
          <w:tcPr>
            <w:tcW w:w="1593" w:type="dxa"/>
            <w:vAlign w:val="center"/>
          </w:tcPr>
          <w:p w14:paraId="2111E68D" w14:textId="77777777" w:rsidR="00F43B2F" w:rsidRPr="00D42E57" w:rsidRDefault="00F43B2F" w:rsidP="00084FC2">
            <w:pPr>
              <w:widowControl w:val="0"/>
              <w:adjustRightInd w:val="0"/>
              <w:snapToGrid w:val="0"/>
              <w:spacing w:line="480" w:lineRule="auto"/>
              <w:ind w:firstLineChars="100" w:firstLine="200"/>
              <w:rPr>
                <w:snapToGrid w:val="0"/>
                <w:color w:val="auto"/>
                <w:lang w:eastAsia="zh-CN" w:bidi="en-US"/>
              </w:rPr>
            </w:pPr>
            <w:r w:rsidRPr="00D42E57">
              <w:rPr>
                <w:i/>
                <w:snapToGrid w:val="0"/>
                <w:color w:val="auto"/>
                <w:lang w:eastAsia="zh-CN" w:bidi="en-US"/>
              </w:rPr>
              <w:t>λ</w:t>
            </w:r>
            <w:r w:rsidRPr="00D42E57">
              <w:rPr>
                <w:snapToGrid w:val="0"/>
                <w:color w:val="auto"/>
                <w:lang w:eastAsia="zh-CN" w:bidi="en-US"/>
              </w:rPr>
              <w:t>=20</w:t>
            </w:r>
          </w:p>
        </w:tc>
        <w:tc>
          <w:tcPr>
            <w:tcW w:w="4273" w:type="dxa"/>
            <w:vAlign w:val="center"/>
          </w:tcPr>
          <w:p w14:paraId="46C660AD"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1</w:t>
            </w:r>
            <w:r w:rsidRPr="00D42E57">
              <w:rPr>
                <w:snapToGrid w:val="0"/>
                <w:color w:val="auto"/>
                <w:lang w:eastAsia="zh-CN" w:bidi="en-US"/>
              </w:rPr>
              <w:t>=0.1033, S</w:t>
            </w:r>
            <w:r w:rsidRPr="00D42E57">
              <w:rPr>
                <w:snapToGrid w:val="0"/>
                <w:color w:val="auto"/>
                <w:vertAlign w:val="subscript"/>
                <w:lang w:eastAsia="zh-CN" w:bidi="en-US"/>
              </w:rPr>
              <w:t>2</w:t>
            </w:r>
            <w:r w:rsidRPr="00D42E57">
              <w:rPr>
                <w:snapToGrid w:val="0"/>
                <w:color w:val="auto"/>
                <w:lang w:eastAsia="zh-CN" w:bidi="en-US"/>
              </w:rPr>
              <w:t>=0.2423, S</w:t>
            </w:r>
            <w:r w:rsidRPr="00D42E57">
              <w:rPr>
                <w:snapToGrid w:val="0"/>
                <w:color w:val="auto"/>
                <w:vertAlign w:val="subscript"/>
                <w:lang w:eastAsia="zh-CN" w:bidi="en-US"/>
              </w:rPr>
              <w:t>3</w:t>
            </w:r>
            <w:r w:rsidRPr="00D42E57">
              <w:rPr>
                <w:snapToGrid w:val="0"/>
                <w:color w:val="auto"/>
                <w:lang w:eastAsia="zh-CN" w:bidi="en-US"/>
              </w:rPr>
              <w:t>=-0.0265,</w:t>
            </w:r>
          </w:p>
          <w:p w14:paraId="4377A231"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4</w:t>
            </w:r>
            <w:r w:rsidRPr="00D42E57">
              <w:rPr>
                <w:snapToGrid w:val="0"/>
                <w:color w:val="auto"/>
                <w:lang w:eastAsia="zh-CN" w:bidi="en-US"/>
              </w:rPr>
              <w:t>=0.1993, S</w:t>
            </w:r>
            <w:r w:rsidRPr="00D42E57">
              <w:rPr>
                <w:snapToGrid w:val="0"/>
                <w:color w:val="auto"/>
                <w:vertAlign w:val="subscript"/>
                <w:lang w:eastAsia="zh-CN" w:bidi="en-US"/>
              </w:rPr>
              <w:t>5</w:t>
            </w:r>
            <w:r w:rsidRPr="00D42E57">
              <w:rPr>
                <w:snapToGrid w:val="0"/>
                <w:color w:val="auto"/>
                <w:lang w:eastAsia="zh-CN" w:bidi="en-US"/>
              </w:rPr>
              <w:t>=0.0435</w:t>
            </w:r>
          </w:p>
        </w:tc>
        <w:tc>
          <w:tcPr>
            <w:tcW w:w="2949" w:type="dxa"/>
            <w:vAlign w:val="center"/>
          </w:tcPr>
          <w:p w14:paraId="5F96075E" w14:textId="77777777" w:rsidR="00F43B2F" w:rsidRPr="008276BF" w:rsidRDefault="006E15F3" w:rsidP="00084FC2">
            <w:pPr>
              <w:widowControl w:val="0"/>
              <w:adjustRightInd w:val="0"/>
              <w:snapToGrid w:val="0"/>
              <w:spacing w:line="480" w:lineRule="auto"/>
              <w:ind w:firstLine="210"/>
              <w:rPr>
                <w:snapToGrid w:val="0"/>
                <w:color w:val="auto"/>
                <w:highlight w:val="green"/>
                <w:lang w:eastAsia="zh-CN" w:bidi="en-US"/>
              </w:rPr>
            </w:pPr>
            <w:r w:rsidRPr="008276BF">
              <w:rPr>
                <w:color w:val="auto"/>
                <w:position w:val="-10"/>
                <w:sz w:val="24"/>
                <w:highlight w:val="green"/>
              </w:rPr>
              <w:object w:dxaOrig="1875" w:dyaOrig="285" w14:anchorId="5A0EEC01">
                <v:shape id="_x0000_i1197" type="#_x0000_t75" alt="" style="width:93.9pt;height:14.4pt;mso-width-percent:0;mso-height-percent:0;mso-width-percent:0;mso-height-percent:0" o:ole="">
                  <v:imagedata r:id="rId326" o:title=""/>
                </v:shape>
                <o:OLEObject Type="Embed" ProgID="Equation.DSMT4" ShapeID="_x0000_i1197" DrawAspect="Content" ObjectID="_1629138208" r:id="rId327"/>
              </w:object>
            </w:r>
          </w:p>
        </w:tc>
      </w:tr>
      <w:tr w:rsidR="00F43B2F" w:rsidRPr="00D42E57" w14:paraId="2DCDEC38" w14:textId="77777777" w:rsidTr="00084FC2">
        <w:trPr>
          <w:trHeight w:val="883"/>
          <w:jc w:val="center"/>
        </w:trPr>
        <w:tc>
          <w:tcPr>
            <w:tcW w:w="1593" w:type="dxa"/>
            <w:vAlign w:val="center"/>
          </w:tcPr>
          <w:p w14:paraId="7EEA30DE" w14:textId="77777777" w:rsidR="00F43B2F" w:rsidRPr="00D42E57" w:rsidRDefault="00F43B2F" w:rsidP="00084FC2">
            <w:pPr>
              <w:widowControl w:val="0"/>
              <w:adjustRightInd w:val="0"/>
              <w:snapToGrid w:val="0"/>
              <w:spacing w:line="480" w:lineRule="auto"/>
              <w:ind w:firstLineChars="100" w:firstLine="200"/>
              <w:rPr>
                <w:snapToGrid w:val="0"/>
                <w:color w:val="auto"/>
                <w:lang w:eastAsia="zh-CN" w:bidi="en-US"/>
              </w:rPr>
            </w:pPr>
            <w:r w:rsidRPr="00D42E57">
              <w:rPr>
                <w:i/>
                <w:snapToGrid w:val="0"/>
                <w:color w:val="auto"/>
                <w:lang w:eastAsia="zh-CN" w:bidi="en-US"/>
              </w:rPr>
              <w:t>λ</w:t>
            </w:r>
            <w:r w:rsidRPr="00D42E57">
              <w:rPr>
                <w:snapToGrid w:val="0"/>
                <w:color w:val="auto"/>
                <w:lang w:eastAsia="zh-CN" w:bidi="en-US"/>
              </w:rPr>
              <w:t>=50</w:t>
            </w:r>
          </w:p>
        </w:tc>
        <w:tc>
          <w:tcPr>
            <w:tcW w:w="4273" w:type="dxa"/>
            <w:vAlign w:val="center"/>
          </w:tcPr>
          <w:p w14:paraId="7961BA3E" w14:textId="77777777" w:rsidR="00F43B2F" w:rsidRPr="00D42E57" w:rsidRDefault="00F43B2F" w:rsidP="00084FC2">
            <w:pPr>
              <w:widowControl w:val="0"/>
              <w:adjustRightInd w:val="0"/>
              <w:snapToGrid w:val="0"/>
              <w:spacing w:line="480" w:lineRule="auto"/>
              <w:ind w:firstLineChars="100" w:firstLine="20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1</w:t>
            </w:r>
            <w:r w:rsidRPr="00D42E57">
              <w:rPr>
                <w:snapToGrid w:val="0"/>
                <w:color w:val="auto"/>
                <w:lang w:eastAsia="zh-CN" w:bidi="en-US"/>
              </w:rPr>
              <w:t>=0.1370, S</w:t>
            </w:r>
            <w:r w:rsidRPr="00D42E57">
              <w:rPr>
                <w:snapToGrid w:val="0"/>
                <w:color w:val="auto"/>
                <w:vertAlign w:val="subscript"/>
                <w:lang w:eastAsia="zh-CN" w:bidi="en-US"/>
              </w:rPr>
              <w:t>2</w:t>
            </w:r>
            <w:r w:rsidRPr="00D42E57">
              <w:rPr>
                <w:snapToGrid w:val="0"/>
                <w:color w:val="auto"/>
                <w:lang w:eastAsia="zh-CN" w:bidi="en-US"/>
              </w:rPr>
              <w:t>=0.2587, S</w:t>
            </w:r>
            <w:r w:rsidRPr="00D42E57">
              <w:rPr>
                <w:snapToGrid w:val="0"/>
                <w:color w:val="auto"/>
                <w:vertAlign w:val="subscript"/>
                <w:lang w:eastAsia="zh-CN" w:bidi="en-US"/>
              </w:rPr>
              <w:t>3</w:t>
            </w:r>
            <w:r w:rsidRPr="00D42E57">
              <w:rPr>
                <w:snapToGrid w:val="0"/>
                <w:color w:val="auto"/>
                <w:lang w:eastAsia="zh-CN" w:bidi="en-US"/>
              </w:rPr>
              <w:t>=-0.0107,</w:t>
            </w:r>
          </w:p>
          <w:p w14:paraId="3532D7A2" w14:textId="77777777" w:rsidR="00F43B2F" w:rsidRPr="00D42E57" w:rsidRDefault="00F43B2F" w:rsidP="00084FC2">
            <w:pPr>
              <w:widowControl w:val="0"/>
              <w:adjustRightInd w:val="0"/>
              <w:snapToGrid w:val="0"/>
              <w:spacing w:line="480" w:lineRule="auto"/>
              <w:ind w:firstLineChars="100" w:firstLine="20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4</w:t>
            </w:r>
            <w:r w:rsidRPr="00D42E57">
              <w:rPr>
                <w:snapToGrid w:val="0"/>
                <w:color w:val="auto"/>
                <w:lang w:eastAsia="zh-CN" w:bidi="en-US"/>
              </w:rPr>
              <w:t>= 0.2057, S</w:t>
            </w:r>
            <w:r w:rsidRPr="00D42E57">
              <w:rPr>
                <w:snapToGrid w:val="0"/>
                <w:color w:val="auto"/>
                <w:vertAlign w:val="subscript"/>
                <w:lang w:eastAsia="zh-CN" w:bidi="en-US"/>
              </w:rPr>
              <w:t>5</w:t>
            </w:r>
            <w:r w:rsidRPr="00D42E57">
              <w:rPr>
                <w:snapToGrid w:val="0"/>
                <w:color w:val="auto"/>
                <w:lang w:eastAsia="zh-CN" w:bidi="en-US"/>
              </w:rPr>
              <w:t>=0.0595</w:t>
            </w:r>
          </w:p>
        </w:tc>
        <w:tc>
          <w:tcPr>
            <w:tcW w:w="2949" w:type="dxa"/>
            <w:vAlign w:val="center"/>
          </w:tcPr>
          <w:p w14:paraId="7A87261C" w14:textId="77777777" w:rsidR="00F43B2F" w:rsidRPr="008276BF" w:rsidRDefault="006E15F3" w:rsidP="00084FC2">
            <w:pPr>
              <w:widowControl w:val="0"/>
              <w:adjustRightInd w:val="0"/>
              <w:snapToGrid w:val="0"/>
              <w:spacing w:line="480" w:lineRule="auto"/>
              <w:ind w:firstLine="210"/>
              <w:rPr>
                <w:snapToGrid w:val="0"/>
                <w:color w:val="auto"/>
                <w:highlight w:val="green"/>
                <w:lang w:eastAsia="zh-CN" w:bidi="en-US"/>
              </w:rPr>
            </w:pPr>
            <w:r w:rsidRPr="008276BF">
              <w:rPr>
                <w:color w:val="auto"/>
                <w:position w:val="-10"/>
                <w:sz w:val="24"/>
                <w:highlight w:val="green"/>
              </w:rPr>
              <w:object w:dxaOrig="1875" w:dyaOrig="285" w14:anchorId="2F727281">
                <v:shape id="_x0000_i1198" type="#_x0000_t75" alt="" style="width:93.9pt;height:14.4pt;mso-width-percent:0;mso-height-percent:0;mso-width-percent:0;mso-height-percent:0" o:ole="">
                  <v:imagedata r:id="rId328" o:title=""/>
                </v:shape>
                <o:OLEObject Type="Embed" ProgID="Equation.DSMT4" ShapeID="_x0000_i1198" DrawAspect="Content" ObjectID="_1629138209" r:id="rId329"/>
              </w:object>
            </w:r>
          </w:p>
        </w:tc>
      </w:tr>
      <w:tr w:rsidR="00F43B2F" w:rsidRPr="00D42E57" w14:paraId="28662EC9" w14:textId="77777777" w:rsidTr="00084FC2">
        <w:trPr>
          <w:trHeight w:val="883"/>
          <w:jc w:val="center"/>
        </w:trPr>
        <w:tc>
          <w:tcPr>
            <w:tcW w:w="1593" w:type="dxa"/>
            <w:tcBorders>
              <w:bottom w:val="single" w:sz="8" w:space="0" w:color="auto"/>
            </w:tcBorders>
            <w:vAlign w:val="center"/>
          </w:tcPr>
          <w:p w14:paraId="4FEBF77C" w14:textId="77777777" w:rsidR="00F43B2F" w:rsidRPr="00D42E57" w:rsidRDefault="00F43B2F" w:rsidP="00084FC2">
            <w:pPr>
              <w:widowControl w:val="0"/>
              <w:adjustRightInd w:val="0"/>
              <w:snapToGrid w:val="0"/>
              <w:spacing w:line="480" w:lineRule="auto"/>
              <w:ind w:firstLineChars="100" w:firstLine="200"/>
              <w:rPr>
                <w:snapToGrid w:val="0"/>
                <w:color w:val="auto"/>
                <w:lang w:eastAsia="zh-CN" w:bidi="en-US"/>
              </w:rPr>
            </w:pPr>
            <w:r w:rsidRPr="00D42E57">
              <w:rPr>
                <w:i/>
                <w:snapToGrid w:val="0"/>
                <w:color w:val="auto"/>
                <w:lang w:eastAsia="zh-CN" w:bidi="en-US"/>
              </w:rPr>
              <w:t>λ</w:t>
            </w:r>
            <w:r w:rsidRPr="00D42E57">
              <w:rPr>
                <w:snapToGrid w:val="0"/>
                <w:color w:val="auto"/>
                <w:lang w:eastAsia="zh-CN" w:bidi="en-US"/>
              </w:rPr>
              <w:t>=</w:t>
            </w:r>
            <w:r w:rsidRPr="00D42E57">
              <w:rPr>
                <w:rFonts w:eastAsiaTheme="minorEastAsia"/>
                <w:snapToGrid w:val="0"/>
                <w:color w:val="auto"/>
                <w:lang w:eastAsia="zh-CN" w:bidi="en-US"/>
              </w:rPr>
              <w:t>100</w:t>
            </w:r>
          </w:p>
        </w:tc>
        <w:tc>
          <w:tcPr>
            <w:tcW w:w="4273" w:type="dxa"/>
            <w:tcBorders>
              <w:bottom w:val="single" w:sz="8" w:space="0" w:color="auto"/>
            </w:tcBorders>
            <w:vAlign w:val="center"/>
          </w:tcPr>
          <w:p w14:paraId="2A823367" w14:textId="77777777" w:rsidR="00F43B2F" w:rsidRPr="00D42E57" w:rsidRDefault="00F43B2F" w:rsidP="00084FC2">
            <w:pPr>
              <w:widowControl w:val="0"/>
              <w:adjustRightInd w:val="0"/>
              <w:snapToGrid w:val="0"/>
              <w:spacing w:line="480" w:lineRule="auto"/>
              <w:ind w:firstLineChars="100" w:firstLine="20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1</w:t>
            </w:r>
            <w:r w:rsidRPr="00D42E57">
              <w:rPr>
                <w:snapToGrid w:val="0"/>
                <w:color w:val="auto"/>
                <w:lang w:eastAsia="zh-CN" w:bidi="en-US"/>
              </w:rPr>
              <w:t>=0.1486, S</w:t>
            </w:r>
            <w:r w:rsidRPr="00D42E57">
              <w:rPr>
                <w:snapToGrid w:val="0"/>
                <w:color w:val="auto"/>
                <w:vertAlign w:val="subscript"/>
                <w:lang w:eastAsia="zh-CN" w:bidi="en-US"/>
              </w:rPr>
              <w:t>2</w:t>
            </w:r>
            <w:r w:rsidRPr="00D42E57">
              <w:rPr>
                <w:snapToGrid w:val="0"/>
                <w:color w:val="auto"/>
                <w:lang w:eastAsia="zh-CN" w:bidi="en-US"/>
              </w:rPr>
              <w:t>=0.2644, S</w:t>
            </w:r>
            <w:r w:rsidRPr="00D42E57">
              <w:rPr>
                <w:snapToGrid w:val="0"/>
                <w:color w:val="auto"/>
                <w:vertAlign w:val="subscript"/>
                <w:lang w:eastAsia="zh-CN" w:bidi="en-US"/>
              </w:rPr>
              <w:t>3</w:t>
            </w:r>
            <w:r w:rsidRPr="00D42E57">
              <w:rPr>
                <w:snapToGrid w:val="0"/>
                <w:color w:val="auto"/>
                <w:lang w:eastAsia="zh-CN" w:bidi="en-US"/>
              </w:rPr>
              <w:t>=-0.0051,</w:t>
            </w:r>
          </w:p>
          <w:p w14:paraId="5FFACAB6" w14:textId="77777777" w:rsidR="00F43B2F" w:rsidRPr="00D42E57" w:rsidRDefault="00F43B2F" w:rsidP="00084FC2">
            <w:pPr>
              <w:widowControl w:val="0"/>
              <w:adjustRightInd w:val="0"/>
              <w:snapToGrid w:val="0"/>
              <w:spacing w:line="480" w:lineRule="auto"/>
              <w:ind w:firstLineChars="100" w:firstLine="20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4</w:t>
            </w:r>
            <w:r w:rsidRPr="00D42E57">
              <w:rPr>
                <w:snapToGrid w:val="0"/>
                <w:color w:val="auto"/>
                <w:lang w:eastAsia="zh-CN" w:bidi="en-US"/>
              </w:rPr>
              <w:t>=0.2079, S</w:t>
            </w:r>
            <w:r w:rsidRPr="00D42E57">
              <w:rPr>
                <w:snapToGrid w:val="0"/>
                <w:color w:val="auto"/>
                <w:vertAlign w:val="subscript"/>
                <w:lang w:eastAsia="zh-CN" w:bidi="en-US"/>
              </w:rPr>
              <w:t>5</w:t>
            </w:r>
            <w:r w:rsidRPr="00D42E57">
              <w:rPr>
                <w:snapToGrid w:val="0"/>
                <w:color w:val="auto"/>
                <w:lang w:eastAsia="zh-CN" w:bidi="en-US"/>
              </w:rPr>
              <w:t>=0.0649</w:t>
            </w:r>
          </w:p>
        </w:tc>
        <w:tc>
          <w:tcPr>
            <w:tcW w:w="2949" w:type="dxa"/>
            <w:tcBorders>
              <w:bottom w:val="single" w:sz="8" w:space="0" w:color="auto"/>
            </w:tcBorders>
            <w:vAlign w:val="center"/>
          </w:tcPr>
          <w:p w14:paraId="333F8F38" w14:textId="77777777" w:rsidR="00F43B2F" w:rsidRPr="008276BF" w:rsidRDefault="006E15F3" w:rsidP="00084FC2">
            <w:pPr>
              <w:widowControl w:val="0"/>
              <w:adjustRightInd w:val="0"/>
              <w:snapToGrid w:val="0"/>
              <w:spacing w:line="480" w:lineRule="auto"/>
              <w:ind w:firstLine="210"/>
              <w:rPr>
                <w:snapToGrid w:val="0"/>
                <w:color w:val="auto"/>
                <w:highlight w:val="green"/>
                <w:lang w:eastAsia="zh-CN" w:bidi="en-US"/>
              </w:rPr>
            </w:pPr>
            <w:r w:rsidRPr="008276BF">
              <w:rPr>
                <w:color w:val="auto"/>
                <w:position w:val="-10"/>
                <w:sz w:val="24"/>
                <w:highlight w:val="green"/>
              </w:rPr>
              <w:object w:dxaOrig="1875" w:dyaOrig="285" w14:anchorId="0A307D60">
                <v:shape id="_x0000_i1199" type="#_x0000_t75" alt="" style="width:93.9pt;height:14.4pt;mso-width-percent:0;mso-height-percent:0;mso-width-percent:0;mso-height-percent:0" o:ole="">
                  <v:imagedata r:id="rId330" o:title=""/>
                </v:shape>
                <o:OLEObject Type="Embed" ProgID="Equation.DSMT4" ShapeID="_x0000_i1199" DrawAspect="Content" ObjectID="_1629138210" r:id="rId331"/>
              </w:object>
            </w:r>
          </w:p>
        </w:tc>
      </w:tr>
    </w:tbl>
    <w:p w14:paraId="72373B1B" w14:textId="77777777" w:rsidR="0042029C" w:rsidRDefault="0042029C" w:rsidP="00F43B2F">
      <w:pPr>
        <w:pStyle w:val="MDPI22heading2"/>
        <w:spacing w:line="480" w:lineRule="auto"/>
        <w:rPr>
          <w:rFonts w:ascii="Times New Roman" w:hAnsi="Times New Roman"/>
          <w:b/>
          <w:i w:val="0"/>
          <w:color w:val="auto"/>
          <w:sz w:val="32"/>
          <w:szCs w:val="32"/>
        </w:rPr>
      </w:pPr>
    </w:p>
    <w:p w14:paraId="731DADE2" w14:textId="77777777" w:rsidR="00F43B2F" w:rsidRPr="00D42E57" w:rsidRDefault="00F43B2F" w:rsidP="00F43B2F">
      <w:pPr>
        <w:pStyle w:val="MDPI22heading2"/>
        <w:spacing w:line="480" w:lineRule="auto"/>
        <w:rPr>
          <w:rFonts w:ascii="Times New Roman" w:hAnsi="Times New Roman"/>
          <w:b/>
          <w:i w:val="0"/>
          <w:color w:val="auto"/>
          <w:sz w:val="32"/>
          <w:szCs w:val="32"/>
        </w:rPr>
      </w:pPr>
      <w:r w:rsidRPr="00D42E57">
        <w:rPr>
          <w:rFonts w:ascii="Times New Roman" w:hAnsi="Times New Roman"/>
          <w:b/>
          <w:i w:val="0"/>
          <w:color w:val="auto"/>
          <w:sz w:val="32"/>
          <w:szCs w:val="32"/>
        </w:rPr>
        <w:t xml:space="preserve">5.3 </w:t>
      </w:r>
      <w:bookmarkStart w:id="194" w:name="_Hlk13751602"/>
      <w:r w:rsidRPr="00D42E57">
        <w:rPr>
          <w:rFonts w:ascii="Times New Roman" w:hAnsi="Times New Roman"/>
          <w:b/>
          <w:i w:val="0"/>
          <w:color w:val="auto"/>
          <w:sz w:val="32"/>
          <w:szCs w:val="32"/>
        </w:rPr>
        <w:t>Comparisons</w:t>
      </w:r>
      <w:bookmarkEnd w:id="194"/>
    </w:p>
    <w:p w14:paraId="54A4A146" w14:textId="00599286" w:rsidR="00F43B2F" w:rsidRPr="00D42E57" w:rsidRDefault="00F43B2F" w:rsidP="00F43B2F">
      <w:pPr>
        <w:spacing w:line="480" w:lineRule="auto"/>
        <w:rPr>
          <w:color w:val="auto"/>
          <w:sz w:val="20"/>
        </w:rPr>
      </w:pPr>
      <w:r w:rsidRPr="00D42E57">
        <w:rPr>
          <w:color w:val="auto"/>
          <w:sz w:val="20"/>
        </w:rPr>
        <w:t xml:space="preserve">In this subsection, </w:t>
      </w:r>
      <w:bookmarkStart w:id="195" w:name="_Hlk13728068"/>
      <w:r w:rsidRPr="00D42E57">
        <w:rPr>
          <w:color w:val="auto"/>
          <w:sz w:val="20"/>
        </w:rPr>
        <w:t>seven</w:t>
      </w:r>
      <w:bookmarkEnd w:id="195"/>
      <w:r w:rsidRPr="00D42E57">
        <w:rPr>
          <w:color w:val="auto"/>
          <w:sz w:val="20"/>
        </w:rPr>
        <w:t xml:space="preserve"> existing representative MAGDM methods and the proposed MAGDM method are qualitatively and quantitatively compared to verify the feasibility and effectiveness of the proposed method. In addition, to verify the ability of the proposed method to reduce the negative effect of extreme attribute values, a comparative analysis considering the interrelationships among attributes is carried out.</w:t>
      </w:r>
    </w:p>
    <w:p w14:paraId="4ACBE31B" w14:textId="77777777" w:rsidR="00F43B2F" w:rsidRPr="00D42E57" w:rsidRDefault="00F43B2F" w:rsidP="00F43B2F">
      <w:pPr>
        <w:pStyle w:val="MDPI22heading2"/>
        <w:spacing w:line="480" w:lineRule="auto"/>
        <w:outlineLvl w:val="2"/>
        <w:rPr>
          <w:rFonts w:ascii="Times New Roman" w:hAnsi="Times New Roman"/>
          <w:b/>
          <w:i w:val="0"/>
          <w:color w:val="auto"/>
          <w:sz w:val="28"/>
          <w:szCs w:val="28"/>
        </w:rPr>
      </w:pPr>
      <w:r w:rsidRPr="00D42E57">
        <w:rPr>
          <w:rFonts w:ascii="Times New Roman" w:hAnsi="Times New Roman"/>
          <w:b/>
          <w:i w:val="0"/>
          <w:color w:val="auto"/>
          <w:sz w:val="28"/>
          <w:szCs w:val="28"/>
        </w:rPr>
        <w:t xml:space="preserve">5.3.1 </w:t>
      </w:r>
      <w:bookmarkStart w:id="196" w:name="_Hlk13727256"/>
      <w:r w:rsidRPr="00D42E57">
        <w:rPr>
          <w:rFonts w:ascii="Times New Roman" w:hAnsi="Times New Roman"/>
          <w:b/>
          <w:i w:val="0"/>
          <w:color w:val="auto"/>
          <w:sz w:val="28"/>
          <w:szCs w:val="28"/>
        </w:rPr>
        <w:t>Qualitative comparison</w:t>
      </w:r>
      <w:bookmarkEnd w:id="196"/>
    </w:p>
    <w:p w14:paraId="0AD45323" w14:textId="433E436B" w:rsidR="00F43B2F" w:rsidRPr="00D42E57" w:rsidRDefault="00F43B2F" w:rsidP="00F43B2F">
      <w:pPr>
        <w:spacing w:line="480" w:lineRule="auto"/>
        <w:rPr>
          <w:color w:val="auto"/>
          <w:sz w:val="20"/>
        </w:rPr>
      </w:pPr>
      <w:r w:rsidRPr="00D42E57">
        <w:rPr>
          <w:color w:val="auto"/>
          <w:sz w:val="20"/>
        </w:rPr>
        <w:t>In general, a qualitative comparison among different MAGDM methods can be carried out by comparing their characteristics. For the existing seven methods and the proposed method, the comparison characteristics selected are: whether information is expressed by</w:t>
      </w:r>
      <w:r w:rsidRPr="00D42E57">
        <w:rPr>
          <w:rFonts w:eastAsiaTheme="minorEastAsia" w:hint="eastAsia"/>
          <w:color w:val="auto"/>
          <w:sz w:val="20"/>
          <w:lang w:eastAsia="zh-CN"/>
        </w:rPr>
        <w:t xml:space="preserve"> </w:t>
      </w:r>
      <w:r w:rsidRPr="00D42E57">
        <w:rPr>
          <w:i/>
          <w:iCs/>
          <w:color w:val="auto"/>
          <w:sz w:val="20"/>
        </w:rPr>
        <w:t>q</w:t>
      </w:r>
      <w:r w:rsidRPr="00D42E57">
        <w:rPr>
          <w:color w:val="auto"/>
          <w:sz w:val="20"/>
        </w:rPr>
        <w:t>ROFNs</w:t>
      </w:r>
      <w:r w:rsidR="009824D3" w:rsidRPr="00D42E57">
        <w:rPr>
          <w:color w:val="auto"/>
          <w:sz w:val="20"/>
        </w:rPr>
        <w:t>,</w:t>
      </w:r>
      <w:r w:rsidRPr="00D42E57">
        <w:rPr>
          <w:color w:val="auto"/>
          <w:sz w:val="20"/>
        </w:rPr>
        <w:t xml:space="preserve"> the flexibility in the aggregation of </w:t>
      </w:r>
      <w:r w:rsidRPr="00D42E57">
        <w:rPr>
          <w:i/>
          <w:iCs/>
          <w:color w:val="auto"/>
          <w:sz w:val="20"/>
        </w:rPr>
        <w:t>q</w:t>
      </w:r>
      <w:r w:rsidRPr="00D42E57">
        <w:rPr>
          <w:color w:val="auto"/>
          <w:sz w:val="20"/>
        </w:rPr>
        <w:t>ROFNs or IFNs</w:t>
      </w:r>
      <w:r w:rsidR="009824D3" w:rsidRPr="00D42E57">
        <w:rPr>
          <w:color w:val="auto"/>
          <w:sz w:val="20"/>
        </w:rPr>
        <w:t>,</w:t>
      </w:r>
      <w:r w:rsidRPr="00D42E57">
        <w:rPr>
          <w:color w:val="auto"/>
          <w:sz w:val="20"/>
        </w:rPr>
        <w:t xml:space="preserve"> whether  interrelationships of</w:t>
      </w:r>
      <w:r w:rsidRPr="00D42E57">
        <w:rPr>
          <w:rFonts w:eastAsiaTheme="minorEastAsia" w:hint="eastAsia"/>
          <w:color w:val="auto"/>
          <w:sz w:val="20"/>
          <w:lang w:eastAsia="zh-CN"/>
        </w:rPr>
        <w:t xml:space="preserve"> </w:t>
      </w:r>
      <w:r w:rsidRPr="00D42E57">
        <w:rPr>
          <w:color w:val="auto"/>
          <w:sz w:val="20"/>
        </w:rPr>
        <w:t>multiple attributes are considered</w:t>
      </w:r>
      <w:r w:rsidR="00112F5B">
        <w:rPr>
          <w:color w:val="auto"/>
          <w:sz w:val="20"/>
        </w:rPr>
        <w:t>,</w:t>
      </w:r>
      <w:r w:rsidRPr="00D42E57">
        <w:rPr>
          <w:color w:val="auto"/>
          <w:sz w:val="20"/>
        </w:rPr>
        <w:t xml:space="preserve"> whether the</w:t>
      </w:r>
      <w:r w:rsidRPr="00D42E57">
        <w:rPr>
          <w:rFonts w:eastAsiaTheme="minorEastAsia" w:hint="eastAsia"/>
          <w:color w:val="auto"/>
          <w:sz w:val="20"/>
          <w:lang w:eastAsia="zh-CN"/>
        </w:rPr>
        <w:t xml:space="preserve"> </w:t>
      </w:r>
      <w:r w:rsidRPr="00D42E57">
        <w:rPr>
          <w:color w:val="auto"/>
          <w:sz w:val="20"/>
        </w:rPr>
        <w:t>partitioned input</w:t>
      </w:r>
      <w:r w:rsidRPr="00D42E57">
        <w:rPr>
          <w:rFonts w:eastAsiaTheme="minorEastAsia" w:hint="eastAsia"/>
          <w:color w:val="auto"/>
          <w:sz w:val="20"/>
          <w:lang w:eastAsia="zh-CN"/>
        </w:rPr>
        <w:t xml:space="preserve"> </w:t>
      </w:r>
      <w:r w:rsidRPr="00D42E57">
        <w:rPr>
          <w:color w:val="auto"/>
          <w:sz w:val="20"/>
        </w:rPr>
        <w:t>arguments are considered</w:t>
      </w:r>
      <w:r w:rsidR="00112F5B">
        <w:rPr>
          <w:color w:val="auto"/>
          <w:sz w:val="20"/>
        </w:rPr>
        <w:t>,</w:t>
      </w:r>
      <w:r w:rsidRPr="00D42E57">
        <w:rPr>
          <w:color w:val="auto"/>
          <w:sz w:val="20"/>
        </w:rPr>
        <w:t xml:space="preserve"> and the ability of the method to reduce the negative influence</w:t>
      </w:r>
      <w:r w:rsidRPr="00D42E57">
        <w:rPr>
          <w:rFonts w:eastAsiaTheme="minorEastAsia" w:hint="eastAsia"/>
          <w:color w:val="auto"/>
          <w:sz w:val="20"/>
          <w:lang w:eastAsia="zh-CN"/>
        </w:rPr>
        <w:t xml:space="preserve"> </w:t>
      </w:r>
      <w:r w:rsidRPr="00D42E57">
        <w:rPr>
          <w:color w:val="auto"/>
          <w:sz w:val="20"/>
        </w:rPr>
        <w:t>of unduly high or unduly low attribute values on the aggregation results</w:t>
      </w:r>
      <w:r w:rsidR="00C532CB">
        <w:rPr>
          <w:color w:val="auto"/>
          <w:sz w:val="20"/>
        </w:rPr>
        <w:t>.</w:t>
      </w:r>
      <w:r w:rsidRPr="00D42E57">
        <w:rPr>
          <w:color w:val="auto"/>
          <w:sz w:val="20"/>
        </w:rPr>
        <w:t xml:space="preserve"> The results of the comparison are shown in Table 10.</w:t>
      </w:r>
    </w:p>
    <w:p w14:paraId="2ACC5390" w14:textId="77777777" w:rsidR="00931542" w:rsidRDefault="00931542" w:rsidP="00F43B2F">
      <w:pPr>
        <w:widowControl w:val="0"/>
        <w:adjustRightInd w:val="0"/>
        <w:snapToGrid w:val="0"/>
        <w:spacing w:line="480" w:lineRule="auto"/>
        <w:rPr>
          <w:b/>
          <w:snapToGrid w:val="0"/>
          <w:color w:val="auto"/>
          <w:sz w:val="20"/>
          <w:lang w:eastAsia="zh-CN" w:bidi="en-US"/>
        </w:rPr>
      </w:pPr>
    </w:p>
    <w:p w14:paraId="0E860E67" w14:textId="621D6A00" w:rsidR="00F43B2F" w:rsidRPr="00931542" w:rsidRDefault="00F43B2F" w:rsidP="00F43B2F">
      <w:pPr>
        <w:widowControl w:val="0"/>
        <w:adjustRightInd w:val="0"/>
        <w:snapToGrid w:val="0"/>
        <w:spacing w:line="480" w:lineRule="auto"/>
        <w:rPr>
          <w:rFonts w:eastAsiaTheme="minorEastAsia"/>
          <w:snapToGrid w:val="0"/>
          <w:color w:val="auto"/>
          <w:sz w:val="20"/>
          <w:highlight w:val="magenta"/>
          <w:lang w:eastAsia="zh-CN" w:bidi="en-US"/>
        </w:rPr>
      </w:pPr>
      <w:r w:rsidRPr="00931542">
        <w:rPr>
          <w:b/>
          <w:snapToGrid w:val="0"/>
          <w:color w:val="auto"/>
          <w:sz w:val="20"/>
          <w:highlight w:val="magenta"/>
          <w:lang w:eastAsia="zh-CN" w:bidi="en-US"/>
        </w:rPr>
        <w:t xml:space="preserve">Table </w:t>
      </w:r>
      <w:r w:rsidRPr="00931542">
        <w:rPr>
          <w:rFonts w:eastAsiaTheme="minorEastAsia"/>
          <w:b/>
          <w:snapToGrid w:val="0"/>
          <w:color w:val="auto"/>
          <w:sz w:val="20"/>
          <w:highlight w:val="magenta"/>
          <w:lang w:eastAsia="zh-CN" w:bidi="en-US"/>
        </w:rPr>
        <w:t>10.</w:t>
      </w:r>
      <w:r w:rsidRPr="00931542">
        <w:rPr>
          <w:b/>
          <w:snapToGrid w:val="0"/>
          <w:color w:val="auto"/>
          <w:sz w:val="20"/>
          <w:highlight w:val="magenta"/>
          <w:lang w:eastAsia="zh-CN" w:bidi="en-US"/>
        </w:rPr>
        <w:t xml:space="preserve"> The results of qualitative comparison</w:t>
      </w:r>
      <w:r w:rsidR="00931542">
        <w:rPr>
          <w:b/>
          <w:snapToGrid w:val="0"/>
          <w:color w:val="auto"/>
          <w:sz w:val="20"/>
          <w:highlight w:val="magenta"/>
          <w:lang w:eastAsia="zh-CN" w:bidi="en-US"/>
        </w:rPr>
        <w:t>.</w:t>
      </w:r>
    </w:p>
    <w:tbl>
      <w:tblPr>
        <w:tblStyle w:val="ad"/>
        <w:tblW w:w="0" w:type="auto"/>
        <w:tblBorders>
          <w:top w:val="single" w:sz="8" w:space="0" w:color="auto"/>
          <w:left w:val="none" w:sz="0" w:space="0" w:color="auto"/>
          <w:bottom w:val="single" w:sz="8" w:space="0" w:color="auto"/>
          <w:right w:val="none" w:sz="0" w:space="0" w:color="auto"/>
          <w:insideH w:val="single" w:sz="8" w:space="0" w:color="auto"/>
          <w:insideV w:val="single" w:sz="8" w:space="0" w:color="auto"/>
        </w:tblBorders>
        <w:tblLayout w:type="fixed"/>
        <w:tblLook w:val="04A0" w:firstRow="1" w:lastRow="0" w:firstColumn="1" w:lastColumn="0" w:noHBand="0" w:noVBand="1"/>
      </w:tblPr>
      <w:tblGrid>
        <w:gridCol w:w="1696"/>
        <w:gridCol w:w="1276"/>
        <w:gridCol w:w="1281"/>
        <w:gridCol w:w="1701"/>
        <w:gridCol w:w="1417"/>
        <w:gridCol w:w="1463"/>
      </w:tblGrid>
      <w:tr w:rsidR="00F43B2F" w:rsidRPr="00D42E57" w14:paraId="3269B15B" w14:textId="77777777" w:rsidTr="00084FC2">
        <w:tc>
          <w:tcPr>
            <w:tcW w:w="1696" w:type="dxa"/>
          </w:tcPr>
          <w:p w14:paraId="47E35118" w14:textId="77777777" w:rsidR="00F43B2F" w:rsidRPr="00D42E57" w:rsidRDefault="00F43B2F" w:rsidP="00084FC2">
            <w:pPr>
              <w:jc w:val="left"/>
              <w:rPr>
                <w:color w:val="auto"/>
              </w:rPr>
            </w:pPr>
            <w:r w:rsidRPr="00D42E57">
              <w:rPr>
                <w:color w:val="auto"/>
              </w:rPr>
              <w:t>Methods</w:t>
            </w:r>
          </w:p>
        </w:tc>
        <w:tc>
          <w:tcPr>
            <w:tcW w:w="1276" w:type="dxa"/>
          </w:tcPr>
          <w:p w14:paraId="76AAF117" w14:textId="77777777" w:rsidR="00F43B2F" w:rsidRPr="00D42E57" w:rsidRDefault="00F43B2F" w:rsidP="00084FC2">
            <w:pPr>
              <w:jc w:val="left"/>
              <w:rPr>
                <w:color w:val="auto"/>
              </w:rPr>
            </w:pPr>
            <w:bookmarkStart w:id="197" w:name="_Hlk13728093"/>
            <w:r w:rsidRPr="00D42E57">
              <w:rPr>
                <w:color w:val="auto"/>
              </w:rPr>
              <w:t>Information by</w:t>
            </w:r>
            <w:r w:rsidRPr="00D42E57">
              <w:rPr>
                <w:rFonts w:eastAsiaTheme="minorEastAsia" w:hint="eastAsia"/>
                <w:color w:val="auto"/>
                <w:lang w:eastAsia="zh-CN"/>
              </w:rPr>
              <w:t xml:space="preserve"> </w:t>
            </w:r>
            <w:bookmarkEnd w:id="197"/>
            <w:r w:rsidRPr="00D42E57">
              <w:rPr>
                <w:i/>
                <w:iCs/>
                <w:color w:val="auto"/>
              </w:rPr>
              <w:t>q</w:t>
            </w:r>
            <w:r w:rsidRPr="00D42E57">
              <w:rPr>
                <w:color w:val="auto"/>
              </w:rPr>
              <w:t>ROFNs</w:t>
            </w:r>
          </w:p>
        </w:tc>
        <w:tc>
          <w:tcPr>
            <w:tcW w:w="1281" w:type="dxa"/>
          </w:tcPr>
          <w:p w14:paraId="16EFE45D" w14:textId="77777777" w:rsidR="00F43B2F" w:rsidRPr="00D42E57" w:rsidRDefault="00F43B2F" w:rsidP="00084FC2">
            <w:pPr>
              <w:jc w:val="left"/>
              <w:rPr>
                <w:color w:val="auto"/>
              </w:rPr>
            </w:pPr>
            <w:r w:rsidRPr="00D42E57">
              <w:rPr>
                <w:color w:val="auto"/>
              </w:rPr>
              <w:t>Flexibility</w:t>
            </w:r>
          </w:p>
        </w:tc>
        <w:tc>
          <w:tcPr>
            <w:tcW w:w="1701" w:type="dxa"/>
          </w:tcPr>
          <w:p w14:paraId="0C187192" w14:textId="77777777" w:rsidR="00F43B2F" w:rsidRPr="00D42E57" w:rsidRDefault="00F43B2F" w:rsidP="00084FC2">
            <w:pPr>
              <w:jc w:val="left"/>
              <w:rPr>
                <w:color w:val="auto"/>
              </w:rPr>
            </w:pPr>
            <w:r w:rsidRPr="00D42E57">
              <w:rPr>
                <w:color w:val="auto"/>
              </w:rPr>
              <w:t>Whether considers</w:t>
            </w:r>
          </w:p>
          <w:p w14:paraId="20C9A0D8" w14:textId="77777777" w:rsidR="00F43B2F" w:rsidRPr="00D42E57" w:rsidRDefault="00F43B2F" w:rsidP="00084FC2">
            <w:pPr>
              <w:jc w:val="left"/>
              <w:rPr>
                <w:color w:val="auto"/>
              </w:rPr>
            </w:pPr>
            <w:r w:rsidRPr="00D42E57">
              <w:rPr>
                <w:color w:val="auto"/>
              </w:rPr>
              <w:t>interrelationships of</w:t>
            </w:r>
            <w:r w:rsidRPr="00D42E57">
              <w:rPr>
                <w:rFonts w:eastAsiaTheme="minorEastAsia" w:hint="eastAsia"/>
                <w:color w:val="auto"/>
                <w:lang w:eastAsia="zh-CN"/>
              </w:rPr>
              <w:t xml:space="preserve"> </w:t>
            </w:r>
            <w:r w:rsidRPr="00D42E57">
              <w:rPr>
                <w:color w:val="auto"/>
              </w:rPr>
              <w:t>multiple attributes</w:t>
            </w:r>
          </w:p>
        </w:tc>
        <w:tc>
          <w:tcPr>
            <w:tcW w:w="1417" w:type="dxa"/>
          </w:tcPr>
          <w:p w14:paraId="722C37C9" w14:textId="77777777" w:rsidR="00F43B2F" w:rsidRPr="00D42E57" w:rsidRDefault="00F43B2F" w:rsidP="00084FC2">
            <w:pPr>
              <w:jc w:val="left"/>
              <w:rPr>
                <w:color w:val="auto"/>
              </w:rPr>
            </w:pPr>
            <w:r w:rsidRPr="00D42E57">
              <w:rPr>
                <w:color w:val="auto"/>
              </w:rPr>
              <w:t>Ability to reduce the negative effect</w:t>
            </w:r>
          </w:p>
        </w:tc>
        <w:tc>
          <w:tcPr>
            <w:tcW w:w="1463" w:type="dxa"/>
          </w:tcPr>
          <w:p w14:paraId="25651880" w14:textId="77777777" w:rsidR="00F43B2F" w:rsidRPr="00D42E57" w:rsidRDefault="00F43B2F" w:rsidP="00084FC2">
            <w:pPr>
              <w:jc w:val="left"/>
              <w:rPr>
                <w:color w:val="auto"/>
              </w:rPr>
            </w:pPr>
            <w:r w:rsidRPr="00D42E57">
              <w:rPr>
                <w:color w:val="auto"/>
              </w:rPr>
              <w:t>Whether considers the</w:t>
            </w:r>
            <w:r w:rsidRPr="00D42E57">
              <w:rPr>
                <w:rFonts w:eastAsiaTheme="minorEastAsia" w:hint="eastAsia"/>
                <w:color w:val="auto"/>
                <w:lang w:eastAsia="zh-CN"/>
              </w:rPr>
              <w:t xml:space="preserve"> </w:t>
            </w:r>
            <w:r w:rsidRPr="00D42E57">
              <w:rPr>
                <w:color w:val="auto"/>
              </w:rPr>
              <w:t>partitioned input</w:t>
            </w:r>
            <w:r w:rsidRPr="00D42E57">
              <w:rPr>
                <w:rFonts w:eastAsiaTheme="minorEastAsia" w:hint="eastAsia"/>
                <w:color w:val="auto"/>
                <w:lang w:eastAsia="zh-CN"/>
              </w:rPr>
              <w:t xml:space="preserve"> </w:t>
            </w:r>
            <w:r w:rsidRPr="00D42E57">
              <w:rPr>
                <w:color w:val="auto"/>
              </w:rPr>
              <w:t>arguments</w:t>
            </w:r>
          </w:p>
        </w:tc>
      </w:tr>
      <w:tr w:rsidR="00F43B2F" w:rsidRPr="00D42E57" w14:paraId="037F1EF7" w14:textId="77777777" w:rsidTr="00084FC2">
        <w:tc>
          <w:tcPr>
            <w:tcW w:w="1696" w:type="dxa"/>
          </w:tcPr>
          <w:p w14:paraId="1BC5B525" w14:textId="77777777" w:rsidR="00F43B2F" w:rsidRPr="00D42E57" w:rsidRDefault="00F43B2F" w:rsidP="00084FC2">
            <w:pPr>
              <w:spacing w:line="480" w:lineRule="auto"/>
              <w:rPr>
                <w:color w:val="auto"/>
              </w:rPr>
            </w:pPr>
            <w:r w:rsidRPr="00D42E57">
              <w:rPr>
                <w:snapToGrid w:val="0"/>
                <w:color w:val="auto"/>
                <w:lang w:eastAsia="zh-CN" w:bidi="en-US"/>
              </w:rPr>
              <w:t>IFWAHA [8]</w:t>
            </w:r>
          </w:p>
        </w:tc>
        <w:tc>
          <w:tcPr>
            <w:tcW w:w="1276" w:type="dxa"/>
          </w:tcPr>
          <w:p w14:paraId="0AC3120E" w14:textId="77777777" w:rsidR="00F43B2F" w:rsidRPr="00D42E57" w:rsidRDefault="00F43B2F" w:rsidP="00084FC2">
            <w:pPr>
              <w:spacing w:line="480" w:lineRule="auto"/>
              <w:rPr>
                <w:rFonts w:eastAsiaTheme="minorEastAsia"/>
                <w:color w:val="auto"/>
                <w:lang w:eastAsia="zh-CN"/>
              </w:rPr>
            </w:pPr>
            <w:r w:rsidRPr="00D42E57">
              <w:rPr>
                <w:rFonts w:eastAsiaTheme="minorEastAsia"/>
                <w:color w:val="auto"/>
                <w:lang w:eastAsia="zh-CN"/>
              </w:rPr>
              <w:t>No</w:t>
            </w:r>
          </w:p>
        </w:tc>
        <w:tc>
          <w:tcPr>
            <w:tcW w:w="1281" w:type="dxa"/>
          </w:tcPr>
          <w:p w14:paraId="78984CBE" w14:textId="77777777" w:rsidR="00F43B2F" w:rsidRPr="00D42E57" w:rsidRDefault="00F43B2F" w:rsidP="00084FC2">
            <w:pPr>
              <w:spacing w:line="480" w:lineRule="auto"/>
              <w:rPr>
                <w:color w:val="auto"/>
              </w:rPr>
            </w:pPr>
            <w:r w:rsidRPr="00D42E57">
              <w:rPr>
                <w:rFonts w:eastAsiaTheme="minorEastAsia"/>
                <w:color w:val="auto"/>
                <w:lang w:eastAsia="zh-CN"/>
              </w:rPr>
              <w:t>Satisfactory</w:t>
            </w:r>
          </w:p>
        </w:tc>
        <w:tc>
          <w:tcPr>
            <w:tcW w:w="1701" w:type="dxa"/>
          </w:tcPr>
          <w:p w14:paraId="05C514EE" w14:textId="77777777" w:rsidR="00F43B2F" w:rsidRPr="00D42E57" w:rsidRDefault="00F43B2F" w:rsidP="00084FC2">
            <w:pPr>
              <w:spacing w:line="480" w:lineRule="auto"/>
              <w:rPr>
                <w:color w:val="auto"/>
              </w:rPr>
            </w:pPr>
            <w:r w:rsidRPr="00D42E57">
              <w:rPr>
                <w:rFonts w:eastAsiaTheme="minorEastAsia" w:hint="eastAsia"/>
                <w:color w:val="auto"/>
                <w:lang w:eastAsia="zh-CN"/>
              </w:rPr>
              <w:t>Y</w:t>
            </w:r>
            <w:r w:rsidRPr="00D42E57">
              <w:rPr>
                <w:rFonts w:eastAsiaTheme="minorEastAsia"/>
                <w:color w:val="auto"/>
                <w:lang w:eastAsia="zh-CN"/>
              </w:rPr>
              <w:t>es</w:t>
            </w:r>
          </w:p>
        </w:tc>
        <w:tc>
          <w:tcPr>
            <w:tcW w:w="1417" w:type="dxa"/>
          </w:tcPr>
          <w:p w14:paraId="74C0A455" w14:textId="77777777" w:rsidR="00F43B2F" w:rsidRPr="00D42E57" w:rsidRDefault="00F43B2F" w:rsidP="00084FC2">
            <w:pPr>
              <w:spacing w:line="480" w:lineRule="auto"/>
              <w:rPr>
                <w:color w:val="auto"/>
              </w:rPr>
            </w:pPr>
            <w:r w:rsidRPr="00D42E57">
              <w:rPr>
                <w:color w:val="auto"/>
              </w:rPr>
              <w:t>No</w:t>
            </w:r>
          </w:p>
        </w:tc>
        <w:tc>
          <w:tcPr>
            <w:tcW w:w="1463" w:type="dxa"/>
          </w:tcPr>
          <w:p w14:paraId="1D6D41B9" w14:textId="77777777" w:rsidR="00F43B2F" w:rsidRPr="00D42E57" w:rsidRDefault="00F43B2F" w:rsidP="00084FC2">
            <w:pPr>
              <w:spacing w:line="480" w:lineRule="auto"/>
              <w:rPr>
                <w:color w:val="auto"/>
              </w:rPr>
            </w:pPr>
            <w:r w:rsidRPr="00D42E57">
              <w:rPr>
                <w:color w:val="auto"/>
              </w:rPr>
              <w:t>No</w:t>
            </w:r>
          </w:p>
        </w:tc>
      </w:tr>
      <w:tr w:rsidR="00F43B2F" w:rsidRPr="00D42E57" w14:paraId="698339D0" w14:textId="77777777" w:rsidTr="00084FC2">
        <w:tc>
          <w:tcPr>
            <w:tcW w:w="1696" w:type="dxa"/>
          </w:tcPr>
          <w:p w14:paraId="3ED3AB85" w14:textId="77777777" w:rsidR="00F43B2F" w:rsidRPr="00D42E57" w:rsidRDefault="00F43B2F" w:rsidP="00084FC2">
            <w:pPr>
              <w:spacing w:line="480" w:lineRule="auto"/>
              <w:rPr>
                <w:color w:val="auto"/>
              </w:rPr>
            </w:pPr>
            <w:r w:rsidRPr="00D42E57">
              <w:rPr>
                <w:snapToGrid w:val="0"/>
                <w:color w:val="auto"/>
                <w:lang w:eastAsia="zh-CN" w:bidi="en-US"/>
              </w:rPr>
              <w:t>IFFPA [23]</w:t>
            </w:r>
          </w:p>
        </w:tc>
        <w:tc>
          <w:tcPr>
            <w:tcW w:w="1276" w:type="dxa"/>
          </w:tcPr>
          <w:p w14:paraId="5967D339" w14:textId="77777777" w:rsidR="00F43B2F" w:rsidRPr="00D42E57" w:rsidRDefault="00F43B2F" w:rsidP="00084FC2">
            <w:pPr>
              <w:spacing w:line="480" w:lineRule="auto"/>
              <w:rPr>
                <w:color w:val="auto"/>
              </w:rPr>
            </w:pPr>
            <w:r w:rsidRPr="00D42E57">
              <w:rPr>
                <w:color w:val="auto"/>
              </w:rPr>
              <w:t>No</w:t>
            </w:r>
          </w:p>
        </w:tc>
        <w:tc>
          <w:tcPr>
            <w:tcW w:w="1281" w:type="dxa"/>
          </w:tcPr>
          <w:p w14:paraId="7F1F1D9A" w14:textId="77777777" w:rsidR="00F43B2F" w:rsidRPr="00D42E57" w:rsidRDefault="00F43B2F" w:rsidP="00084FC2">
            <w:pPr>
              <w:spacing w:line="480" w:lineRule="auto"/>
              <w:rPr>
                <w:color w:val="auto"/>
              </w:rPr>
            </w:pPr>
            <w:r w:rsidRPr="00D42E57">
              <w:rPr>
                <w:color w:val="auto"/>
              </w:rPr>
              <w:t>Limited</w:t>
            </w:r>
          </w:p>
        </w:tc>
        <w:tc>
          <w:tcPr>
            <w:tcW w:w="1701" w:type="dxa"/>
          </w:tcPr>
          <w:p w14:paraId="67BF8C5D" w14:textId="77777777" w:rsidR="00F43B2F" w:rsidRPr="00D42E57" w:rsidRDefault="00F43B2F" w:rsidP="00084FC2">
            <w:pPr>
              <w:spacing w:line="480" w:lineRule="auto"/>
              <w:rPr>
                <w:color w:val="auto"/>
              </w:rPr>
            </w:pPr>
            <w:r w:rsidRPr="00D42E57">
              <w:rPr>
                <w:rFonts w:eastAsiaTheme="minorEastAsia" w:hint="eastAsia"/>
                <w:color w:val="auto"/>
                <w:lang w:eastAsia="zh-CN"/>
              </w:rPr>
              <w:t>Y</w:t>
            </w:r>
            <w:r w:rsidRPr="00D42E57">
              <w:rPr>
                <w:rFonts w:eastAsiaTheme="minorEastAsia"/>
                <w:color w:val="auto"/>
                <w:lang w:eastAsia="zh-CN"/>
              </w:rPr>
              <w:t>es</w:t>
            </w:r>
          </w:p>
        </w:tc>
        <w:tc>
          <w:tcPr>
            <w:tcW w:w="1417" w:type="dxa"/>
          </w:tcPr>
          <w:p w14:paraId="3A78A985" w14:textId="77777777" w:rsidR="00F43B2F" w:rsidRPr="00D42E57" w:rsidRDefault="00F43B2F" w:rsidP="00084FC2">
            <w:pPr>
              <w:spacing w:line="480" w:lineRule="auto"/>
              <w:rPr>
                <w:color w:val="auto"/>
              </w:rPr>
            </w:pPr>
            <w:r w:rsidRPr="00D42E57">
              <w:rPr>
                <w:rFonts w:eastAsiaTheme="minorEastAsia" w:hint="eastAsia"/>
                <w:color w:val="auto"/>
                <w:lang w:eastAsia="zh-CN"/>
              </w:rPr>
              <w:t>Y</w:t>
            </w:r>
            <w:r w:rsidRPr="00D42E57">
              <w:rPr>
                <w:rFonts w:eastAsiaTheme="minorEastAsia"/>
                <w:color w:val="auto"/>
                <w:lang w:eastAsia="zh-CN"/>
              </w:rPr>
              <w:t>es</w:t>
            </w:r>
          </w:p>
        </w:tc>
        <w:tc>
          <w:tcPr>
            <w:tcW w:w="1463" w:type="dxa"/>
          </w:tcPr>
          <w:p w14:paraId="420C3612" w14:textId="77777777" w:rsidR="00F43B2F" w:rsidRPr="00D42E57" w:rsidRDefault="00F43B2F" w:rsidP="00084FC2">
            <w:pPr>
              <w:spacing w:line="480" w:lineRule="auto"/>
              <w:rPr>
                <w:color w:val="auto"/>
              </w:rPr>
            </w:pPr>
            <w:r w:rsidRPr="00D42E57">
              <w:rPr>
                <w:color w:val="auto"/>
              </w:rPr>
              <w:t>No</w:t>
            </w:r>
          </w:p>
        </w:tc>
      </w:tr>
      <w:tr w:rsidR="00F43B2F" w:rsidRPr="00D42E57" w14:paraId="1E0BA3B2" w14:textId="77777777" w:rsidTr="00084FC2">
        <w:tc>
          <w:tcPr>
            <w:tcW w:w="1696" w:type="dxa"/>
          </w:tcPr>
          <w:p w14:paraId="6A4DC244" w14:textId="77777777" w:rsidR="00F43B2F" w:rsidRPr="00D42E57" w:rsidRDefault="00F43B2F" w:rsidP="00084FC2">
            <w:pPr>
              <w:spacing w:line="480" w:lineRule="auto"/>
              <w:rPr>
                <w:color w:val="auto"/>
              </w:rPr>
            </w:pPr>
            <w:r w:rsidRPr="00D42E57">
              <w:rPr>
                <w:i/>
                <w:snapToGrid w:val="0"/>
                <w:color w:val="auto"/>
                <w:lang w:eastAsia="zh-CN" w:bidi="en-US"/>
              </w:rPr>
              <w:t>q</w:t>
            </w:r>
            <w:r w:rsidRPr="00D42E57">
              <w:rPr>
                <w:snapToGrid w:val="0"/>
                <w:color w:val="auto"/>
                <w:lang w:eastAsia="zh-CN" w:bidi="en-US"/>
              </w:rPr>
              <w:t>ROFWA [25]</w:t>
            </w:r>
          </w:p>
        </w:tc>
        <w:tc>
          <w:tcPr>
            <w:tcW w:w="1276" w:type="dxa"/>
          </w:tcPr>
          <w:p w14:paraId="4422A583" w14:textId="77777777" w:rsidR="00F43B2F" w:rsidRPr="00D42E57" w:rsidRDefault="00F43B2F" w:rsidP="00084FC2">
            <w:pPr>
              <w:spacing w:line="480" w:lineRule="auto"/>
              <w:rPr>
                <w:color w:val="auto"/>
              </w:rPr>
            </w:pPr>
            <w:r w:rsidRPr="00D42E57">
              <w:rPr>
                <w:rFonts w:eastAsiaTheme="minorEastAsia" w:hint="eastAsia"/>
                <w:color w:val="auto"/>
                <w:lang w:eastAsia="zh-CN"/>
              </w:rPr>
              <w:t>Y</w:t>
            </w:r>
            <w:r w:rsidRPr="00D42E57">
              <w:rPr>
                <w:rFonts w:eastAsiaTheme="minorEastAsia"/>
                <w:color w:val="auto"/>
                <w:lang w:eastAsia="zh-CN"/>
              </w:rPr>
              <w:t>es</w:t>
            </w:r>
          </w:p>
        </w:tc>
        <w:tc>
          <w:tcPr>
            <w:tcW w:w="1281" w:type="dxa"/>
          </w:tcPr>
          <w:p w14:paraId="00346145" w14:textId="77777777" w:rsidR="00F43B2F" w:rsidRPr="00D42E57" w:rsidRDefault="00F43B2F" w:rsidP="00084FC2">
            <w:pPr>
              <w:spacing w:line="480" w:lineRule="auto"/>
              <w:rPr>
                <w:color w:val="auto"/>
              </w:rPr>
            </w:pPr>
            <w:r w:rsidRPr="00D42E57">
              <w:rPr>
                <w:color w:val="auto"/>
              </w:rPr>
              <w:t>Limited</w:t>
            </w:r>
          </w:p>
        </w:tc>
        <w:tc>
          <w:tcPr>
            <w:tcW w:w="1701" w:type="dxa"/>
          </w:tcPr>
          <w:p w14:paraId="74843CE6" w14:textId="77777777" w:rsidR="00F43B2F" w:rsidRPr="00D42E57" w:rsidRDefault="00F43B2F" w:rsidP="00084FC2">
            <w:pPr>
              <w:spacing w:line="480" w:lineRule="auto"/>
              <w:rPr>
                <w:color w:val="auto"/>
              </w:rPr>
            </w:pPr>
            <w:r w:rsidRPr="00D42E57">
              <w:rPr>
                <w:color w:val="auto"/>
              </w:rPr>
              <w:t>No</w:t>
            </w:r>
          </w:p>
        </w:tc>
        <w:tc>
          <w:tcPr>
            <w:tcW w:w="1417" w:type="dxa"/>
          </w:tcPr>
          <w:p w14:paraId="10214389" w14:textId="77777777" w:rsidR="00F43B2F" w:rsidRPr="00D42E57" w:rsidRDefault="00F43B2F" w:rsidP="00084FC2">
            <w:pPr>
              <w:spacing w:line="480" w:lineRule="auto"/>
              <w:rPr>
                <w:color w:val="auto"/>
              </w:rPr>
            </w:pPr>
            <w:r w:rsidRPr="00D42E57">
              <w:rPr>
                <w:color w:val="auto"/>
              </w:rPr>
              <w:t>No</w:t>
            </w:r>
          </w:p>
        </w:tc>
        <w:tc>
          <w:tcPr>
            <w:tcW w:w="1463" w:type="dxa"/>
          </w:tcPr>
          <w:p w14:paraId="6728A9EC" w14:textId="77777777" w:rsidR="00F43B2F" w:rsidRPr="00D42E57" w:rsidRDefault="00F43B2F" w:rsidP="00084FC2">
            <w:pPr>
              <w:spacing w:line="480" w:lineRule="auto"/>
              <w:rPr>
                <w:color w:val="auto"/>
              </w:rPr>
            </w:pPr>
            <w:r w:rsidRPr="00D42E57">
              <w:rPr>
                <w:color w:val="auto"/>
              </w:rPr>
              <w:t>No</w:t>
            </w:r>
          </w:p>
        </w:tc>
      </w:tr>
      <w:tr w:rsidR="00F43B2F" w:rsidRPr="00D42E57" w14:paraId="15896E08" w14:textId="77777777" w:rsidTr="00084FC2">
        <w:tc>
          <w:tcPr>
            <w:tcW w:w="1696" w:type="dxa"/>
          </w:tcPr>
          <w:p w14:paraId="3F9398CA" w14:textId="77777777" w:rsidR="00F43B2F" w:rsidRPr="00D42E57" w:rsidRDefault="00F43B2F" w:rsidP="00084FC2">
            <w:pPr>
              <w:spacing w:line="480" w:lineRule="auto"/>
              <w:rPr>
                <w:color w:val="auto"/>
              </w:rPr>
            </w:pPr>
            <w:r w:rsidRPr="00D42E57">
              <w:rPr>
                <w:i/>
                <w:snapToGrid w:val="0"/>
                <w:color w:val="auto"/>
                <w:lang w:eastAsia="zh-CN" w:bidi="en-US"/>
              </w:rPr>
              <w:t>q</w:t>
            </w:r>
            <w:r w:rsidRPr="00D42E57">
              <w:rPr>
                <w:snapToGrid w:val="0"/>
                <w:color w:val="auto"/>
                <w:lang w:eastAsia="zh-CN" w:bidi="en-US"/>
              </w:rPr>
              <w:t>ROFWBM [26]</w:t>
            </w:r>
          </w:p>
        </w:tc>
        <w:tc>
          <w:tcPr>
            <w:tcW w:w="1276" w:type="dxa"/>
          </w:tcPr>
          <w:p w14:paraId="1C594EE8" w14:textId="77777777" w:rsidR="00F43B2F" w:rsidRPr="00D42E57" w:rsidRDefault="00F43B2F" w:rsidP="00084FC2">
            <w:pPr>
              <w:spacing w:line="480" w:lineRule="auto"/>
              <w:rPr>
                <w:color w:val="auto"/>
              </w:rPr>
            </w:pPr>
            <w:r w:rsidRPr="00D42E57">
              <w:rPr>
                <w:rFonts w:eastAsiaTheme="minorEastAsia" w:hint="eastAsia"/>
                <w:color w:val="auto"/>
                <w:lang w:eastAsia="zh-CN"/>
              </w:rPr>
              <w:t>Y</w:t>
            </w:r>
            <w:r w:rsidRPr="00D42E57">
              <w:rPr>
                <w:rFonts w:eastAsiaTheme="minorEastAsia"/>
                <w:color w:val="auto"/>
                <w:lang w:eastAsia="zh-CN"/>
              </w:rPr>
              <w:t>es</w:t>
            </w:r>
          </w:p>
        </w:tc>
        <w:tc>
          <w:tcPr>
            <w:tcW w:w="1281" w:type="dxa"/>
          </w:tcPr>
          <w:p w14:paraId="2934E5BC" w14:textId="77777777" w:rsidR="00F43B2F" w:rsidRPr="00D42E57" w:rsidRDefault="00F43B2F" w:rsidP="00084FC2">
            <w:pPr>
              <w:spacing w:line="480" w:lineRule="auto"/>
              <w:rPr>
                <w:color w:val="auto"/>
              </w:rPr>
            </w:pPr>
            <w:r w:rsidRPr="00D42E57">
              <w:rPr>
                <w:color w:val="auto"/>
              </w:rPr>
              <w:t>Limited</w:t>
            </w:r>
          </w:p>
        </w:tc>
        <w:tc>
          <w:tcPr>
            <w:tcW w:w="1701" w:type="dxa"/>
          </w:tcPr>
          <w:p w14:paraId="6D5E33C3" w14:textId="77777777" w:rsidR="00F43B2F" w:rsidRPr="00D42E57" w:rsidRDefault="00F43B2F" w:rsidP="00084FC2">
            <w:pPr>
              <w:spacing w:line="480" w:lineRule="auto"/>
              <w:rPr>
                <w:color w:val="auto"/>
              </w:rPr>
            </w:pPr>
            <w:r w:rsidRPr="00D42E57">
              <w:rPr>
                <w:rFonts w:eastAsiaTheme="minorEastAsia" w:hint="eastAsia"/>
                <w:color w:val="auto"/>
                <w:lang w:eastAsia="zh-CN"/>
              </w:rPr>
              <w:t>Y</w:t>
            </w:r>
            <w:r w:rsidRPr="00D42E57">
              <w:rPr>
                <w:rFonts w:eastAsiaTheme="minorEastAsia"/>
                <w:color w:val="auto"/>
                <w:lang w:eastAsia="zh-CN"/>
              </w:rPr>
              <w:t>es</w:t>
            </w:r>
          </w:p>
        </w:tc>
        <w:tc>
          <w:tcPr>
            <w:tcW w:w="1417" w:type="dxa"/>
          </w:tcPr>
          <w:p w14:paraId="51F4B135" w14:textId="77777777" w:rsidR="00F43B2F" w:rsidRPr="00D42E57" w:rsidRDefault="00F43B2F" w:rsidP="00084FC2">
            <w:pPr>
              <w:spacing w:line="480" w:lineRule="auto"/>
              <w:rPr>
                <w:color w:val="auto"/>
              </w:rPr>
            </w:pPr>
            <w:r w:rsidRPr="00D42E57">
              <w:rPr>
                <w:color w:val="auto"/>
              </w:rPr>
              <w:t>No</w:t>
            </w:r>
          </w:p>
        </w:tc>
        <w:tc>
          <w:tcPr>
            <w:tcW w:w="1463" w:type="dxa"/>
          </w:tcPr>
          <w:p w14:paraId="333F115A" w14:textId="77777777" w:rsidR="00F43B2F" w:rsidRPr="00D42E57" w:rsidRDefault="00F43B2F" w:rsidP="00084FC2">
            <w:pPr>
              <w:spacing w:line="480" w:lineRule="auto"/>
              <w:rPr>
                <w:color w:val="auto"/>
              </w:rPr>
            </w:pPr>
            <w:r w:rsidRPr="00D42E57">
              <w:rPr>
                <w:color w:val="auto"/>
              </w:rPr>
              <w:t>No</w:t>
            </w:r>
          </w:p>
        </w:tc>
      </w:tr>
      <w:tr w:rsidR="00F43B2F" w:rsidRPr="00D42E57" w14:paraId="2008B1EB" w14:textId="77777777" w:rsidTr="00084FC2">
        <w:tc>
          <w:tcPr>
            <w:tcW w:w="1696" w:type="dxa"/>
          </w:tcPr>
          <w:p w14:paraId="544EF58F" w14:textId="77777777" w:rsidR="00F43B2F" w:rsidRPr="00D42E57" w:rsidRDefault="00F43B2F" w:rsidP="00084FC2">
            <w:pPr>
              <w:spacing w:line="480" w:lineRule="auto"/>
              <w:rPr>
                <w:color w:val="auto"/>
              </w:rPr>
            </w:pPr>
            <w:r w:rsidRPr="00D42E57">
              <w:rPr>
                <w:i/>
                <w:snapToGrid w:val="0"/>
                <w:color w:val="auto"/>
                <w:lang w:eastAsia="zh-CN" w:bidi="en-US"/>
              </w:rPr>
              <w:t>q</w:t>
            </w:r>
            <w:r w:rsidRPr="00D42E57">
              <w:rPr>
                <w:snapToGrid w:val="0"/>
                <w:color w:val="auto"/>
                <w:lang w:eastAsia="zh-CN" w:bidi="en-US"/>
              </w:rPr>
              <w:t>ROFWPBM [28]</w:t>
            </w:r>
          </w:p>
        </w:tc>
        <w:tc>
          <w:tcPr>
            <w:tcW w:w="1276" w:type="dxa"/>
          </w:tcPr>
          <w:p w14:paraId="742F41D1" w14:textId="77777777" w:rsidR="00F43B2F" w:rsidRPr="00D42E57" w:rsidRDefault="00F43B2F" w:rsidP="00084FC2">
            <w:pPr>
              <w:spacing w:line="480" w:lineRule="auto"/>
              <w:rPr>
                <w:color w:val="auto"/>
              </w:rPr>
            </w:pPr>
            <w:r w:rsidRPr="00D42E57">
              <w:rPr>
                <w:rFonts w:eastAsiaTheme="minorEastAsia" w:hint="eastAsia"/>
                <w:color w:val="auto"/>
                <w:lang w:eastAsia="zh-CN"/>
              </w:rPr>
              <w:t>Y</w:t>
            </w:r>
            <w:r w:rsidRPr="00D42E57">
              <w:rPr>
                <w:rFonts w:eastAsiaTheme="minorEastAsia"/>
                <w:color w:val="auto"/>
                <w:lang w:eastAsia="zh-CN"/>
              </w:rPr>
              <w:t>es</w:t>
            </w:r>
          </w:p>
        </w:tc>
        <w:tc>
          <w:tcPr>
            <w:tcW w:w="1281" w:type="dxa"/>
          </w:tcPr>
          <w:p w14:paraId="53FCEB15" w14:textId="77777777" w:rsidR="00F43B2F" w:rsidRPr="00D42E57" w:rsidRDefault="00F43B2F" w:rsidP="00084FC2">
            <w:pPr>
              <w:spacing w:line="480" w:lineRule="auto"/>
              <w:rPr>
                <w:color w:val="auto"/>
              </w:rPr>
            </w:pPr>
            <w:r w:rsidRPr="00D42E57">
              <w:rPr>
                <w:color w:val="auto"/>
              </w:rPr>
              <w:t>Limited</w:t>
            </w:r>
          </w:p>
        </w:tc>
        <w:tc>
          <w:tcPr>
            <w:tcW w:w="1701" w:type="dxa"/>
          </w:tcPr>
          <w:p w14:paraId="28D35DB8" w14:textId="77777777" w:rsidR="00F43B2F" w:rsidRPr="00D42E57" w:rsidRDefault="00F43B2F" w:rsidP="00084FC2">
            <w:pPr>
              <w:spacing w:line="480" w:lineRule="auto"/>
              <w:rPr>
                <w:color w:val="auto"/>
              </w:rPr>
            </w:pPr>
            <w:r w:rsidRPr="00D42E57">
              <w:rPr>
                <w:rFonts w:eastAsiaTheme="minorEastAsia" w:hint="eastAsia"/>
                <w:color w:val="auto"/>
                <w:lang w:eastAsia="zh-CN"/>
              </w:rPr>
              <w:t>Y</w:t>
            </w:r>
            <w:r w:rsidRPr="00D42E57">
              <w:rPr>
                <w:rFonts w:eastAsiaTheme="minorEastAsia"/>
                <w:color w:val="auto"/>
                <w:lang w:eastAsia="zh-CN"/>
              </w:rPr>
              <w:t>es</w:t>
            </w:r>
          </w:p>
        </w:tc>
        <w:tc>
          <w:tcPr>
            <w:tcW w:w="1417" w:type="dxa"/>
          </w:tcPr>
          <w:p w14:paraId="4FBF348F" w14:textId="77777777" w:rsidR="00F43B2F" w:rsidRPr="00D42E57" w:rsidRDefault="00F43B2F" w:rsidP="00084FC2">
            <w:pPr>
              <w:spacing w:line="480" w:lineRule="auto"/>
              <w:rPr>
                <w:color w:val="auto"/>
              </w:rPr>
            </w:pPr>
            <w:r w:rsidRPr="00D42E57">
              <w:rPr>
                <w:color w:val="auto"/>
              </w:rPr>
              <w:t>No</w:t>
            </w:r>
          </w:p>
        </w:tc>
        <w:tc>
          <w:tcPr>
            <w:tcW w:w="1463" w:type="dxa"/>
          </w:tcPr>
          <w:p w14:paraId="75502E2F" w14:textId="77777777" w:rsidR="00F43B2F" w:rsidRPr="00D42E57" w:rsidRDefault="00F43B2F" w:rsidP="00084FC2">
            <w:pPr>
              <w:spacing w:line="480" w:lineRule="auto"/>
              <w:rPr>
                <w:color w:val="auto"/>
              </w:rPr>
            </w:pPr>
            <w:r w:rsidRPr="00D42E57">
              <w:rPr>
                <w:rFonts w:eastAsiaTheme="minorEastAsia" w:hint="eastAsia"/>
                <w:color w:val="auto"/>
                <w:lang w:eastAsia="zh-CN"/>
              </w:rPr>
              <w:t>Y</w:t>
            </w:r>
            <w:r w:rsidRPr="00D42E57">
              <w:rPr>
                <w:rFonts w:eastAsiaTheme="minorEastAsia"/>
                <w:color w:val="auto"/>
                <w:lang w:eastAsia="zh-CN"/>
              </w:rPr>
              <w:t>es</w:t>
            </w:r>
          </w:p>
        </w:tc>
      </w:tr>
      <w:tr w:rsidR="00F43B2F" w:rsidRPr="00D42E57" w14:paraId="0B6BD840" w14:textId="77777777" w:rsidTr="00084FC2">
        <w:tc>
          <w:tcPr>
            <w:tcW w:w="1696" w:type="dxa"/>
          </w:tcPr>
          <w:p w14:paraId="089E4D21" w14:textId="77777777" w:rsidR="00F43B2F" w:rsidRPr="00D42E57" w:rsidRDefault="00F43B2F" w:rsidP="00084FC2">
            <w:pPr>
              <w:spacing w:line="480" w:lineRule="auto"/>
              <w:rPr>
                <w:color w:val="auto"/>
              </w:rPr>
            </w:pPr>
            <w:r w:rsidRPr="00D42E57">
              <w:rPr>
                <w:i/>
                <w:snapToGrid w:val="0"/>
                <w:color w:val="auto"/>
                <w:lang w:eastAsia="zh-CN" w:bidi="en-US"/>
              </w:rPr>
              <w:t>q</w:t>
            </w:r>
            <w:r w:rsidRPr="00D42E57">
              <w:rPr>
                <w:snapToGrid w:val="0"/>
                <w:color w:val="auto"/>
                <w:lang w:eastAsia="zh-CN" w:bidi="en-US"/>
              </w:rPr>
              <w:t>ROFWGHM[37]</w:t>
            </w:r>
          </w:p>
        </w:tc>
        <w:tc>
          <w:tcPr>
            <w:tcW w:w="1276" w:type="dxa"/>
          </w:tcPr>
          <w:p w14:paraId="3C01ACC7" w14:textId="77777777" w:rsidR="00F43B2F" w:rsidRPr="00D42E57" w:rsidRDefault="00F43B2F" w:rsidP="00084FC2">
            <w:pPr>
              <w:spacing w:line="480" w:lineRule="auto"/>
              <w:rPr>
                <w:color w:val="auto"/>
              </w:rPr>
            </w:pPr>
            <w:r w:rsidRPr="00D42E57">
              <w:rPr>
                <w:rFonts w:eastAsiaTheme="minorEastAsia" w:hint="eastAsia"/>
                <w:color w:val="auto"/>
                <w:lang w:eastAsia="zh-CN"/>
              </w:rPr>
              <w:t>Y</w:t>
            </w:r>
            <w:r w:rsidRPr="00D42E57">
              <w:rPr>
                <w:rFonts w:eastAsiaTheme="minorEastAsia"/>
                <w:color w:val="auto"/>
                <w:lang w:eastAsia="zh-CN"/>
              </w:rPr>
              <w:t>es</w:t>
            </w:r>
          </w:p>
        </w:tc>
        <w:tc>
          <w:tcPr>
            <w:tcW w:w="1281" w:type="dxa"/>
          </w:tcPr>
          <w:p w14:paraId="274E1434" w14:textId="77777777" w:rsidR="00F43B2F" w:rsidRPr="00D42E57" w:rsidRDefault="00F43B2F" w:rsidP="00084FC2">
            <w:pPr>
              <w:spacing w:line="480" w:lineRule="auto"/>
              <w:rPr>
                <w:color w:val="auto"/>
              </w:rPr>
            </w:pPr>
            <w:r w:rsidRPr="00D42E57">
              <w:rPr>
                <w:color w:val="auto"/>
              </w:rPr>
              <w:t>Limited</w:t>
            </w:r>
          </w:p>
        </w:tc>
        <w:tc>
          <w:tcPr>
            <w:tcW w:w="1701" w:type="dxa"/>
          </w:tcPr>
          <w:p w14:paraId="7969D46C" w14:textId="77777777" w:rsidR="00F43B2F" w:rsidRPr="00D42E57" w:rsidRDefault="00F43B2F" w:rsidP="00084FC2">
            <w:pPr>
              <w:spacing w:line="480" w:lineRule="auto"/>
              <w:rPr>
                <w:color w:val="auto"/>
              </w:rPr>
            </w:pPr>
            <w:r w:rsidRPr="00D42E57">
              <w:rPr>
                <w:rFonts w:eastAsiaTheme="minorEastAsia" w:hint="eastAsia"/>
                <w:color w:val="auto"/>
                <w:lang w:eastAsia="zh-CN"/>
              </w:rPr>
              <w:t>Y</w:t>
            </w:r>
            <w:r w:rsidRPr="00D42E57">
              <w:rPr>
                <w:rFonts w:eastAsiaTheme="minorEastAsia"/>
                <w:color w:val="auto"/>
                <w:lang w:eastAsia="zh-CN"/>
              </w:rPr>
              <w:t>es</w:t>
            </w:r>
          </w:p>
        </w:tc>
        <w:tc>
          <w:tcPr>
            <w:tcW w:w="1417" w:type="dxa"/>
          </w:tcPr>
          <w:p w14:paraId="6C0722A6" w14:textId="77777777" w:rsidR="00F43B2F" w:rsidRPr="00D42E57" w:rsidRDefault="00F43B2F" w:rsidP="00084FC2">
            <w:pPr>
              <w:spacing w:line="480" w:lineRule="auto"/>
              <w:rPr>
                <w:color w:val="auto"/>
              </w:rPr>
            </w:pPr>
            <w:r w:rsidRPr="00D42E57">
              <w:rPr>
                <w:color w:val="auto"/>
              </w:rPr>
              <w:t>No</w:t>
            </w:r>
          </w:p>
        </w:tc>
        <w:tc>
          <w:tcPr>
            <w:tcW w:w="1463" w:type="dxa"/>
          </w:tcPr>
          <w:p w14:paraId="68C93E67" w14:textId="77777777" w:rsidR="00F43B2F" w:rsidRPr="00D42E57" w:rsidRDefault="00F43B2F" w:rsidP="00084FC2">
            <w:pPr>
              <w:spacing w:line="480" w:lineRule="auto"/>
              <w:rPr>
                <w:color w:val="auto"/>
              </w:rPr>
            </w:pPr>
            <w:r w:rsidRPr="00D42E57">
              <w:rPr>
                <w:color w:val="auto"/>
              </w:rPr>
              <w:t>No</w:t>
            </w:r>
          </w:p>
        </w:tc>
      </w:tr>
      <w:tr w:rsidR="00F43B2F" w:rsidRPr="00D42E57" w14:paraId="2F879707" w14:textId="77777777" w:rsidTr="00084FC2">
        <w:tc>
          <w:tcPr>
            <w:tcW w:w="1696" w:type="dxa"/>
          </w:tcPr>
          <w:p w14:paraId="4353D921" w14:textId="77777777" w:rsidR="00F43B2F" w:rsidRPr="00D42E57" w:rsidRDefault="00F43B2F" w:rsidP="00084FC2">
            <w:pPr>
              <w:spacing w:line="480" w:lineRule="auto"/>
              <w:rPr>
                <w:color w:val="auto"/>
              </w:rPr>
            </w:pPr>
            <w:r w:rsidRPr="00D42E57">
              <w:rPr>
                <w:i/>
                <w:snapToGrid w:val="0"/>
                <w:color w:val="auto"/>
                <w:lang w:eastAsia="zh-CN" w:bidi="en-US"/>
              </w:rPr>
              <w:t>q</w:t>
            </w:r>
            <w:r w:rsidRPr="00D42E57">
              <w:rPr>
                <w:snapToGrid w:val="0"/>
                <w:color w:val="auto"/>
                <w:lang w:eastAsia="zh-CN" w:bidi="en-US"/>
              </w:rPr>
              <w:t>ROFWPHM[38]</w:t>
            </w:r>
          </w:p>
        </w:tc>
        <w:tc>
          <w:tcPr>
            <w:tcW w:w="1276" w:type="dxa"/>
          </w:tcPr>
          <w:p w14:paraId="02BDA494" w14:textId="77777777" w:rsidR="00F43B2F" w:rsidRPr="00D42E57" w:rsidRDefault="00F43B2F" w:rsidP="00084FC2">
            <w:pPr>
              <w:spacing w:line="480" w:lineRule="auto"/>
              <w:rPr>
                <w:color w:val="auto"/>
              </w:rPr>
            </w:pPr>
            <w:r w:rsidRPr="00D42E57">
              <w:rPr>
                <w:rFonts w:eastAsiaTheme="minorEastAsia" w:hint="eastAsia"/>
                <w:color w:val="auto"/>
                <w:lang w:eastAsia="zh-CN"/>
              </w:rPr>
              <w:t>Y</w:t>
            </w:r>
            <w:r w:rsidRPr="00D42E57">
              <w:rPr>
                <w:rFonts w:eastAsiaTheme="minorEastAsia"/>
                <w:color w:val="auto"/>
                <w:lang w:eastAsia="zh-CN"/>
              </w:rPr>
              <w:t>es</w:t>
            </w:r>
          </w:p>
        </w:tc>
        <w:tc>
          <w:tcPr>
            <w:tcW w:w="1281" w:type="dxa"/>
          </w:tcPr>
          <w:p w14:paraId="405F7039" w14:textId="77777777" w:rsidR="00F43B2F" w:rsidRPr="00D42E57" w:rsidRDefault="00F43B2F" w:rsidP="00084FC2">
            <w:pPr>
              <w:spacing w:line="480" w:lineRule="auto"/>
              <w:rPr>
                <w:color w:val="auto"/>
              </w:rPr>
            </w:pPr>
            <w:r w:rsidRPr="00D42E57">
              <w:rPr>
                <w:color w:val="auto"/>
              </w:rPr>
              <w:t>Limited</w:t>
            </w:r>
          </w:p>
        </w:tc>
        <w:tc>
          <w:tcPr>
            <w:tcW w:w="1701" w:type="dxa"/>
          </w:tcPr>
          <w:p w14:paraId="286105DD" w14:textId="77777777" w:rsidR="00F43B2F" w:rsidRPr="00D42E57" w:rsidRDefault="00F43B2F" w:rsidP="00084FC2">
            <w:pPr>
              <w:spacing w:line="480" w:lineRule="auto"/>
              <w:rPr>
                <w:color w:val="auto"/>
              </w:rPr>
            </w:pPr>
            <w:r w:rsidRPr="00D42E57">
              <w:rPr>
                <w:rFonts w:eastAsiaTheme="minorEastAsia" w:hint="eastAsia"/>
                <w:color w:val="auto"/>
                <w:lang w:eastAsia="zh-CN"/>
              </w:rPr>
              <w:t>Y</w:t>
            </w:r>
            <w:r w:rsidRPr="00D42E57">
              <w:rPr>
                <w:rFonts w:eastAsiaTheme="minorEastAsia"/>
                <w:color w:val="auto"/>
                <w:lang w:eastAsia="zh-CN"/>
              </w:rPr>
              <w:t>es</w:t>
            </w:r>
          </w:p>
        </w:tc>
        <w:tc>
          <w:tcPr>
            <w:tcW w:w="1417" w:type="dxa"/>
          </w:tcPr>
          <w:p w14:paraId="2D2AC0E2" w14:textId="77777777" w:rsidR="00F43B2F" w:rsidRPr="00D42E57" w:rsidRDefault="00F43B2F" w:rsidP="00084FC2">
            <w:pPr>
              <w:spacing w:line="480" w:lineRule="auto"/>
              <w:rPr>
                <w:color w:val="auto"/>
              </w:rPr>
            </w:pPr>
            <w:r w:rsidRPr="00D42E57">
              <w:rPr>
                <w:color w:val="auto"/>
              </w:rPr>
              <w:t>No</w:t>
            </w:r>
          </w:p>
        </w:tc>
        <w:tc>
          <w:tcPr>
            <w:tcW w:w="1463" w:type="dxa"/>
          </w:tcPr>
          <w:p w14:paraId="5C367085" w14:textId="77777777" w:rsidR="00F43B2F" w:rsidRPr="00D42E57" w:rsidRDefault="00F43B2F" w:rsidP="00084FC2">
            <w:pPr>
              <w:spacing w:line="480" w:lineRule="auto"/>
              <w:rPr>
                <w:color w:val="auto"/>
              </w:rPr>
            </w:pPr>
            <w:r w:rsidRPr="00D42E57">
              <w:rPr>
                <w:rFonts w:eastAsiaTheme="minorEastAsia" w:hint="eastAsia"/>
                <w:color w:val="auto"/>
                <w:lang w:eastAsia="zh-CN"/>
              </w:rPr>
              <w:t>Y</w:t>
            </w:r>
            <w:r w:rsidRPr="00D42E57">
              <w:rPr>
                <w:rFonts w:eastAsiaTheme="minorEastAsia"/>
                <w:color w:val="auto"/>
                <w:lang w:eastAsia="zh-CN"/>
              </w:rPr>
              <w:t>es</w:t>
            </w:r>
          </w:p>
        </w:tc>
      </w:tr>
      <w:tr w:rsidR="00F43B2F" w:rsidRPr="00D42E57" w14:paraId="5DFF643E" w14:textId="77777777" w:rsidTr="00084FC2">
        <w:trPr>
          <w:trHeight w:val="37"/>
        </w:trPr>
        <w:tc>
          <w:tcPr>
            <w:tcW w:w="1696" w:type="dxa"/>
          </w:tcPr>
          <w:p w14:paraId="7FB9B2EB" w14:textId="77777777" w:rsidR="00F43B2F" w:rsidRPr="00D42E57" w:rsidRDefault="00F43B2F" w:rsidP="00084FC2">
            <w:pPr>
              <w:spacing w:line="480" w:lineRule="auto"/>
              <w:rPr>
                <w:i/>
                <w:snapToGrid w:val="0"/>
                <w:color w:val="auto"/>
                <w:lang w:eastAsia="zh-CN" w:bidi="en-US"/>
              </w:rPr>
            </w:pPr>
            <w:r w:rsidRPr="00D42E57">
              <w:rPr>
                <w:i/>
                <w:snapToGrid w:val="0"/>
                <w:color w:val="auto"/>
                <w:lang w:eastAsia="zh-CN" w:bidi="en-US"/>
              </w:rPr>
              <w:t>q</w:t>
            </w:r>
            <w:r w:rsidRPr="00D42E57">
              <w:rPr>
                <w:iCs/>
                <w:snapToGrid w:val="0"/>
                <w:color w:val="auto"/>
                <w:lang w:eastAsia="zh-CN" w:bidi="en-US"/>
              </w:rPr>
              <w:t>ROFDWPPHM</w:t>
            </w:r>
          </w:p>
        </w:tc>
        <w:tc>
          <w:tcPr>
            <w:tcW w:w="1276" w:type="dxa"/>
          </w:tcPr>
          <w:p w14:paraId="1211D73D" w14:textId="77777777" w:rsidR="00F43B2F" w:rsidRPr="00D42E57" w:rsidRDefault="00F43B2F" w:rsidP="00084FC2">
            <w:pPr>
              <w:spacing w:line="480" w:lineRule="auto"/>
              <w:rPr>
                <w:color w:val="auto"/>
              </w:rPr>
            </w:pPr>
            <w:r w:rsidRPr="00D42E57">
              <w:rPr>
                <w:rFonts w:eastAsiaTheme="minorEastAsia" w:hint="eastAsia"/>
                <w:color w:val="auto"/>
                <w:lang w:eastAsia="zh-CN"/>
              </w:rPr>
              <w:t>Y</w:t>
            </w:r>
            <w:r w:rsidRPr="00D42E57">
              <w:rPr>
                <w:rFonts w:eastAsiaTheme="minorEastAsia"/>
                <w:color w:val="auto"/>
                <w:lang w:eastAsia="zh-CN"/>
              </w:rPr>
              <w:t>es</w:t>
            </w:r>
          </w:p>
        </w:tc>
        <w:tc>
          <w:tcPr>
            <w:tcW w:w="1281" w:type="dxa"/>
          </w:tcPr>
          <w:p w14:paraId="517AE7FF" w14:textId="77777777" w:rsidR="00F43B2F" w:rsidRPr="00D42E57" w:rsidRDefault="00F43B2F" w:rsidP="00084FC2">
            <w:pPr>
              <w:spacing w:line="480" w:lineRule="auto"/>
              <w:rPr>
                <w:color w:val="auto"/>
              </w:rPr>
            </w:pPr>
            <w:r w:rsidRPr="00D42E57">
              <w:rPr>
                <w:rFonts w:eastAsiaTheme="minorEastAsia"/>
                <w:color w:val="auto"/>
                <w:lang w:eastAsia="zh-CN"/>
              </w:rPr>
              <w:t>Satisfactory</w:t>
            </w:r>
          </w:p>
        </w:tc>
        <w:tc>
          <w:tcPr>
            <w:tcW w:w="1701" w:type="dxa"/>
          </w:tcPr>
          <w:p w14:paraId="7322FB40" w14:textId="77777777" w:rsidR="00F43B2F" w:rsidRPr="00D42E57" w:rsidRDefault="00F43B2F" w:rsidP="00084FC2">
            <w:pPr>
              <w:spacing w:line="480" w:lineRule="auto"/>
              <w:rPr>
                <w:color w:val="auto"/>
              </w:rPr>
            </w:pPr>
            <w:r w:rsidRPr="00D42E57">
              <w:rPr>
                <w:rFonts w:eastAsiaTheme="minorEastAsia" w:hint="eastAsia"/>
                <w:color w:val="auto"/>
                <w:lang w:eastAsia="zh-CN"/>
              </w:rPr>
              <w:t>Y</w:t>
            </w:r>
            <w:r w:rsidRPr="00D42E57">
              <w:rPr>
                <w:rFonts w:eastAsiaTheme="minorEastAsia"/>
                <w:color w:val="auto"/>
                <w:lang w:eastAsia="zh-CN"/>
              </w:rPr>
              <w:t>es</w:t>
            </w:r>
          </w:p>
        </w:tc>
        <w:tc>
          <w:tcPr>
            <w:tcW w:w="1417" w:type="dxa"/>
          </w:tcPr>
          <w:p w14:paraId="200DA962" w14:textId="77777777" w:rsidR="00F43B2F" w:rsidRPr="00D42E57" w:rsidRDefault="00F43B2F" w:rsidP="00084FC2">
            <w:pPr>
              <w:spacing w:line="480" w:lineRule="auto"/>
              <w:rPr>
                <w:color w:val="auto"/>
              </w:rPr>
            </w:pPr>
            <w:r w:rsidRPr="00D42E57">
              <w:rPr>
                <w:rFonts w:eastAsiaTheme="minorEastAsia" w:hint="eastAsia"/>
                <w:color w:val="auto"/>
                <w:lang w:eastAsia="zh-CN"/>
              </w:rPr>
              <w:t>Y</w:t>
            </w:r>
            <w:r w:rsidRPr="00D42E57">
              <w:rPr>
                <w:rFonts w:eastAsiaTheme="minorEastAsia"/>
                <w:color w:val="auto"/>
                <w:lang w:eastAsia="zh-CN"/>
              </w:rPr>
              <w:t>es</w:t>
            </w:r>
          </w:p>
        </w:tc>
        <w:tc>
          <w:tcPr>
            <w:tcW w:w="1463" w:type="dxa"/>
          </w:tcPr>
          <w:p w14:paraId="4727D411" w14:textId="77777777" w:rsidR="00F43B2F" w:rsidRPr="00D42E57" w:rsidRDefault="00F43B2F" w:rsidP="00084FC2">
            <w:pPr>
              <w:spacing w:line="480" w:lineRule="auto"/>
              <w:rPr>
                <w:color w:val="auto"/>
              </w:rPr>
            </w:pPr>
            <w:r w:rsidRPr="00D42E57">
              <w:rPr>
                <w:rFonts w:eastAsiaTheme="minorEastAsia" w:hint="eastAsia"/>
                <w:color w:val="auto"/>
                <w:lang w:eastAsia="zh-CN"/>
              </w:rPr>
              <w:t>Y</w:t>
            </w:r>
            <w:r w:rsidRPr="00D42E57">
              <w:rPr>
                <w:rFonts w:eastAsiaTheme="minorEastAsia"/>
                <w:color w:val="auto"/>
                <w:lang w:eastAsia="zh-CN"/>
              </w:rPr>
              <w:t>es</w:t>
            </w:r>
          </w:p>
        </w:tc>
      </w:tr>
    </w:tbl>
    <w:p w14:paraId="3919E77B" w14:textId="77777777" w:rsidR="00AF0858" w:rsidRDefault="00F43B2F" w:rsidP="00F43B2F">
      <w:pPr>
        <w:spacing w:line="480" w:lineRule="auto"/>
        <w:rPr>
          <w:color w:val="auto"/>
          <w:sz w:val="20"/>
        </w:rPr>
      </w:pPr>
      <w:r w:rsidRPr="00D42E57">
        <w:rPr>
          <w:color w:val="auto"/>
          <w:sz w:val="20"/>
        </w:rPr>
        <w:tab/>
      </w:r>
    </w:p>
    <w:p w14:paraId="29B59716" w14:textId="31D2382B" w:rsidR="00F43B2F" w:rsidRPr="00D42E57" w:rsidRDefault="00F43B2F" w:rsidP="00F43B2F">
      <w:pPr>
        <w:spacing w:line="480" w:lineRule="auto"/>
        <w:rPr>
          <w:color w:val="auto"/>
          <w:sz w:val="20"/>
        </w:rPr>
      </w:pPr>
      <w:r w:rsidRPr="00D42E57">
        <w:rPr>
          <w:color w:val="auto"/>
          <w:sz w:val="20"/>
        </w:rPr>
        <w:t xml:space="preserve">The information is expressed by </w:t>
      </w:r>
      <w:r w:rsidRPr="00D42E57">
        <w:rPr>
          <w:i/>
          <w:iCs/>
          <w:color w:val="auto"/>
          <w:sz w:val="20"/>
        </w:rPr>
        <w:t>q</w:t>
      </w:r>
      <w:r w:rsidRPr="00D42E57">
        <w:rPr>
          <w:color w:val="auto"/>
          <w:sz w:val="20"/>
        </w:rPr>
        <w:t>-rung orthopair fuzzy numbers</w:t>
      </w:r>
      <w:r w:rsidR="00C748BC">
        <w:rPr>
          <w:color w:val="auto"/>
          <w:sz w:val="20"/>
        </w:rPr>
        <w:t>,</w:t>
      </w:r>
      <w:r w:rsidRPr="00D42E57">
        <w:rPr>
          <w:color w:val="auto"/>
          <w:sz w:val="20"/>
        </w:rPr>
        <w:t xml:space="preserve"> and the aggregation is based on the operation of the DTT family of ATT. Therefore, the feasible space of the proposed method is larger than that of the other methods, and the modeling of fuzzy and uncertain information is more flexible and accurate. The Heronian mean operator has</w:t>
      </w:r>
      <w:r w:rsidRPr="00D42E57">
        <w:rPr>
          <w:rFonts w:eastAsiaTheme="minorEastAsia" w:hint="eastAsia"/>
          <w:color w:val="auto"/>
          <w:sz w:val="20"/>
          <w:lang w:eastAsia="zh-CN"/>
        </w:rPr>
        <w:t xml:space="preserve"> </w:t>
      </w:r>
      <w:r w:rsidRPr="00D42E57">
        <w:rPr>
          <w:color w:val="auto"/>
          <w:sz w:val="20"/>
        </w:rPr>
        <w:t>been used to consider</w:t>
      </w:r>
      <w:r w:rsidRPr="00D42E57">
        <w:rPr>
          <w:rFonts w:eastAsiaTheme="minorEastAsia" w:hint="eastAsia"/>
          <w:color w:val="auto"/>
          <w:sz w:val="20"/>
          <w:lang w:eastAsia="zh-CN"/>
        </w:rPr>
        <w:t xml:space="preserve"> </w:t>
      </w:r>
      <w:r w:rsidRPr="00D42E57">
        <w:rPr>
          <w:color w:val="auto"/>
          <w:sz w:val="20"/>
        </w:rPr>
        <w:t>interrelationships among multiple attributes. The</w:t>
      </w:r>
      <w:r w:rsidRPr="00D42E57">
        <w:rPr>
          <w:rFonts w:eastAsiaTheme="minorEastAsia" w:hint="eastAsia"/>
          <w:color w:val="auto"/>
          <w:sz w:val="20"/>
          <w:lang w:eastAsia="zh-CN"/>
        </w:rPr>
        <w:t xml:space="preserve"> </w:t>
      </w:r>
      <w:r w:rsidRPr="00D42E57">
        <w:rPr>
          <w:color w:val="auto"/>
          <w:sz w:val="20"/>
        </w:rPr>
        <w:t xml:space="preserve">partitioned Heronian mean can model interrelationships among attributes more accurately than the Heronian mean operator due to the incorporation of the partitioned average operator, which can handle situations where there is no correlation between attributes. In addition, because the proposed method incorporates the PA operator, it has the ability to reduce the negative effect of extreme attribute values. To summarize the qualitative comparison above, the proposed method has desirable flexibility in both aggregating the </w:t>
      </w:r>
      <w:r w:rsidRPr="00D42E57">
        <w:rPr>
          <w:i/>
          <w:iCs/>
          <w:color w:val="auto"/>
          <w:sz w:val="20"/>
        </w:rPr>
        <w:t>q</w:t>
      </w:r>
      <w:r w:rsidRPr="00D42E57">
        <w:rPr>
          <w:color w:val="auto"/>
          <w:sz w:val="20"/>
        </w:rPr>
        <w:t xml:space="preserve">-rung </w:t>
      </w:r>
      <w:r w:rsidRPr="00D42E57">
        <w:rPr>
          <w:color w:val="auto"/>
          <w:sz w:val="20"/>
        </w:rPr>
        <w:lastRenderedPageBreak/>
        <w:t xml:space="preserve">orthopair fuzzy information and dealing with the interrelationships of attributes and has the ability to reduce the negative effect of the deviation </w:t>
      </w:r>
      <w:r w:rsidR="00C748BC">
        <w:rPr>
          <w:color w:val="auto"/>
          <w:sz w:val="20"/>
        </w:rPr>
        <w:t>in</w:t>
      </w:r>
      <w:r w:rsidR="00C748BC" w:rsidRPr="00D42E57">
        <w:rPr>
          <w:color w:val="auto"/>
          <w:sz w:val="20"/>
        </w:rPr>
        <w:t xml:space="preserve"> </w:t>
      </w:r>
      <w:r w:rsidRPr="00D42E57">
        <w:rPr>
          <w:color w:val="auto"/>
          <w:sz w:val="20"/>
        </w:rPr>
        <w:t>some attribute values.</w:t>
      </w:r>
    </w:p>
    <w:p w14:paraId="3671E46F" w14:textId="77777777" w:rsidR="00F43B2F" w:rsidRPr="00D42E57" w:rsidRDefault="00F43B2F" w:rsidP="00F43B2F">
      <w:pPr>
        <w:pStyle w:val="MDPI22heading2"/>
        <w:spacing w:line="480" w:lineRule="auto"/>
        <w:outlineLvl w:val="2"/>
        <w:rPr>
          <w:rFonts w:ascii="Times New Roman" w:eastAsiaTheme="minorEastAsia" w:hAnsi="Times New Roman"/>
          <w:b/>
          <w:i w:val="0"/>
          <w:color w:val="auto"/>
          <w:sz w:val="28"/>
          <w:szCs w:val="28"/>
        </w:rPr>
      </w:pPr>
      <w:r w:rsidRPr="00D42E57">
        <w:rPr>
          <w:rFonts w:ascii="Times New Roman" w:hAnsi="Times New Roman"/>
          <w:b/>
          <w:i w:val="0"/>
          <w:color w:val="auto"/>
          <w:sz w:val="28"/>
          <w:szCs w:val="28"/>
        </w:rPr>
        <w:t xml:space="preserve">5.3.2 </w:t>
      </w:r>
      <w:bookmarkStart w:id="198" w:name="_Hlk13727287"/>
      <w:bookmarkStart w:id="199" w:name="_Hlk13751666"/>
      <w:r w:rsidRPr="00D42E57">
        <w:rPr>
          <w:rFonts w:ascii="Times New Roman" w:hAnsi="Times New Roman"/>
          <w:b/>
          <w:i w:val="0"/>
          <w:color w:val="auto"/>
          <w:sz w:val="28"/>
          <w:szCs w:val="28"/>
        </w:rPr>
        <w:t>Quantitative</w:t>
      </w:r>
      <w:bookmarkEnd w:id="198"/>
      <w:r w:rsidRPr="00D42E57">
        <w:rPr>
          <w:rFonts w:ascii="Times New Roman" w:hAnsi="Times New Roman"/>
          <w:b/>
          <w:i w:val="0"/>
          <w:color w:val="auto"/>
          <w:sz w:val="28"/>
          <w:szCs w:val="28"/>
        </w:rPr>
        <w:t xml:space="preserve"> </w:t>
      </w:r>
      <w:bookmarkEnd w:id="199"/>
      <w:r w:rsidRPr="00D42E57">
        <w:rPr>
          <w:rFonts w:ascii="Times New Roman" w:hAnsi="Times New Roman"/>
          <w:b/>
          <w:i w:val="0"/>
          <w:color w:val="auto"/>
          <w:sz w:val="28"/>
          <w:szCs w:val="28"/>
        </w:rPr>
        <w:t>comparison</w:t>
      </w:r>
    </w:p>
    <w:p w14:paraId="4A554E11" w14:textId="30B8DBBC" w:rsidR="00F43B2F" w:rsidRDefault="00F43B2F" w:rsidP="00F43B2F">
      <w:pPr>
        <w:spacing w:line="480" w:lineRule="auto"/>
        <w:rPr>
          <w:snapToGrid w:val="0"/>
          <w:color w:val="auto"/>
          <w:sz w:val="20"/>
          <w:lang w:eastAsia="zh-CN" w:bidi="en-US"/>
        </w:rPr>
      </w:pPr>
      <w:r w:rsidRPr="00D42E57">
        <w:rPr>
          <w:snapToGrid w:val="0"/>
          <w:color w:val="auto"/>
          <w:sz w:val="20"/>
          <w:lang w:eastAsia="zh-CN" w:bidi="en-US"/>
        </w:rPr>
        <w:t>In the following, to verify the effectiveness of the proposed method and to explore its advantages, seven representative methods are applied to the example in subsection 5.1 and compared with the proposed method. They are the IFWAHA</w:t>
      </w:r>
      <w:r w:rsidRPr="00D42E57">
        <w:rPr>
          <w:rFonts w:eastAsiaTheme="minorEastAsia"/>
          <w:color w:val="auto"/>
          <w:sz w:val="20"/>
          <w:lang w:eastAsia="zh-CN"/>
        </w:rPr>
        <w:t xml:space="preserve">, </w:t>
      </w:r>
      <w:r w:rsidRPr="00D42E57">
        <w:rPr>
          <w:snapToGrid w:val="0"/>
          <w:color w:val="auto"/>
          <w:sz w:val="20"/>
          <w:lang w:eastAsia="zh-CN" w:bidi="en-US"/>
        </w:rPr>
        <w:t>IFFPA</w:t>
      </w:r>
      <w:r w:rsidRPr="00D42E57">
        <w:rPr>
          <w:rFonts w:eastAsiaTheme="minorEastAsia" w:hint="eastAsia"/>
          <w:color w:val="auto"/>
          <w:sz w:val="20"/>
          <w:lang w:eastAsia="zh-CN"/>
        </w:rPr>
        <w:t>,</w:t>
      </w:r>
      <w:r w:rsidRPr="00D42E57">
        <w:rPr>
          <w:rFonts w:eastAsiaTheme="minorEastAsia"/>
          <w:color w:val="auto"/>
          <w:sz w:val="20"/>
          <w:lang w:eastAsia="zh-CN"/>
        </w:rPr>
        <w:t xml:space="preserve"> </w:t>
      </w:r>
      <w:r w:rsidRPr="00D42E57">
        <w:rPr>
          <w:i/>
          <w:snapToGrid w:val="0"/>
          <w:color w:val="auto"/>
          <w:sz w:val="20"/>
          <w:lang w:eastAsia="zh-CN" w:bidi="en-US"/>
        </w:rPr>
        <w:t>q</w:t>
      </w:r>
      <w:r w:rsidRPr="00D42E57">
        <w:rPr>
          <w:snapToGrid w:val="0"/>
          <w:color w:val="auto"/>
          <w:sz w:val="20"/>
          <w:lang w:eastAsia="zh-CN" w:bidi="en-US"/>
        </w:rPr>
        <w:t>ROFWA</w:t>
      </w:r>
      <w:r w:rsidRPr="00D42E57">
        <w:rPr>
          <w:rFonts w:eastAsiaTheme="minorEastAsia" w:hint="eastAsia"/>
          <w:color w:val="auto"/>
          <w:sz w:val="20"/>
          <w:lang w:eastAsia="zh-CN"/>
        </w:rPr>
        <w:t>,</w:t>
      </w:r>
      <w:r w:rsidRPr="00D42E57">
        <w:rPr>
          <w:rFonts w:eastAsiaTheme="minorEastAsia"/>
          <w:color w:val="auto"/>
          <w:sz w:val="20"/>
          <w:lang w:eastAsia="zh-CN"/>
        </w:rPr>
        <w:t xml:space="preserve"> </w:t>
      </w:r>
      <w:r w:rsidRPr="00D42E57">
        <w:rPr>
          <w:i/>
          <w:snapToGrid w:val="0"/>
          <w:color w:val="auto"/>
          <w:sz w:val="20"/>
          <w:lang w:eastAsia="zh-CN" w:bidi="en-US"/>
        </w:rPr>
        <w:t>q</w:t>
      </w:r>
      <w:r w:rsidRPr="00D42E57">
        <w:rPr>
          <w:snapToGrid w:val="0"/>
          <w:color w:val="auto"/>
          <w:sz w:val="20"/>
          <w:lang w:eastAsia="zh-CN" w:bidi="en-US"/>
        </w:rPr>
        <w:t>ROFWBM,</w:t>
      </w:r>
      <w:r w:rsidRPr="00D42E57">
        <w:rPr>
          <w:rFonts w:eastAsiaTheme="minorEastAsia" w:hint="eastAsia"/>
          <w:color w:val="auto"/>
          <w:sz w:val="20"/>
          <w:lang w:eastAsia="zh-CN"/>
        </w:rPr>
        <w:t xml:space="preserve"> </w:t>
      </w:r>
      <w:r w:rsidRPr="00D42E57">
        <w:rPr>
          <w:i/>
          <w:snapToGrid w:val="0"/>
          <w:color w:val="auto"/>
          <w:sz w:val="20"/>
          <w:lang w:eastAsia="zh-CN" w:bidi="en-US"/>
        </w:rPr>
        <w:t>q</w:t>
      </w:r>
      <w:r w:rsidRPr="00D42E57">
        <w:rPr>
          <w:snapToGrid w:val="0"/>
          <w:color w:val="auto"/>
          <w:sz w:val="20"/>
          <w:lang w:eastAsia="zh-CN" w:bidi="en-US"/>
        </w:rPr>
        <w:t>ROFWPBM</w:t>
      </w:r>
      <w:r w:rsidRPr="00D42E57">
        <w:rPr>
          <w:rFonts w:eastAsiaTheme="minorEastAsia" w:hint="eastAsia"/>
          <w:color w:val="auto"/>
          <w:sz w:val="20"/>
          <w:lang w:eastAsia="zh-CN"/>
        </w:rPr>
        <w:t>,</w:t>
      </w:r>
      <w:r w:rsidRPr="00D42E57">
        <w:rPr>
          <w:rFonts w:eastAsiaTheme="minorEastAsia"/>
          <w:color w:val="auto"/>
          <w:sz w:val="20"/>
          <w:lang w:eastAsia="zh-CN"/>
        </w:rPr>
        <w:t xml:space="preserve"> </w:t>
      </w:r>
      <w:r w:rsidRPr="00D42E57">
        <w:rPr>
          <w:i/>
          <w:snapToGrid w:val="0"/>
          <w:color w:val="auto"/>
          <w:sz w:val="20"/>
          <w:lang w:eastAsia="zh-CN" w:bidi="en-US"/>
        </w:rPr>
        <w:t>q</w:t>
      </w:r>
      <w:r w:rsidRPr="00D42E57">
        <w:rPr>
          <w:snapToGrid w:val="0"/>
          <w:color w:val="auto"/>
          <w:sz w:val="20"/>
          <w:lang w:eastAsia="zh-CN" w:bidi="en-US"/>
        </w:rPr>
        <w:t>ROFWGHM</w:t>
      </w:r>
      <w:r w:rsidRPr="00D42E57">
        <w:rPr>
          <w:rFonts w:eastAsiaTheme="minorEastAsia" w:hint="eastAsia"/>
          <w:color w:val="auto"/>
          <w:sz w:val="20"/>
          <w:lang w:eastAsia="zh-CN"/>
        </w:rPr>
        <w:t xml:space="preserve"> </w:t>
      </w:r>
      <w:r w:rsidRPr="00D42E57">
        <w:rPr>
          <w:rFonts w:eastAsiaTheme="minorEastAsia"/>
          <w:color w:val="auto"/>
          <w:sz w:val="20"/>
          <w:lang w:eastAsia="zh-CN"/>
        </w:rPr>
        <w:t xml:space="preserve">and </w:t>
      </w:r>
      <w:r w:rsidRPr="00D42E57">
        <w:rPr>
          <w:i/>
          <w:snapToGrid w:val="0"/>
          <w:color w:val="auto"/>
          <w:sz w:val="20"/>
          <w:lang w:eastAsia="zh-CN" w:bidi="en-US"/>
        </w:rPr>
        <w:t>q</w:t>
      </w:r>
      <w:r w:rsidRPr="00D42E57">
        <w:rPr>
          <w:snapToGrid w:val="0"/>
          <w:color w:val="auto"/>
          <w:sz w:val="20"/>
          <w:lang w:eastAsia="zh-CN" w:bidi="en-US"/>
        </w:rPr>
        <w:t>ROFWPHM methods</w:t>
      </w:r>
      <w:r w:rsidRPr="00D42E57">
        <w:rPr>
          <w:rFonts w:eastAsiaTheme="minorEastAsia" w:hint="eastAsia"/>
          <w:color w:val="auto"/>
          <w:sz w:val="20"/>
          <w:lang w:eastAsia="zh-CN"/>
        </w:rPr>
        <w:t>.</w:t>
      </w:r>
      <w:r w:rsidRPr="00D42E57">
        <w:rPr>
          <w:rFonts w:eastAsiaTheme="minorEastAsia"/>
          <w:color w:val="auto"/>
          <w:sz w:val="20"/>
          <w:lang w:eastAsia="zh-CN"/>
        </w:rPr>
        <w:t xml:space="preserve"> </w:t>
      </w:r>
      <w:r w:rsidRPr="00D42E57">
        <w:rPr>
          <w:snapToGrid w:val="0"/>
          <w:color w:val="auto"/>
          <w:sz w:val="20"/>
          <w:lang w:eastAsia="zh-CN" w:bidi="en-US"/>
        </w:rPr>
        <w:t xml:space="preserve">The comparison results are shown in Table 11 (suppose </w:t>
      </w:r>
      <w:r w:rsidRPr="00D42E57">
        <w:rPr>
          <w:i/>
          <w:snapToGrid w:val="0"/>
          <w:color w:val="auto"/>
          <w:sz w:val="20"/>
          <w:lang w:eastAsia="zh-CN" w:bidi="en-US"/>
        </w:rPr>
        <w:t xml:space="preserve">λ </w:t>
      </w:r>
      <w:r w:rsidRPr="00D42E57">
        <w:rPr>
          <w:snapToGrid w:val="0"/>
          <w:color w:val="auto"/>
          <w:sz w:val="20"/>
          <w:lang w:eastAsia="zh-CN" w:bidi="en-US"/>
        </w:rPr>
        <w:t xml:space="preserve">= 1.5, </w:t>
      </w:r>
      <w:r w:rsidRPr="00D42E57">
        <w:rPr>
          <w:i/>
          <w:snapToGrid w:val="0"/>
          <w:color w:val="auto"/>
          <w:sz w:val="20"/>
          <w:lang w:eastAsia="zh-CN" w:bidi="en-US"/>
        </w:rPr>
        <w:t>q</w:t>
      </w:r>
      <w:r w:rsidRPr="00D42E57">
        <w:rPr>
          <w:snapToGrid w:val="0"/>
          <w:color w:val="auto"/>
          <w:sz w:val="20"/>
          <w:lang w:eastAsia="zh-CN" w:bidi="en-US"/>
        </w:rPr>
        <w:t xml:space="preserve">=2, </w:t>
      </w:r>
      <w:r w:rsidRPr="00D42E57">
        <w:rPr>
          <w:i/>
          <w:snapToGrid w:val="0"/>
          <w:color w:val="auto"/>
          <w:sz w:val="20"/>
          <w:lang w:eastAsia="zh-CN" w:bidi="en-US"/>
        </w:rPr>
        <w:t>p</w:t>
      </w:r>
      <w:r w:rsidRPr="00D42E57">
        <w:rPr>
          <w:snapToGrid w:val="0"/>
          <w:color w:val="auto"/>
          <w:sz w:val="20"/>
          <w:lang w:eastAsia="zh-CN" w:bidi="en-US"/>
        </w:rPr>
        <w:t xml:space="preserve">=3, </w:t>
      </w:r>
      <w:r w:rsidRPr="00D42E57">
        <w:rPr>
          <w:i/>
          <w:snapToGrid w:val="0"/>
          <w:color w:val="auto"/>
          <w:sz w:val="20"/>
          <w:lang w:eastAsia="zh-CN" w:bidi="en-US"/>
        </w:rPr>
        <w:t>a=</w:t>
      </w:r>
      <w:r w:rsidRPr="00D42E57">
        <w:rPr>
          <w:snapToGrid w:val="0"/>
          <w:color w:val="auto"/>
          <w:sz w:val="20"/>
          <w:lang w:eastAsia="zh-CN" w:bidi="en-US"/>
        </w:rPr>
        <w:t xml:space="preserve">1 and </w:t>
      </w:r>
      <w:r w:rsidRPr="00D42E57">
        <w:rPr>
          <w:i/>
          <w:snapToGrid w:val="0"/>
          <w:color w:val="auto"/>
          <w:sz w:val="20"/>
          <w:lang w:eastAsia="zh-CN" w:bidi="en-US"/>
        </w:rPr>
        <w:t>b=</w:t>
      </w:r>
      <w:r w:rsidRPr="00D42E57">
        <w:rPr>
          <w:snapToGrid w:val="0"/>
          <w:color w:val="auto"/>
          <w:sz w:val="20"/>
          <w:lang w:eastAsia="zh-CN" w:bidi="en-US"/>
        </w:rPr>
        <w:t>2).</w:t>
      </w:r>
    </w:p>
    <w:p w14:paraId="430A319A" w14:textId="77777777" w:rsidR="00562BF1" w:rsidRDefault="00562BF1" w:rsidP="00F43B2F">
      <w:pPr>
        <w:spacing w:line="480" w:lineRule="auto"/>
        <w:rPr>
          <w:snapToGrid w:val="0"/>
          <w:color w:val="auto"/>
          <w:sz w:val="20"/>
          <w:lang w:eastAsia="zh-CN" w:bidi="en-US"/>
        </w:rPr>
      </w:pPr>
    </w:p>
    <w:p w14:paraId="6ECDFFA3" w14:textId="77777777" w:rsidR="00562BF1" w:rsidRPr="00AF0858" w:rsidRDefault="00562BF1" w:rsidP="00562BF1">
      <w:pPr>
        <w:widowControl w:val="0"/>
        <w:adjustRightInd w:val="0"/>
        <w:snapToGrid w:val="0"/>
        <w:spacing w:before="240" w:after="120" w:line="480" w:lineRule="auto"/>
        <w:ind w:right="425" w:firstLineChars="100" w:firstLine="201"/>
        <w:rPr>
          <w:b/>
          <w:snapToGrid w:val="0"/>
          <w:color w:val="000000" w:themeColor="text1"/>
          <w:sz w:val="20"/>
          <w:highlight w:val="magenta"/>
          <w:lang w:eastAsia="zh-CN" w:bidi="en-US"/>
        </w:rPr>
      </w:pPr>
      <w:r w:rsidRPr="00AF0858">
        <w:rPr>
          <w:b/>
          <w:snapToGrid w:val="0"/>
          <w:color w:val="000000" w:themeColor="text1"/>
          <w:sz w:val="20"/>
          <w:highlight w:val="magenta"/>
          <w:lang w:eastAsia="zh-CN" w:bidi="en-US"/>
        </w:rPr>
        <w:t xml:space="preserve">Table </w:t>
      </w:r>
      <w:r w:rsidRPr="00AF0858">
        <w:rPr>
          <w:rFonts w:eastAsiaTheme="minorEastAsia"/>
          <w:b/>
          <w:snapToGrid w:val="0"/>
          <w:color w:val="000000" w:themeColor="text1"/>
          <w:sz w:val="20"/>
          <w:highlight w:val="magenta"/>
          <w:lang w:eastAsia="zh-CN" w:bidi="en-US"/>
        </w:rPr>
        <w:t>11.</w:t>
      </w:r>
      <w:r w:rsidRPr="00AF0858">
        <w:rPr>
          <w:b/>
          <w:snapToGrid w:val="0"/>
          <w:color w:val="000000" w:themeColor="text1"/>
          <w:sz w:val="20"/>
          <w:highlight w:val="magenta"/>
          <w:lang w:eastAsia="zh-CN" w:bidi="en-US"/>
        </w:rPr>
        <w:t xml:space="preserve"> The results of quantitative comparison</w:t>
      </w:r>
      <w:r>
        <w:rPr>
          <w:b/>
          <w:snapToGrid w:val="0"/>
          <w:color w:val="000000" w:themeColor="text1"/>
          <w:sz w:val="20"/>
          <w:highlight w:val="magenta"/>
          <w:lang w:eastAsia="zh-CN" w:bidi="en-US"/>
        </w:rPr>
        <w:t>.</w:t>
      </w:r>
    </w:p>
    <w:tbl>
      <w:tblPr>
        <w:tblStyle w:val="ad"/>
        <w:tblW w:w="8522" w:type="dxa"/>
        <w:jc w:val="center"/>
        <w:tblBorders>
          <w:left w:val="none" w:sz="0" w:space="0" w:color="auto"/>
          <w:right w:val="none" w:sz="0" w:space="0" w:color="auto"/>
          <w:insideH w:val="single" w:sz="8" w:space="0" w:color="auto"/>
          <w:insideV w:val="single" w:sz="8" w:space="0" w:color="auto"/>
        </w:tblBorders>
        <w:tblLayout w:type="fixed"/>
        <w:tblLook w:val="04A0" w:firstRow="1" w:lastRow="0" w:firstColumn="1" w:lastColumn="0" w:noHBand="0" w:noVBand="1"/>
      </w:tblPr>
      <w:tblGrid>
        <w:gridCol w:w="2081"/>
        <w:gridCol w:w="4037"/>
        <w:gridCol w:w="2404"/>
      </w:tblGrid>
      <w:tr w:rsidR="00562BF1" w:rsidRPr="00D42E57" w14:paraId="63B1DF31" w14:textId="77777777" w:rsidTr="00B67496">
        <w:trPr>
          <w:jc w:val="center"/>
        </w:trPr>
        <w:tc>
          <w:tcPr>
            <w:tcW w:w="2081" w:type="dxa"/>
            <w:tcBorders>
              <w:top w:val="single" w:sz="8" w:space="0" w:color="auto"/>
              <w:bottom w:val="single" w:sz="8" w:space="0" w:color="auto"/>
            </w:tcBorders>
            <w:vAlign w:val="center"/>
          </w:tcPr>
          <w:p w14:paraId="6FD4FE95" w14:textId="77777777" w:rsidR="00562BF1" w:rsidRPr="00D42E57" w:rsidRDefault="00562BF1" w:rsidP="00B67496">
            <w:pPr>
              <w:widowControl w:val="0"/>
              <w:adjustRightInd w:val="0"/>
              <w:snapToGrid w:val="0"/>
              <w:spacing w:line="480" w:lineRule="auto"/>
              <w:ind w:firstLineChars="100" w:firstLine="201"/>
              <w:rPr>
                <w:b/>
                <w:snapToGrid w:val="0"/>
                <w:color w:val="000000" w:themeColor="text1"/>
                <w:lang w:eastAsia="zh-CN" w:bidi="en-US"/>
              </w:rPr>
            </w:pPr>
            <w:r w:rsidRPr="00D42E57">
              <w:rPr>
                <w:b/>
                <w:snapToGrid w:val="0"/>
                <w:color w:val="000000" w:themeColor="text1"/>
                <w:lang w:eastAsia="zh-CN" w:bidi="en-US"/>
              </w:rPr>
              <w:t xml:space="preserve">Operator </w:t>
            </w:r>
          </w:p>
        </w:tc>
        <w:tc>
          <w:tcPr>
            <w:tcW w:w="4037" w:type="dxa"/>
            <w:tcBorders>
              <w:top w:val="single" w:sz="8" w:space="0" w:color="auto"/>
              <w:bottom w:val="single" w:sz="8" w:space="0" w:color="auto"/>
            </w:tcBorders>
            <w:vAlign w:val="center"/>
          </w:tcPr>
          <w:p w14:paraId="59378965" w14:textId="77777777" w:rsidR="00562BF1" w:rsidRPr="00D42E57" w:rsidRDefault="00562BF1" w:rsidP="00B67496">
            <w:pPr>
              <w:widowControl w:val="0"/>
              <w:adjustRightInd w:val="0"/>
              <w:snapToGrid w:val="0"/>
              <w:spacing w:line="480" w:lineRule="auto"/>
              <w:ind w:firstLine="210"/>
              <w:rPr>
                <w:b/>
                <w:snapToGrid w:val="0"/>
                <w:color w:val="000000" w:themeColor="text1"/>
                <w:lang w:eastAsia="zh-CN" w:bidi="en-US"/>
              </w:rPr>
            </w:pPr>
            <w:r w:rsidRPr="00D42E57">
              <w:rPr>
                <w:b/>
                <w:snapToGrid w:val="0"/>
                <w:color w:val="000000" w:themeColor="text1"/>
                <w:lang w:eastAsia="zh-CN" w:bidi="en-US"/>
              </w:rPr>
              <w:t>Scores of the five alternatives</w:t>
            </w:r>
          </w:p>
        </w:tc>
        <w:tc>
          <w:tcPr>
            <w:tcW w:w="2404" w:type="dxa"/>
            <w:tcBorders>
              <w:top w:val="single" w:sz="8" w:space="0" w:color="auto"/>
              <w:bottom w:val="single" w:sz="8" w:space="0" w:color="auto"/>
            </w:tcBorders>
            <w:vAlign w:val="center"/>
          </w:tcPr>
          <w:p w14:paraId="429EDDDA" w14:textId="77777777" w:rsidR="00562BF1" w:rsidRPr="00D42E57" w:rsidRDefault="00562BF1" w:rsidP="00B67496">
            <w:pPr>
              <w:widowControl w:val="0"/>
              <w:adjustRightInd w:val="0"/>
              <w:snapToGrid w:val="0"/>
              <w:spacing w:line="480" w:lineRule="auto"/>
              <w:ind w:firstLine="210"/>
              <w:rPr>
                <w:b/>
                <w:snapToGrid w:val="0"/>
                <w:color w:val="000000" w:themeColor="text1"/>
                <w:lang w:eastAsia="zh-CN" w:bidi="en-US"/>
              </w:rPr>
            </w:pPr>
            <w:r w:rsidRPr="00D42E57">
              <w:rPr>
                <w:b/>
                <w:snapToGrid w:val="0"/>
                <w:color w:val="000000" w:themeColor="text1"/>
                <w:lang w:eastAsia="zh-CN" w:bidi="en-US"/>
              </w:rPr>
              <w:t>Ranking</w:t>
            </w:r>
          </w:p>
        </w:tc>
      </w:tr>
      <w:tr w:rsidR="00562BF1" w:rsidRPr="00D42E57" w14:paraId="52E108C8" w14:textId="77777777" w:rsidTr="00B67496">
        <w:trPr>
          <w:trHeight w:val="343"/>
          <w:jc w:val="center"/>
        </w:trPr>
        <w:tc>
          <w:tcPr>
            <w:tcW w:w="2081" w:type="dxa"/>
            <w:tcBorders>
              <w:top w:val="single" w:sz="8" w:space="0" w:color="auto"/>
            </w:tcBorders>
            <w:vAlign w:val="center"/>
          </w:tcPr>
          <w:p w14:paraId="39CC4354" w14:textId="77777777" w:rsidR="00562BF1" w:rsidRPr="00D42E57" w:rsidRDefault="00562BF1" w:rsidP="00B67496">
            <w:pPr>
              <w:widowControl w:val="0"/>
              <w:adjustRightInd w:val="0"/>
              <w:snapToGrid w:val="0"/>
              <w:spacing w:line="480" w:lineRule="auto"/>
              <w:ind w:firstLineChars="100" w:firstLine="200"/>
              <w:rPr>
                <w:snapToGrid w:val="0"/>
                <w:color w:val="auto"/>
                <w:lang w:eastAsia="zh-CN" w:bidi="en-US"/>
              </w:rPr>
            </w:pPr>
            <w:r w:rsidRPr="00D42E57">
              <w:rPr>
                <w:snapToGrid w:val="0"/>
                <w:color w:val="auto"/>
                <w:lang w:eastAsia="zh-CN" w:bidi="en-US"/>
              </w:rPr>
              <w:t>IFWAHA [8]</w:t>
            </w:r>
          </w:p>
        </w:tc>
        <w:tc>
          <w:tcPr>
            <w:tcW w:w="4037" w:type="dxa"/>
            <w:tcBorders>
              <w:top w:val="single" w:sz="8" w:space="0" w:color="auto"/>
            </w:tcBorders>
            <w:vAlign w:val="center"/>
          </w:tcPr>
          <w:p w14:paraId="6C3FAFE6" w14:textId="77777777" w:rsidR="00562BF1" w:rsidRPr="00D42E57" w:rsidRDefault="00562BF1" w:rsidP="00B67496">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S</w:t>
            </w:r>
            <w:r w:rsidRPr="00D42E57">
              <w:rPr>
                <w:snapToGrid w:val="0"/>
                <w:color w:val="000000" w:themeColor="text1"/>
                <w:vertAlign w:val="subscript"/>
                <w:lang w:eastAsia="zh-CN" w:bidi="en-US"/>
              </w:rPr>
              <w:t>1</w:t>
            </w:r>
            <w:r w:rsidRPr="00D42E57">
              <w:rPr>
                <w:snapToGrid w:val="0"/>
                <w:color w:val="000000" w:themeColor="text1"/>
                <w:lang w:eastAsia="zh-CN" w:bidi="en-US"/>
              </w:rPr>
              <w:t>=0.1800, S</w:t>
            </w:r>
            <w:r w:rsidRPr="00D42E57">
              <w:rPr>
                <w:snapToGrid w:val="0"/>
                <w:color w:val="000000" w:themeColor="text1"/>
                <w:vertAlign w:val="subscript"/>
                <w:lang w:eastAsia="zh-CN" w:bidi="en-US"/>
              </w:rPr>
              <w:t>2</w:t>
            </w:r>
            <w:r w:rsidRPr="00D42E57">
              <w:rPr>
                <w:snapToGrid w:val="0"/>
                <w:color w:val="000000" w:themeColor="text1"/>
                <w:lang w:eastAsia="zh-CN" w:bidi="en-US"/>
              </w:rPr>
              <w:t>=0.4040, S</w:t>
            </w:r>
            <w:r w:rsidRPr="00D42E57">
              <w:rPr>
                <w:snapToGrid w:val="0"/>
                <w:color w:val="000000" w:themeColor="text1"/>
                <w:vertAlign w:val="subscript"/>
                <w:lang w:eastAsia="zh-CN" w:bidi="en-US"/>
              </w:rPr>
              <w:t>3</w:t>
            </w:r>
            <w:r w:rsidRPr="00D42E57">
              <w:rPr>
                <w:snapToGrid w:val="0"/>
                <w:color w:val="000000" w:themeColor="text1"/>
                <w:lang w:eastAsia="zh-CN" w:bidi="en-US"/>
              </w:rPr>
              <w:t>=0.0880,</w:t>
            </w:r>
          </w:p>
          <w:p w14:paraId="624C0835" w14:textId="77777777" w:rsidR="00562BF1" w:rsidRPr="00D42E57" w:rsidRDefault="00562BF1" w:rsidP="00B67496">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S</w:t>
            </w:r>
            <w:r w:rsidRPr="00D42E57">
              <w:rPr>
                <w:snapToGrid w:val="0"/>
                <w:color w:val="000000" w:themeColor="text1"/>
                <w:vertAlign w:val="subscript"/>
                <w:lang w:eastAsia="zh-CN" w:bidi="en-US"/>
              </w:rPr>
              <w:t>4</w:t>
            </w:r>
            <w:r w:rsidRPr="00D42E57">
              <w:rPr>
                <w:snapToGrid w:val="0"/>
                <w:color w:val="000000" w:themeColor="text1"/>
                <w:lang w:eastAsia="zh-CN" w:bidi="en-US"/>
              </w:rPr>
              <w:t>=0.3030, S</w:t>
            </w:r>
            <w:r w:rsidRPr="00D42E57">
              <w:rPr>
                <w:snapToGrid w:val="0"/>
                <w:color w:val="000000" w:themeColor="text1"/>
                <w:vertAlign w:val="subscript"/>
                <w:lang w:eastAsia="zh-CN" w:bidi="en-US"/>
              </w:rPr>
              <w:t>5</w:t>
            </w:r>
            <w:r w:rsidRPr="00D42E57">
              <w:rPr>
                <w:snapToGrid w:val="0"/>
                <w:color w:val="000000" w:themeColor="text1"/>
                <w:lang w:eastAsia="zh-CN" w:bidi="en-US"/>
              </w:rPr>
              <w:t>=0.2800</w:t>
            </w:r>
          </w:p>
        </w:tc>
        <w:tc>
          <w:tcPr>
            <w:tcW w:w="2404" w:type="dxa"/>
            <w:tcBorders>
              <w:top w:val="single" w:sz="8" w:space="0" w:color="auto"/>
            </w:tcBorders>
            <w:vAlign w:val="center"/>
          </w:tcPr>
          <w:p w14:paraId="19E3CAA0" w14:textId="77777777" w:rsidR="00562BF1" w:rsidRPr="008276BF" w:rsidRDefault="00562BF1" w:rsidP="00B67496">
            <w:pPr>
              <w:widowControl w:val="0"/>
              <w:adjustRightInd w:val="0"/>
              <w:snapToGrid w:val="0"/>
              <w:spacing w:line="480" w:lineRule="auto"/>
              <w:ind w:firstLine="210"/>
              <w:rPr>
                <w:snapToGrid w:val="0"/>
                <w:color w:val="000000" w:themeColor="text1"/>
                <w:highlight w:val="green"/>
                <w:lang w:eastAsia="zh-CN" w:bidi="en-US"/>
              </w:rPr>
            </w:pPr>
            <w:r w:rsidRPr="008276BF">
              <w:rPr>
                <w:position w:val="-10"/>
                <w:sz w:val="24"/>
                <w:highlight w:val="green"/>
              </w:rPr>
              <w:object w:dxaOrig="1875" w:dyaOrig="285" w14:anchorId="1B8360EE">
                <v:shape id="_x0000_i1200" type="#_x0000_t75" alt="" style="width:93.9pt;height:14.4pt;mso-width-percent:0;mso-height-percent:0;mso-width-percent:0;mso-height-percent:0" o:ole="">
                  <v:imagedata r:id="rId332" o:title=""/>
                </v:shape>
                <o:OLEObject Type="Embed" ProgID="Equation.DSMT4" ShapeID="_x0000_i1200" DrawAspect="Content" ObjectID="_1629138211" r:id="rId333"/>
              </w:object>
            </w:r>
          </w:p>
        </w:tc>
      </w:tr>
      <w:tr w:rsidR="00562BF1" w:rsidRPr="00D42E57" w14:paraId="577EB616" w14:textId="77777777" w:rsidTr="00B67496">
        <w:trPr>
          <w:jc w:val="center"/>
        </w:trPr>
        <w:tc>
          <w:tcPr>
            <w:tcW w:w="2081" w:type="dxa"/>
            <w:vAlign w:val="center"/>
          </w:tcPr>
          <w:p w14:paraId="1E1AC463" w14:textId="77777777" w:rsidR="00562BF1" w:rsidRPr="00D42E57" w:rsidRDefault="00562BF1" w:rsidP="00B67496">
            <w:pPr>
              <w:widowControl w:val="0"/>
              <w:adjustRightInd w:val="0"/>
              <w:snapToGrid w:val="0"/>
              <w:spacing w:line="480" w:lineRule="auto"/>
              <w:ind w:firstLineChars="100" w:firstLine="200"/>
              <w:rPr>
                <w:snapToGrid w:val="0"/>
                <w:color w:val="auto"/>
                <w:lang w:eastAsia="zh-CN" w:bidi="en-US"/>
              </w:rPr>
            </w:pPr>
            <w:r w:rsidRPr="00D42E57">
              <w:rPr>
                <w:snapToGrid w:val="0"/>
                <w:color w:val="auto"/>
                <w:lang w:eastAsia="zh-CN" w:bidi="en-US"/>
              </w:rPr>
              <w:t>IFFPA [23]</w:t>
            </w:r>
          </w:p>
        </w:tc>
        <w:tc>
          <w:tcPr>
            <w:tcW w:w="4037" w:type="dxa"/>
            <w:vAlign w:val="center"/>
          </w:tcPr>
          <w:p w14:paraId="03ECDABE" w14:textId="77777777" w:rsidR="00562BF1" w:rsidRPr="00D42E57" w:rsidRDefault="00562BF1" w:rsidP="00B67496">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1</w:t>
            </w:r>
            <w:r w:rsidRPr="00D42E57">
              <w:rPr>
                <w:snapToGrid w:val="0"/>
                <w:color w:val="auto"/>
                <w:lang w:eastAsia="zh-CN" w:bidi="en-US"/>
              </w:rPr>
              <w:t>=0.5570, S</w:t>
            </w:r>
            <w:r w:rsidRPr="00D42E57">
              <w:rPr>
                <w:snapToGrid w:val="0"/>
                <w:color w:val="auto"/>
                <w:vertAlign w:val="subscript"/>
                <w:lang w:eastAsia="zh-CN" w:bidi="en-US"/>
              </w:rPr>
              <w:t>2</w:t>
            </w:r>
            <w:r w:rsidRPr="00D42E57">
              <w:rPr>
                <w:snapToGrid w:val="0"/>
                <w:color w:val="auto"/>
                <w:lang w:eastAsia="zh-CN" w:bidi="en-US"/>
              </w:rPr>
              <w:t>=0.6860, S</w:t>
            </w:r>
            <w:r w:rsidRPr="00D42E57">
              <w:rPr>
                <w:snapToGrid w:val="0"/>
                <w:color w:val="auto"/>
                <w:vertAlign w:val="subscript"/>
                <w:lang w:eastAsia="zh-CN" w:bidi="en-US"/>
              </w:rPr>
              <w:t>3</w:t>
            </w:r>
            <w:r w:rsidRPr="00D42E57">
              <w:rPr>
                <w:snapToGrid w:val="0"/>
                <w:color w:val="auto"/>
                <w:lang w:eastAsia="zh-CN" w:bidi="en-US"/>
              </w:rPr>
              <w:t>=0.5180,</w:t>
            </w:r>
          </w:p>
          <w:p w14:paraId="30905728" w14:textId="77777777" w:rsidR="00562BF1" w:rsidRPr="00D42E57" w:rsidRDefault="00562BF1" w:rsidP="00B67496">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4</w:t>
            </w:r>
            <w:r w:rsidRPr="00D42E57">
              <w:rPr>
                <w:snapToGrid w:val="0"/>
                <w:color w:val="auto"/>
                <w:lang w:eastAsia="zh-CN" w:bidi="en-US"/>
              </w:rPr>
              <w:t>=0.6390, S</w:t>
            </w:r>
            <w:r w:rsidRPr="00D42E57">
              <w:rPr>
                <w:snapToGrid w:val="0"/>
                <w:color w:val="auto"/>
                <w:vertAlign w:val="subscript"/>
                <w:lang w:eastAsia="zh-CN" w:bidi="en-US"/>
              </w:rPr>
              <w:t>5</w:t>
            </w:r>
            <w:r w:rsidRPr="00D42E57">
              <w:rPr>
                <w:snapToGrid w:val="0"/>
                <w:color w:val="auto"/>
                <w:lang w:eastAsia="zh-CN" w:bidi="en-US"/>
              </w:rPr>
              <w:t>=0.6120</w:t>
            </w:r>
          </w:p>
        </w:tc>
        <w:bookmarkStart w:id="200" w:name="OLE_LINK19"/>
        <w:bookmarkStart w:id="201" w:name="OLE_LINK21"/>
        <w:tc>
          <w:tcPr>
            <w:tcW w:w="2404" w:type="dxa"/>
            <w:vAlign w:val="center"/>
          </w:tcPr>
          <w:p w14:paraId="2C6C72D9" w14:textId="77777777" w:rsidR="00562BF1" w:rsidRPr="008276BF" w:rsidRDefault="00562BF1" w:rsidP="00B67496">
            <w:pPr>
              <w:widowControl w:val="0"/>
              <w:adjustRightInd w:val="0"/>
              <w:snapToGrid w:val="0"/>
              <w:spacing w:line="480" w:lineRule="auto"/>
              <w:ind w:firstLine="210"/>
              <w:rPr>
                <w:snapToGrid w:val="0"/>
                <w:color w:val="000000" w:themeColor="text1"/>
                <w:highlight w:val="green"/>
                <w:lang w:eastAsia="zh-CN" w:bidi="en-US"/>
              </w:rPr>
            </w:pPr>
            <w:r w:rsidRPr="008276BF">
              <w:rPr>
                <w:position w:val="-10"/>
                <w:sz w:val="24"/>
                <w:highlight w:val="green"/>
              </w:rPr>
              <w:object w:dxaOrig="1875" w:dyaOrig="285" w14:anchorId="1A2A51DF">
                <v:shape id="_x0000_i1201" type="#_x0000_t75" alt="" style="width:93.9pt;height:14.4pt;mso-width-percent:0;mso-height-percent:0;mso-width-percent:0;mso-height-percent:0" o:ole="">
                  <v:imagedata r:id="rId334" o:title=""/>
                </v:shape>
                <o:OLEObject Type="Embed" ProgID="Equation.DSMT4" ShapeID="_x0000_i1201" DrawAspect="Content" ObjectID="_1629138212" r:id="rId335"/>
              </w:object>
            </w:r>
            <w:bookmarkEnd w:id="200"/>
            <w:bookmarkEnd w:id="201"/>
          </w:p>
        </w:tc>
      </w:tr>
      <w:tr w:rsidR="00562BF1" w:rsidRPr="00D42E57" w14:paraId="66F13B71" w14:textId="77777777" w:rsidTr="00B67496">
        <w:trPr>
          <w:jc w:val="center"/>
        </w:trPr>
        <w:tc>
          <w:tcPr>
            <w:tcW w:w="2081" w:type="dxa"/>
            <w:vAlign w:val="center"/>
          </w:tcPr>
          <w:p w14:paraId="331C603B" w14:textId="77777777" w:rsidR="00562BF1" w:rsidRPr="00D42E57" w:rsidRDefault="00562BF1" w:rsidP="00B67496">
            <w:pPr>
              <w:widowControl w:val="0"/>
              <w:adjustRightInd w:val="0"/>
              <w:snapToGrid w:val="0"/>
              <w:spacing w:line="480" w:lineRule="auto"/>
              <w:ind w:firstLineChars="100" w:firstLine="200"/>
              <w:rPr>
                <w:snapToGrid w:val="0"/>
                <w:color w:val="auto"/>
                <w:lang w:eastAsia="zh-CN" w:bidi="en-US"/>
              </w:rPr>
            </w:pPr>
            <w:r w:rsidRPr="00D42E57">
              <w:rPr>
                <w:i/>
                <w:snapToGrid w:val="0"/>
                <w:color w:val="auto"/>
                <w:lang w:eastAsia="zh-CN" w:bidi="en-US"/>
              </w:rPr>
              <w:t>q</w:t>
            </w:r>
            <w:r w:rsidRPr="00D42E57">
              <w:rPr>
                <w:snapToGrid w:val="0"/>
                <w:color w:val="auto"/>
                <w:lang w:eastAsia="zh-CN" w:bidi="en-US"/>
              </w:rPr>
              <w:t>ROFWA[25]</w:t>
            </w:r>
          </w:p>
        </w:tc>
        <w:tc>
          <w:tcPr>
            <w:tcW w:w="4037" w:type="dxa"/>
            <w:vAlign w:val="center"/>
          </w:tcPr>
          <w:p w14:paraId="62A48309" w14:textId="77777777" w:rsidR="00562BF1" w:rsidRPr="00D42E57" w:rsidRDefault="00562BF1" w:rsidP="00B67496">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1</w:t>
            </w:r>
            <w:r w:rsidRPr="00D42E57">
              <w:rPr>
                <w:snapToGrid w:val="0"/>
                <w:color w:val="auto"/>
                <w:lang w:eastAsia="zh-CN" w:bidi="en-US"/>
              </w:rPr>
              <w:t>=</w:t>
            </w:r>
            <w:r w:rsidRPr="00D42E57">
              <w:rPr>
                <w:color w:val="auto"/>
              </w:rPr>
              <w:t xml:space="preserve"> </w:t>
            </w:r>
            <w:r w:rsidRPr="00D42E57">
              <w:rPr>
                <w:snapToGrid w:val="0"/>
                <w:color w:val="auto"/>
                <w:lang w:eastAsia="zh-CN" w:bidi="en-US"/>
              </w:rPr>
              <w:t>0.0881, S</w:t>
            </w:r>
            <w:r w:rsidRPr="00D42E57">
              <w:rPr>
                <w:snapToGrid w:val="0"/>
                <w:color w:val="auto"/>
                <w:vertAlign w:val="subscript"/>
                <w:lang w:eastAsia="zh-CN" w:bidi="en-US"/>
              </w:rPr>
              <w:t>2</w:t>
            </w:r>
            <w:r w:rsidRPr="00D42E57">
              <w:rPr>
                <w:snapToGrid w:val="0"/>
                <w:color w:val="auto"/>
                <w:lang w:eastAsia="zh-CN" w:bidi="en-US"/>
              </w:rPr>
              <w:t>=</w:t>
            </w:r>
            <w:r w:rsidRPr="00D42E57">
              <w:rPr>
                <w:color w:val="auto"/>
              </w:rPr>
              <w:t xml:space="preserve"> </w:t>
            </w:r>
            <w:r w:rsidRPr="00D42E57">
              <w:rPr>
                <w:snapToGrid w:val="0"/>
                <w:color w:val="auto"/>
                <w:lang w:eastAsia="zh-CN" w:bidi="en-US"/>
              </w:rPr>
              <w:t>0.3222, S</w:t>
            </w:r>
            <w:r w:rsidRPr="00D42E57">
              <w:rPr>
                <w:snapToGrid w:val="0"/>
                <w:color w:val="auto"/>
                <w:vertAlign w:val="subscript"/>
                <w:lang w:eastAsia="zh-CN" w:bidi="en-US"/>
              </w:rPr>
              <w:t>3</w:t>
            </w:r>
            <w:r w:rsidRPr="00D42E57">
              <w:rPr>
                <w:snapToGrid w:val="0"/>
                <w:color w:val="auto"/>
                <w:lang w:eastAsia="zh-CN" w:bidi="en-US"/>
              </w:rPr>
              <w:t>=</w:t>
            </w:r>
            <w:r w:rsidRPr="00D42E57">
              <w:rPr>
                <w:color w:val="auto"/>
              </w:rPr>
              <w:t xml:space="preserve"> </w:t>
            </w:r>
            <w:r w:rsidRPr="00D42E57">
              <w:rPr>
                <w:snapToGrid w:val="0"/>
                <w:color w:val="auto"/>
                <w:lang w:eastAsia="zh-CN" w:bidi="en-US"/>
              </w:rPr>
              <w:t>0.0390,</w:t>
            </w:r>
          </w:p>
          <w:p w14:paraId="5C43D4AC" w14:textId="77777777" w:rsidR="00562BF1" w:rsidRPr="00D42E57" w:rsidRDefault="00562BF1" w:rsidP="00B67496">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4</w:t>
            </w:r>
            <w:r w:rsidRPr="00D42E57">
              <w:rPr>
                <w:snapToGrid w:val="0"/>
                <w:color w:val="auto"/>
                <w:lang w:eastAsia="zh-CN" w:bidi="en-US"/>
              </w:rPr>
              <w:t>=</w:t>
            </w:r>
            <w:r w:rsidRPr="00D42E57">
              <w:rPr>
                <w:color w:val="auto"/>
              </w:rPr>
              <w:t xml:space="preserve"> </w:t>
            </w:r>
            <w:r w:rsidRPr="00D42E57">
              <w:rPr>
                <w:snapToGrid w:val="0"/>
                <w:color w:val="auto"/>
                <w:lang w:eastAsia="zh-CN" w:bidi="en-US"/>
              </w:rPr>
              <w:t>0.2420 S</w:t>
            </w:r>
            <w:r w:rsidRPr="00D42E57">
              <w:rPr>
                <w:snapToGrid w:val="0"/>
                <w:color w:val="auto"/>
                <w:vertAlign w:val="subscript"/>
                <w:lang w:eastAsia="zh-CN" w:bidi="en-US"/>
              </w:rPr>
              <w:t>5</w:t>
            </w:r>
            <w:r w:rsidRPr="00D42E57">
              <w:rPr>
                <w:snapToGrid w:val="0"/>
                <w:color w:val="auto"/>
                <w:lang w:eastAsia="zh-CN" w:bidi="en-US"/>
              </w:rPr>
              <w:t>=</w:t>
            </w:r>
            <w:r w:rsidRPr="00D42E57">
              <w:rPr>
                <w:color w:val="auto"/>
              </w:rPr>
              <w:t xml:space="preserve"> </w:t>
            </w:r>
            <w:r w:rsidRPr="00D42E57">
              <w:rPr>
                <w:snapToGrid w:val="0"/>
                <w:color w:val="auto"/>
                <w:lang w:eastAsia="zh-CN" w:bidi="en-US"/>
              </w:rPr>
              <w:t>0.2028</w:t>
            </w:r>
          </w:p>
        </w:tc>
        <w:tc>
          <w:tcPr>
            <w:tcW w:w="2404" w:type="dxa"/>
            <w:vAlign w:val="center"/>
          </w:tcPr>
          <w:p w14:paraId="3142B39C" w14:textId="77777777" w:rsidR="00562BF1" w:rsidRPr="008276BF" w:rsidRDefault="00562BF1" w:rsidP="00B67496">
            <w:pPr>
              <w:widowControl w:val="0"/>
              <w:adjustRightInd w:val="0"/>
              <w:snapToGrid w:val="0"/>
              <w:spacing w:line="480" w:lineRule="auto"/>
              <w:ind w:firstLine="210"/>
              <w:rPr>
                <w:highlight w:val="green"/>
              </w:rPr>
            </w:pPr>
            <w:r w:rsidRPr="008276BF">
              <w:rPr>
                <w:position w:val="-10"/>
                <w:sz w:val="24"/>
                <w:highlight w:val="green"/>
              </w:rPr>
              <w:object w:dxaOrig="1875" w:dyaOrig="285" w14:anchorId="64938F75">
                <v:shape id="_x0000_i1202" type="#_x0000_t75" alt="" style="width:93.9pt;height:14.4pt;mso-width-percent:0;mso-height-percent:0;mso-width-percent:0;mso-height-percent:0" o:ole="">
                  <v:imagedata r:id="rId334" o:title=""/>
                </v:shape>
                <o:OLEObject Type="Embed" ProgID="Equation.DSMT4" ShapeID="_x0000_i1202" DrawAspect="Content" ObjectID="_1629138213" r:id="rId336"/>
              </w:object>
            </w:r>
          </w:p>
        </w:tc>
      </w:tr>
      <w:tr w:rsidR="00562BF1" w:rsidRPr="00D42E57" w14:paraId="3880A403" w14:textId="77777777" w:rsidTr="00B67496">
        <w:trPr>
          <w:jc w:val="center"/>
        </w:trPr>
        <w:tc>
          <w:tcPr>
            <w:tcW w:w="2081" w:type="dxa"/>
            <w:vAlign w:val="center"/>
          </w:tcPr>
          <w:p w14:paraId="4F823ABD" w14:textId="77777777" w:rsidR="00562BF1" w:rsidRPr="00D42E57" w:rsidRDefault="00562BF1" w:rsidP="00B67496">
            <w:pPr>
              <w:widowControl w:val="0"/>
              <w:adjustRightInd w:val="0"/>
              <w:snapToGrid w:val="0"/>
              <w:spacing w:line="480" w:lineRule="auto"/>
              <w:ind w:firstLineChars="100" w:firstLine="200"/>
              <w:rPr>
                <w:rFonts w:eastAsiaTheme="minorEastAsia"/>
                <w:iCs/>
                <w:snapToGrid w:val="0"/>
                <w:color w:val="auto"/>
                <w:lang w:eastAsia="zh-CN" w:bidi="en-US"/>
              </w:rPr>
            </w:pPr>
            <w:r w:rsidRPr="00D42E57">
              <w:rPr>
                <w:rFonts w:eastAsiaTheme="minorEastAsia" w:hint="eastAsia"/>
                <w:i/>
                <w:snapToGrid w:val="0"/>
                <w:color w:val="auto"/>
                <w:lang w:eastAsia="zh-CN" w:bidi="en-US"/>
              </w:rPr>
              <w:t>q</w:t>
            </w:r>
            <w:r w:rsidRPr="00D42E57">
              <w:rPr>
                <w:rFonts w:eastAsiaTheme="minorEastAsia"/>
                <w:iCs/>
                <w:snapToGrid w:val="0"/>
                <w:color w:val="auto"/>
                <w:lang w:eastAsia="zh-CN" w:bidi="en-US"/>
              </w:rPr>
              <w:t>ROFWBM[</w:t>
            </w:r>
            <w:r w:rsidRPr="00D42E57">
              <w:rPr>
                <w:snapToGrid w:val="0"/>
                <w:color w:val="auto"/>
                <w:lang w:eastAsia="zh-CN" w:bidi="en-US"/>
              </w:rPr>
              <w:t>26</w:t>
            </w:r>
            <w:r w:rsidRPr="00D42E57">
              <w:rPr>
                <w:rFonts w:eastAsiaTheme="minorEastAsia"/>
                <w:iCs/>
                <w:snapToGrid w:val="0"/>
                <w:color w:val="auto"/>
                <w:lang w:eastAsia="zh-CN" w:bidi="en-US"/>
              </w:rPr>
              <w:t>]</w:t>
            </w:r>
          </w:p>
        </w:tc>
        <w:tc>
          <w:tcPr>
            <w:tcW w:w="4037" w:type="dxa"/>
            <w:vAlign w:val="center"/>
          </w:tcPr>
          <w:p w14:paraId="52143296" w14:textId="77777777" w:rsidR="00562BF1" w:rsidRPr="00D42E57" w:rsidRDefault="00562BF1" w:rsidP="00B67496">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1</w:t>
            </w:r>
            <w:r w:rsidRPr="00D42E57">
              <w:rPr>
                <w:snapToGrid w:val="0"/>
                <w:color w:val="auto"/>
                <w:lang w:eastAsia="zh-CN" w:bidi="en-US"/>
              </w:rPr>
              <w:t>=</w:t>
            </w:r>
            <w:r w:rsidRPr="00D42E57">
              <w:rPr>
                <w:color w:val="auto"/>
              </w:rPr>
              <w:t>-0.5979</w:t>
            </w:r>
            <w:r w:rsidRPr="00D42E57">
              <w:rPr>
                <w:snapToGrid w:val="0"/>
                <w:color w:val="auto"/>
                <w:lang w:eastAsia="zh-CN" w:bidi="en-US"/>
              </w:rPr>
              <w:t>, S</w:t>
            </w:r>
            <w:r w:rsidRPr="00D42E57">
              <w:rPr>
                <w:snapToGrid w:val="0"/>
                <w:color w:val="auto"/>
                <w:vertAlign w:val="subscript"/>
                <w:lang w:eastAsia="zh-CN" w:bidi="en-US"/>
              </w:rPr>
              <w:t>2</w:t>
            </w:r>
            <w:r w:rsidRPr="00D42E57">
              <w:rPr>
                <w:snapToGrid w:val="0"/>
                <w:color w:val="auto"/>
                <w:lang w:eastAsia="zh-CN" w:bidi="en-US"/>
              </w:rPr>
              <w:t>=</w:t>
            </w:r>
            <w:r w:rsidRPr="00D42E57">
              <w:rPr>
                <w:color w:val="auto"/>
              </w:rPr>
              <w:t>-0.4809</w:t>
            </w:r>
            <w:r w:rsidRPr="00D42E57">
              <w:rPr>
                <w:snapToGrid w:val="0"/>
                <w:color w:val="auto"/>
                <w:lang w:eastAsia="zh-CN" w:bidi="en-US"/>
              </w:rPr>
              <w:t>, S</w:t>
            </w:r>
            <w:r w:rsidRPr="00D42E57">
              <w:rPr>
                <w:snapToGrid w:val="0"/>
                <w:color w:val="auto"/>
                <w:vertAlign w:val="subscript"/>
                <w:lang w:eastAsia="zh-CN" w:bidi="en-US"/>
              </w:rPr>
              <w:t>3</w:t>
            </w:r>
            <w:r w:rsidRPr="00D42E57">
              <w:rPr>
                <w:snapToGrid w:val="0"/>
                <w:color w:val="auto"/>
                <w:lang w:eastAsia="zh-CN" w:bidi="en-US"/>
              </w:rPr>
              <w:t>=</w:t>
            </w:r>
            <w:r w:rsidRPr="00D42E57">
              <w:rPr>
                <w:color w:val="auto"/>
              </w:rPr>
              <w:t xml:space="preserve"> </w:t>
            </w:r>
            <w:r w:rsidRPr="00D42E57">
              <w:rPr>
                <w:snapToGrid w:val="0"/>
                <w:color w:val="auto"/>
                <w:lang w:eastAsia="zh-CN" w:bidi="en-US"/>
              </w:rPr>
              <w:t>-0.6220,</w:t>
            </w:r>
          </w:p>
          <w:p w14:paraId="6BE57ABB" w14:textId="77777777" w:rsidR="00562BF1" w:rsidRPr="00D42E57" w:rsidRDefault="00562BF1" w:rsidP="00B67496">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4</w:t>
            </w:r>
            <w:r w:rsidRPr="00D42E57">
              <w:rPr>
                <w:snapToGrid w:val="0"/>
                <w:color w:val="auto"/>
                <w:lang w:eastAsia="zh-CN" w:bidi="en-US"/>
              </w:rPr>
              <w:t>=</w:t>
            </w:r>
            <w:r w:rsidRPr="00D42E57">
              <w:rPr>
                <w:color w:val="auto"/>
              </w:rPr>
              <w:t xml:space="preserve"> </w:t>
            </w:r>
            <w:r w:rsidRPr="00D42E57">
              <w:rPr>
                <w:snapToGrid w:val="0"/>
                <w:color w:val="auto"/>
                <w:lang w:eastAsia="zh-CN" w:bidi="en-US"/>
              </w:rPr>
              <w:t>-0.5051, S</w:t>
            </w:r>
            <w:r w:rsidRPr="00D42E57">
              <w:rPr>
                <w:snapToGrid w:val="0"/>
                <w:color w:val="auto"/>
                <w:vertAlign w:val="subscript"/>
                <w:lang w:eastAsia="zh-CN" w:bidi="en-US"/>
              </w:rPr>
              <w:t>5</w:t>
            </w:r>
            <w:r w:rsidRPr="00D42E57">
              <w:rPr>
                <w:snapToGrid w:val="0"/>
                <w:color w:val="auto"/>
                <w:lang w:eastAsia="zh-CN" w:bidi="en-US"/>
              </w:rPr>
              <w:t>=</w:t>
            </w:r>
            <w:r w:rsidRPr="00D42E57">
              <w:rPr>
                <w:color w:val="auto"/>
              </w:rPr>
              <w:t>-0.5480</w:t>
            </w:r>
          </w:p>
        </w:tc>
        <w:tc>
          <w:tcPr>
            <w:tcW w:w="2404" w:type="dxa"/>
            <w:vAlign w:val="center"/>
          </w:tcPr>
          <w:p w14:paraId="5DA25AC2" w14:textId="77777777" w:rsidR="00562BF1" w:rsidRPr="008276BF" w:rsidRDefault="00562BF1" w:rsidP="00B67496">
            <w:pPr>
              <w:widowControl w:val="0"/>
              <w:adjustRightInd w:val="0"/>
              <w:snapToGrid w:val="0"/>
              <w:spacing w:line="480" w:lineRule="auto"/>
              <w:ind w:firstLine="210"/>
              <w:rPr>
                <w:highlight w:val="green"/>
              </w:rPr>
            </w:pPr>
            <w:r w:rsidRPr="008276BF">
              <w:rPr>
                <w:position w:val="-10"/>
                <w:sz w:val="24"/>
                <w:highlight w:val="green"/>
              </w:rPr>
              <w:object w:dxaOrig="1875" w:dyaOrig="285" w14:anchorId="0BF3653B">
                <v:shape id="_x0000_i1203" type="#_x0000_t75" alt="" style="width:93.9pt;height:14.4pt;mso-width-percent:0;mso-height-percent:0;mso-width-percent:0;mso-height-percent:0" o:ole="">
                  <v:imagedata r:id="rId334" o:title=""/>
                </v:shape>
                <o:OLEObject Type="Embed" ProgID="Equation.DSMT4" ShapeID="_x0000_i1203" DrawAspect="Content" ObjectID="_1629138214" r:id="rId337"/>
              </w:object>
            </w:r>
          </w:p>
        </w:tc>
      </w:tr>
      <w:tr w:rsidR="00562BF1" w:rsidRPr="00D42E57" w14:paraId="4B1BDEE2" w14:textId="77777777" w:rsidTr="00B67496">
        <w:trPr>
          <w:jc w:val="center"/>
        </w:trPr>
        <w:tc>
          <w:tcPr>
            <w:tcW w:w="2081" w:type="dxa"/>
            <w:tcBorders>
              <w:top w:val="single" w:sz="8" w:space="0" w:color="auto"/>
            </w:tcBorders>
            <w:vAlign w:val="center"/>
          </w:tcPr>
          <w:p w14:paraId="3A20D145" w14:textId="77777777" w:rsidR="00562BF1" w:rsidRPr="00D42E57" w:rsidRDefault="00562BF1" w:rsidP="00B67496">
            <w:pPr>
              <w:widowControl w:val="0"/>
              <w:adjustRightInd w:val="0"/>
              <w:snapToGrid w:val="0"/>
              <w:spacing w:line="480" w:lineRule="auto"/>
              <w:ind w:firstLineChars="100" w:firstLine="200"/>
              <w:rPr>
                <w:i/>
                <w:snapToGrid w:val="0"/>
                <w:color w:val="auto"/>
                <w:lang w:eastAsia="zh-CN" w:bidi="en-US"/>
              </w:rPr>
            </w:pPr>
            <w:r w:rsidRPr="00D42E57">
              <w:rPr>
                <w:rFonts w:eastAsiaTheme="minorEastAsia" w:hint="eastAsia"/>
                <w:i/>
                <w:snapToGrid w:val="0"/>
                <w:color w:val="auto"/>
                <w:lang w:eastAsia="zh-CN" w:bidi="en-US"/>
              </w:rPr>
              <w:t>q</w:t>
            </w:r>
            <w:r w:rsidRPr="00D42E57">
              <w:rPr>
                <w:rFonts w:eastAsiaTheme="minorEastAsia"/>
                <w:iCs/>
                <w:snapToGrid w:val="0"/>
                <w:color w:val="auto"/>
                <w:lang w:eastAsia="zh-CN" w:bidi="en-US"/>
              </w:rPr>
              <w:t>ROFWPBM[</w:t>
            </w:r>
            <w:r w:rsidRPr="00D42E57">
              <w:rPr>
                <w:snapToGrid w:val="0"/>
                <w:color w:val="auto"/>
                <w:lang w:eastAsia="zh-CN" w:bidi="en-US"/>
              </w:rPr>
              <w:t>28</w:t>
            </w:r>
            <w:r w:rsidRPr="00D42E57">
              <w:rPr>
                <w:rFonts w:eastAsiaTheme="minorEastAsia"/>
                <w:iCs/>
                <w:snapToGrid w:val="0"/>
                <w:color w:val="auto"/>
                <w:lang w:eastAsia="zh-CN" w:bidi="en-US"/>
              </w:rPr>
              <w:t>]</w:t>
            </w:r>
          </w:p>
        </w:tc>
        <w:tc>
          <w:tcPr>
            <w:tcW w:w="4037" w:type="dxa"/>
            <w:tcBorders>
              <w:top w:val="single" w:sz="8" w:space="0" w:color="auto"/>
            </w:tcBorders>
            <w:vAlign w:val="center"/>
          </w:tcPr>
          <w:p w14:paraId="1809172A" w14:textId="77777777" w:rsidR="00562BF1" w:rsidRPr="00D42E57" w:rsidRDefault="00562BF1" w:rsidP="00B67496">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1</w:t>
            </w:r>
            <w:r w:rsidRPr="00D42E57">
              <w:rPr>
                <w:snapToGrid w:val="0"/>
                <w:color w:val="auto"/>
                <w:lang w:eastAsia="zh-CN" w:bidi="en-US"/>
              </w:rPr>
              <w:t>=-0.4927, S</w:t>
            </w:r>
            <w:r w:rsidRPr="00D42E57">
              <w:rPr>
                <w:snapToGrid w:val="0"/>
                <w:color w:val="auto"/>
                <w:vertAlign w:val="subscript"/>
                <w:lang w:eastAsia="zh-CN" w:bidi="en-US"/>
              </w:rPr>
              <w:t>2</w:t>
            </w:r>
            <w:r w:rsidRPr="00D42E57">
              <w:rPr>
                <w:snapToGrid w:val="0"/>
                <w:color w:val="auto"/>
                <w:lang w:eastAsia="zh-CN" w:bidi="en-US"/>
              </w:rPr>
              <w:t>=-0.3397, S</w:t>
            </w:r>
            <w:r w:rsidRPr="00D42E57">
              <w:rPr>
                <w:snapToGrid w:val="0"/>
                <w:color w:val="auto"/>
                <w:vertAlign w:val="subscript"/>
                <w:lang w:eastAsia="zh-CN" w:bidi="en-US"/>
              </w:rPr>
              <w:t>3</w:t>
            </w:r>
            <w:r w:rsidRPr="00D42E57">
              <w:rPr>
                <w:snapToGrid w:val="0"/>
                <w:color w:val="auto"/>
                <w:lang w:eastAsia="zh-CN" w:bidi="en-US"/>
              </w:rPr>
              <w:t>=-0.4857,</w:t>
            </w:r>
          </w:p>
          <w:p w14:paraId="2FCA6A98" w14:textId="77777777" w:rsidR="00562BF1" w:rsidRPr="00D42E57" w:rsidRDefault="00562BF1" w:rsidP="00B67496">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4</w:t>
            </w:r>
            <w:r w:rsidRPr="00D42E57">
              <w:rPr>
                <w:snapToGrid w:val="0"/>
                <w:color w:val="auto"/>
                <w:lang w:eastAsia="zh-CN" w:bidi="en-US"/>
              </w:rPr>
              <w:t>=-0.3194, S</w:t>
            </w:r>
            <w:r w:rsidRPr="00D42E57">
              <w:rPr>
                <w:snapToGrid w:val="0"/>
                <w:color w:val="auto"/>
                <w:vertAlign w:val="subscript"/>
                <w:lang w:eastAsia="zh-CN" w:bidi="en-US"/>
              </w:rPr>
              <w:t>5</w:t>
            </w:r>
            <w:r w:rsidRPr="00D42E57">
              <w:rPr>
                <w:snapToGrid w:val="0"/>
                <w:color w:val="auto"/>
                <w:lang w:eastAsia="zh-CN" w:bidi="en-US"/>
              </w:rPr>
              <w:t>=-0.4073</w:t>
            </w:r>
          </w:p>
        </w:tc>
        <w:tc>
          <w:tcPr>
            <w:tcW w:w="2404" w:type="dxa"/>
            <w:tcBorders>
              <w:top w:val="single" w:sz="8" w:space="0" w:color="auto"/>
            </w:tcBorders>
            <w:vAlign w:val="center"/>
          </w:tcPr>
          <w:p w14:paraId="036815E0" w14:textId="77777777" w:rsidR="00562BF1" w:rsidRPr="008276BF" w:rsidRDefault="00562BF1" w:rsidP="00B67496">
            <w:pPr>
              <w:widowControl w:val="0"/>
              <w:adjustRightInd w:val="0"/>
              <w:snapToGrid w:val="0"/>
              <w:spacing w:line="480" w:lineRule="auto"/>
              <w:ind w:firstLine="210"/>
              <w:rPr>
                <w:highlight w:val="green"/>
              </w:rPr>
            </w:pPr>
            <w:r w:rsidRPr="008276BF">
              <w:rPr>
                <w:position w:val="-10"/>
                <w:sz w:val="24"/>
                <w:highlight w:val="green"/>
              </w:rPr>
              <w:object w:dxaOrig="1875" w:dyaOrig="285" w14:anchorId="137F473A">
                <v:shape id="_x0000_i1204" type="#_x0000_t75" alt="" style="width:93.9pt;height:14.4pt;mso-width-percent:0;mso-height-percent:0;mso-width-percent:0;mso-height-percent:0" o:ole="">
                  <v:imagedata r:id="rId338" o:title=""/>
                </v:shape>
                <o:OLEObject Type="Embed" ProgID="Equation.DSMT4" ShapeID="_x0000_i1204" DrawAspect="Content" ObjectID="_1629138215" r:id="rId339"/>
              </w:object>
            </w:r>
          </w:p>
        </w:tc>
      </w:tr>
      <w:tr w:rsidR="00562BF1" w:rsidRPr="00D42E57" w14:paraId="2A018987" w14:textId="77777777" w:rsidTr="00B67496">
        <w:trPr>
          <w:jc w:val="center"/>
        </w:trPr>
        <w:tc>
          <w:tcPr>
            <w:tcW w:w="2081" w:type="dxa"/>
            <w:vAlign w:val="center"/>
          </w:tcPr>
          <w:p w14:paraId="074259E6" w14:textId="77777777" w:rsidR="00562BF1" w:rsidRPr="00D42E57" w:rsidRDefault="00562BF1" w:rsidP="00B67496">
            <w:pPr>
              <w:widowControl w:val="0"/>
              <w:adjustRightInd w:val="0"/>
              <w:snapToGrid w:val="0"/>
              <w:spacing w:line="480" w:lineRule="auto"/>
              <w:ind w:firstLineChars="100" w:firstLine="200"/>
              <w:rPr>
                <w:i/>
                <w:snapToGrid w:val="0"/>
                <w:color w:val="auto"/>
                <w:lang w:eastAsia="zh-CN" w:bidi="en-US"/>
              </w:rPr>
            </w:pPr>
            <w:r w:rsidRPr="00D42E57">
              <w:rPr>
                <w:i/>
                <w:snapToGrid w:val="0"/>
                <w:color w:val="auto"/>
                <w:lang w:eastAsia="zh-CN" w:bidi="en-US"/>
              </w:rPr>
              <w:t>q</w:t>
            </w:r>
            <w:r w:rsidRPr="00D42E57">
              <w:rPr>
                <w:snapToGrid w:val="0"/>
                <w:color w:val="auto"/>
                <w:lang w:eastAsia="zh-CN" w:bidi="en-US"/>
              </w:rPr>
              <w:t>ROFWGHM [37]</w:t>
            </w:r>
          </w:p>
        </w:tc>
        <w:tc>
          <w:tcPr>
            <w:tcW w:w="4037" w:type="dxa"/>
            <w:vAlign w:val="center"/>
          </w:tcPr>
          <w:p w14:paraId="177F7F36" w14:textId="77777777" w:rsidR="00562BF1" w:rsidRPr="00D42E57" w:rsidRDefault="00562BF1" w:rsidP="00B67496">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1</w:t>
            </w:r>
            <w:r w:rsidRPr="00D42E57">
              <w:rPr>
                <w:snapToGrid w:val="0"/>
                <w:color w:val="auto"/>
                <w:lang w:eastAsia="zh-CN" w:bidi="en-US"/>
              </w:rPr>
              <w:t>=0.2212, S</w:t>
            </w:r>
            <w:r w:rsidRPr="00D42E57">
              <w:rPr>
                <w:snapToGrid w:val="0"/>
                <w:color w:val="auto"/>
                <w:vertAlign w:val="subscript"/>
                <w:lang w:eastAsia="zh-CN" w:bidi="en-US"/>
              </w:rPr>
              <w:t>2</w:t>
            </w:r>
            <w:r w:rsidRPr="00D42E57">
              <w:rPr>
                <w:snapToGrid w:val="0"/>
                <w:color w:val="auto"/>
                <w:lang w:eastAsia="zh-CN" w:bidi="en-US"/>
              </w:rPr>
              <w:t>=0.4559, S</w:t>
            </w:r>
            <w:r w:rsidRPr="00D42E57">
              <w:rPr>
                <w:snapToGrid w:val="0"/>
                <w:color w:val="auto"/>
                <w:vertAlign w:val="subscript"/>
                <w:lang w:eastAsia="zh-CN" w:bidi="en-US"/>
              </w:rPr>
              <w:t>3</w:t>
            </w:r>
            <w:r w:rsidRPr="00D42E57">
              <w:rPr>
                <w:snapToGrid w:val="0"/>
                <w:color w:val="auto"/>
                <w:lang w:eastAsia="zh-CN" w:bidi="en-US"/>
              </w:rPr>
              <w:t>=0.1290,</w:t>
            </w:r>
          </w:p>
          <w:p w14:paraId="113FE601" w14:textId="77777777" w:rsidR="00562BF1" w:rsidRPr="00D42E57" w:rsidRDefault="00562BF1" w:rsidP="00B67496">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4</w:t>
            </w:r>
            <w:r w:rsidRPr="00D42E57">
              <w:rPr>
                <w:snapToGrid w:val="0"/>
                <w:color w:val="auto"/>
                <w:lang w:eastAsia="zh-CN" w:bidi="en-US"/>
              </w:rPr>
              <w:t>=0.3248, S</w:t>
            </w:r>
            <w:r w:rsidRPr="00D42E57">
              <w:rPr>
                <w:snapToGrid w:val="0"/>
                <w:color w:val="auto"/>
                <w:vertAlign w:val="subscript"/>
                <w:lang w:eastAsia="zh-CN" w:bidi="en-US"/>
              </w:rPr>
              <w:t>5</w:t>
            </w:r>
            <w:r w:rsidRPr="00D42E57">
              <w:rPr>
                <w:snapToGrid w:val="0"/>
                <w:color w:val="auto"/>
                <w:lang w:eastAsia="zh-CN" w:bidi="en-US"/>
              </w:rPr>
              <w:t>=-0.2866</w:t>
            </w:r>
          </w:p>
        </w:tc>
        <w:tc>
          <w:tcPr>
            <w:tcW w:w="2404" w:type="dxa"/>
            <w:vAlign w:val="center"/>
          </w:tcPr>
          <w:p w14:paraId="5B676E5B" w14:textId="77777777" w:rsidR="00562BF1" w:rsidRPr="008276BF" w:rsidRDefault="00562BF1" w:rsidP="00B67496">
            <w:pPr>
              <w:widowControl w:val="0"/>
              <w:adjustRightInd w:val="0"/>
              <w:snapToGrid w:val="0"/>
              <w:spacing w:line="480" w:lineRule="auto"/>
              <w:ind w:firstLine="210"/>
              <w:rPr>
                <w:color w:val="000000" w:themeColor="text1"/>
                <w:highlight w:val="green"/>
              </w:rPr>
            </w:pPr>
            <w:r w:rsidRPr="008276BF">
              <w:rPr>
                <w:position w:val="-10"/>
                <w:sz w:val="24"/>
                <w:highlight w:val="green"/>
              </w:rPr>
              <w:object w:dxaOrig="1875" w:dyaOrig="285" w14:anchorId="14DC37CB">
                <v:shape id="_x0000_i1205" type="#_x0000_t75" alt="" style="width:93.9pt;height:14.4pt;mso-width-percent:0;mso-height-percent:0;mso-width-percent:0;mso-height-percent:0" o:ole="">
                  <v:imagedata r:id="rId340" o:title=""/>
                </v:shape>
                <o:OLEObject Type="Embed" ProgID="Equation.DSMT4" ShapeID="_x0000_i1205" DrawAspect="Content" ObjectID="_1629138216" r:id="rId341"/>
              </w:object>
            </w:r>
          </w:p>
        </w:tc>
      </w:tr>
      <w:tr w:rsidR="00562BF1" w:rsidRPr="00D42E57" w14:paraId="380B29AE" w14:textId="77777777" w:rsidTr="00B67496">
        <w:trPr>
          <w:jc w:val="center"/>
        </w:trPr>
        <w:tc>
          <w:tcPr>
            <w:tcW w:w="2081" w:type="dxa"/>
            <w:vAlign w:val="center"/>
          </w:tcPr>
          <w:p w14:paraId="1805CC2C" w14:textId="77777777" w:rsidR="00562BF1" w:rsidRPr="00D42E57" w:rsidRDefault="00562BF1" w:rsidP="00B67496">
            <w:pPr>
              <w:widowControl w:val="0"/>
              <w:adjustRightInd w:val="0"/>
              <w:snapToGrid w:val="0"/>
              <w:spacing w:line="480" w:lineRule="auto"/>
              <w:ind w:firstLineChars="100" w:firstLine="200"/>
              <w:rPr>
                <w:i/>
                <w:snapToGrid w:val="0"/>
                <w:color w:val="auto"/>
                <w:lang w:eastAsia="zh-CN" w:bidi="en-US"/>
              </w:rPr>
            </w:pPr>
            <w:r w:rsidRPr="00D42E57">
              <w:rPr>
                <w:i/>
                <w:snapToGrid w:val="0"/>
                <w:color w:val="auto"/>
                <w:lang w:eastAsia="zh-CN" w:bidi="en-US"/>
              </w:rPr>
              <w:t>q</w:t>
            </w:r>
            <w:r w:rsidRPr="00D42E57">
              <w:rPr>
                <w:snapToGrid w:val="0"/>
                <w:color w:val="auto"/>
                <w:lang w:eastAsia="zh-CN" w:bidi="en-US"/>
              </w:rPr>
              <w:t>ROFWPHM [38]</w:t>
            </w:r>
          </w:p>
        </w:tc>
        <w:tc>
          <w:tcPr>
            <w:tcW w:w="4037" w:type="dxa"/>
            <w:tcBorders>
              <w:bottom w:val="single" w:sz="8" w:space="0" w:color="auto"/>
            </w:tcBorders>
            <w:vAlign w:val="center"/>
          </w:tcPr>
          <w:p w14:paraId="31767C71" w14:textId="77777777" w:rsidR="00562BF1" w:rsidRPr="00D42E57" w:rsidRDefault="00562BF1" w:rsidP="00B67496">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1</w:t>
            </w:r>
            <w:r w:rsidRPr="00D42E57">
              <w:rPr>
                <w:snapToGrid w:val="0"/>
                <w:color w:val="auto"/>
                <w:lang w:eastAsia="zh-CN" w:bidi="en-US"/>
              </w:rPr>
              <w:t>=-0.7695, S</w:t>
            </w:r>
            <w:r w:rsidRPr="00D42E57">
              <w:rPr>
                <w:snapToGrid w:val="0"/>
                <w:color w:val="auto"/>
                <w:vertAlign w:val="subscript"/>
                <w:lang w:eastAsia="zh-CN" w:bidi="en-US"/>
              </w:rPr>
              <w:t>2</w:t>
            </w:r>
            <w:r w:rsidRPr="00D42E57">
              <w:rPr>
                <w:snapToGrid w:val="0"/>
                <w:color w:val="auto"/>
                <w:lang w:eastAsia="zh-CN" w:bidi="en-US"/>
              </w:rPr>
              <w:t>=-0.6971, S</w:t>
            </w:r>
            <w:r w:rsidRPr="00D42E57">
              <w:rPr>
                <w:snapToGrid w:val="0"/>
                <w:color w:val="auto"/>
                <w:vertAlign w:val="subscript"/>
                <w:lang w:eastAsia="zh-CN" w:bidi="en-US"/>
              </w:rPr>
              <w:t>3</w:t>
            </w:r>
            <w:r w:rsidRPr="00D42E57">
              <w:rPr>
                <w:snapToGrid w:val="0"/>
                <w:color w:val="auto"/>
                <w:lang w:eastAsia="zh-CN" w:bidi="en-US"/>
              </w:rPr>
              <w:t>=-0.770</w:t>
            </w:r>
            <w:r w:rsidRPr="00D42E57">
              <w:rPr>
                <w:rFonts w:eastAsiaTheme="minorEastAsia"/>
                <w:snapToGrid w:val="0"/>
                <w:color w:val="auto"/>
                <w:lang w:eastAsia="zh-CN" w:bidi="en-US"/>
              </w:rPr>
              <w:t>0</w:t>
            </w:r>
            <w:r w:rsidRPr="00D42E57">
              <w:rPr>
                <w:snapToGrid w:val="0"/>
                <w:color w:val="auto"/>
                <w:lang w:eastAsia="zh-CN" w:bidi="en-US"/>
              </w:rPr>
              <w:t>,</w:t>
            </w:r>
          </w:p>
          <w:p w14:paraId="2990C754" w14:textId="77777777" w:rsidR="00562BF1" w:rsidRPr="00D42E57" w:rsidRDefault="00562BF1" w:rsidP="00B67496">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4</w:t>
            </w:r>
            <w:r w:rsidRPr="00D42E57">
              <w:rPr>
                <w:snapToGrid w:val="0"/>
                <w:color w:val="auto"/>
                <w:lang w:eastAsia="zh-CN" w:bidi="en-US"/>
              </w:rPr>
              <w:t>=-0.6711, S</w:t>
            </w:r>
            <w:r w:rsidRPr="00D42E57">
              <w:rPr>
                <w:snapToGrid w:val="0"/>
                <w:color w:val="auto"/>
                <w:vertAlign w:val="subscript"/>
                <w:lang w:eastAsia="zh-CN" w:bidi="en-US"/>
              </w:rPr>
              <w:t>5</w:t>
            </w:r>
            <w:r w:rsidRPr="00D42E57">
              <w:rPr>
                <w:snapToGrid w:val="0"/>
                <w:color w:val="auto"/>
                <w:lang w:eastAsia="zh-CN" w:bidi="en-US"/>
              </w:rPr>
              <w:t>=-0.7176</w:t>
            </w:r>
          </w:p>
        </w:tc>
        <w:tc>
          <w:tcPr>
            <w:tcW w:w="2404" w:type="dxa"/>
            <w:vAlign w:val="center"/>
          </w:tcPr>
          <w:p w14:paraId="323BB7E9" w14:textId="77777777" w:rsidR="00562BF1" w:rsidRPr="008276BF" w:rsidRDefault="00562BF1" w:rsidP="00B67496">
            <w:pPr>
              <w:widowControl w:val="0"/>
              <w:adjustRightInd w:val="0"/>
              <w:snapToGrid w:val="0"/>
              <w:spacing w:line="480" w:lineRule="auto"/>
              <w:ind w:firstLine="210"/>
              <w:rPr>
                <w:color w:val="000000" w:themeColor="text1"/>
                <w:highlight w:val="green"/>
              </w:rPr>
            </w:pPr>
            <w:r w:rsidRPr="008276BF">
              <w:rPr>
                <w:position w:val="-10"/>
                <w:sz w:val="24"/>
                <w:highlight w:val="green"/>
              </w:rPr>
              <w:object w:dxaOrig="1875" w:dyaOrig="285" w14:anchorId="5F55114E">
                <v:shape id="_x0000_i1206" type="#_x0000_t75" alt="" style="width:93.9pt;height:14.4pt;mso-width-percent:0;mso-height-percent:0;mso-width-percent:0;mso-height-percent:0" o:ole="">
                  <v:imagedata r:id="rId342" o:title=""/>
                </v:shape>
                <o:OLEObject Type="Embed" ProgID="Equation.DSMT4" ShapeID="_x0000_i1206" DrawAspect="Content" ObjectID="_1629138217" r:id="rId343"/>
              </w:object>
            </w:r>
          </w:p>
        </w:tc>
      </w:tr>
      <w:tr w:rsidR="00562BF1" w:rsidRPr="00D42E57" w14:paraId="586EBD07" w14:textId="77777777" w:rsidTr="00B67496">
        <w:trPr>
          <w:jc w:val="center"/>
        </w:trPr>
        <w:tc>
          <w:tcPr>
            <w:tcW w:w="2081" w:type="dxa"/>
            <w:tcBorders>
              <w:bottom w:val="single" w:sz="8" w:space="0" w:color="auto"/>
            </w:tcBorders>
            <w:vAlign w:val="center"/>
          </w:tcPr>
          <w:p w14:paraId="1F4ACF5B" w14:textId="77777777" w:rsidR="00562BF1" w:rsidRPr="00D42E57" w:rsidRDefault="00562BF1" w:rsidP="00B67496">
            <w:pPr>
              <w:widowControl w:val="0"/>
              <w:adjustRightInd w:val="0"/>
              <w:snapToGrid w:val="0"/>
              <w:spacing w:line="480" w:lineRule="auto"/>
              <w:ind w:firstLineChars="100" w:firstLine="200"/>
              <w:rPr>
                <w:snapToGrid w:val="0"/>
                <w:color w:val="auto"/>
                <w:lang w:eastAsia="zh-CN" w:bidi="en-US"/>
              </w:rPr>
            </w:pPr>
            <w:r w:rsidRPr="00D42E57">
              <w:rPr>
                <w:i/>
                <w:snapToGrid w:val="0"/>
                <w:color w:val="auto"/>
                <w:lang w:eastAsia="zh-CN" w:bidi="en-US"/>
              </w:rPr>
              <w:t>q</w:t>
            </w:r>
            <w:r w:rsidRPr="00D42E57">
              <w:rPr>
                <w:snapToGrid w:val="0"/>
                <w:color w:val="auto"/>
                <w:lang w:eastAsia="zh-CN" w:bidi="en-US"/>
              </w:rPr>
              <w:t>ROFDWPPHM</w:t>
            </w:r>
          </w:p>
        </w:tc>
        <w:tc>
          <w:tcPr>
            <w:tcW w:w="4037" w:type="dxa"/>
            <w:tcBorders>
              <w:top w:val="single" w:sz="8" w:space="0" w:color="auto"/>
              <w:bottom w:val="single" w:sz="8" w:space="0" w:color="auto"/>
            </w:tcBorders>
            <w:vAlign w:val="center"/>
          </w:tcPr>
          <w:p w14:paraId="1401930E" w14:textId="77777777" w:rsidR="00562BF1" w:rsidRPr="00D42E57" w:rsidRDefault="00562BF1" w:rsidP="00B67496">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1</w:t>
            </w:r>
            <w:r w:rsidRPr="00D42E57">
              <w:rPr>
                <w:snapToGrid w:val="0"/>
                <w:color w:val="auto"/>
                <w:lang w:eastAsia="zh-CN" w:bidi="en-US"/>
              </w:rPr>
              <w:t>=-0.3465, S</w:t>
            </w:r>
            <w:r w:rsidRPr="00D42E57">
              <w:rPr>
                <w:snapToGrid w:val="0"/>
                <w:color w:val="auto"/>
                <w:vertAlign w:val="subscript"/>
                <w:lang w:eastAsia="zh-CN" w:bidi="en-US"/>
              </w:rPr>
              <w:t>2</w:t>
            </w:r>
            <w:r w:rsidRPr="00D42E57">
              <w:rPr>
                <w:snapToGrid w:val="0"/>
                <w:color w:val="auto"/>
                <w:lang w:eastAsia="zh-CN" w:bidi="en-US"/>
              </w:rPr>
              <w:t>=</w:t>
            </w:r>
            <w:r w:rsidRPr="00D42E57">
              <w:rPr>
                <w:rFonts w:asciiTheme="minorEastAsia" w:eastAsiaTheme="minorEastAsia" w:hAnsiTheme="minorEastAsia" w:hint="eastAsia"/>
                <w:snapToGrid w:val="0"/>
                <w:color w:val="auto"/>
                <w:lang w:eastAsia="zh-CN" w:bidi="en-US"/>
              </w:rPr>
              <w:t>-</w:t>
            </w:r>
            <w:r w:rsidRPr="00D42E57">
              <w:rPr>
                <w:snapToGrid w:val="0"/>
                <w:color w:val="auto"/>
                <w:lang w:eastAsia="zh-CN" w:bidi="en-US"/>
              </w:rPr>
              <w:t>0.0490, S</w:t>
            </w:r>
            <w:r w:rsidRPr="00D42E57">
              <w:rPr>
                <w:snapToGrid w:val="0"/>
                <w:color w:val="auto"/>
                <w:vertAlign w:val="subscript"/>
                <w:lang w:eastAsia="zh-CN" w:bidi="en-US"/>
              </w:rPr>
              <w:t>3</w:t>
            </w:r>
            <w:r w:rsidRPr="00D42E57">
              <w:rPr>
                <w:snapToGrid w:val="0"/>
                <w:color w:val="auto"/>
                <w:lang w:eastAsia="zh-CN" w:bidi="en-US"/>
              </w:rPr>
              <w:t>=-0.3294,</w:t>
            </w:r>
          </w:p>
          <w:p w14:paraId="1B732E05" w14:textId="77777777" w:rsidR="00562BF1" w:rsidRPr="00D42E57" w:rsidRDefault="00562BF1" w:rsidP="00B67496">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lastRenderedPageBreak/>
              <w:t>S</w:t>
            </w:r>
            <w:r w:rsidRPr="00D42E57">
              <w:rPr>
                <w:snapToGrid w:val="0"/>
                <w:color w:val="auto"/>
                <w:vertAlign w:val="subscript"/>
                <w:lang w:eastAsia="zh-CN" w:bidi="en-US"/>
              </w:rPr>
              <w:t>4</w:t>
            </w:r>
            <w:r w:rsidRPr="00D42E57">
              <w:rPr>
                <w:snapToGrid w:val="0"/>
                <w:color w:val="auto"/>
                <w:lang w:eastAsia="zh-CN" w:bidi="en-US"/>
              </w:rPr>
              <w:t>=</w:t>
            </w:r>
            <w:r w:rsidRPr="00D42E57">
              <w:rPr>
                <w:rFonts w:asciiTheme="minorEastAsia" w:eastAsiaTheme="minorEastAsia" w:hAnsiTheme="minorEastAsia" w:hint="eastAsia"/>
                <w:snapToGrid w:val="0"/>
                <w:color w:val="auto"/>
                <w:lang w:eastAsia="zh-CN" w:bidi="en-US"/>
              </w:rPr>
              <w:t>-</w:t>
            </w:r>
            <w:r w:rsidRPr="00D42E57">
              <w:rPr>
                <w:snapToGrid w:val="0"/>
                <w:color w:val="auto"/>
                <w:lang w:eastAsia="zh-CN" w:bidi="en-US"/>
              </w:rPr>
              <w:t>0.0642, S</w:t>
            </w:r>
            <w:r w:rsidRPr="00D42E57">
              <w:rPr>
                <w:snapToGrid w:val="0"/>
                <w:color w:val="auto"/>
                <w:vertAlign w:val="subscript"/>
                <w:lang w:eastAsia="zh-CN" w:bidi="en-US"/>
              </w:rPr>
              <w:t>5</w:t>
            </w:r>
            <w:r w:rsidRPr="00D42E57">
              <w:rPr>
                <w:snapToGrid w:val="0"/>
                <w:color w:val="auto"/>
                <w:lang w:eastAsia="zh-CN" w:bidi="en-US"/>
              </w:rPr>
              <w:t>=-0.2566</w:t>
            </w:r>
          </w:p>
        </w:tc>
        <w:bookmarkStart w:id="202" w:name="OLE_LINK22"/>
        <w:bookmarkStart w:id="203" w:name="OLE_LINK23"/>
        <w:tc>
          <w:tcPr>
            <w:tcW w:w="2404" w:type="dxa"/>
            <w:tcBorders>
              <w:bottom w:val="single" w:sz="8" w:space="0" w:color="auto"/>
            </w:tcBorders>
            <w:vAlign w:val="center"/>
          </w:tcPr>
          <w:p w14:paraId="2CB9368E" w14:textId="77777777" w:rsidR="00562BF1" w:rsidRPr="008276BF" w:rsidRDefault="00562BF1" w:rsidP="00B67496">
            <w:pPr>
              <w:widowControl w:val="0"/>
              <w:adjustRightInd w:val="0"/>
              <w:snapToGrid w:val="0"/>
              <w:spacing w:line="480" w:lineRule="auto"/>
              <w:ind w:firstLine="210"/>
              <w:rPr>
                <w:snapToGrid w:val="0"/>
                <w:color w:val="000000" w:themeColor="text1"/>
                <w:highlight w:val="green"/>
                <w:lang w:eastAsia="zh-CN" w:bidi="en-US"/>
              </w:rPr>
            </w:pPr>
            <w:r w:rsidRPr="008276BF">
              <w:rPr>
                <w:position w:val="-10"/>
                <w:sz w:val="24"/>
                <w:highlight w:val="green"/>
              </w:rPr>
              <w:object w:dxaOrig="1875" w:dyaOrig="285" w14:anchorId="5D85BDC4">
                <v:shape id="_x0000_i1207" type="#_x0000_t75" alt="" style="width:93.9pt;height:14.4pt;mso-width-percent:0;mso-height-percent:0;mso-width-percent:0;mso-height-percent:0" o:ole="">
                  <v:imagedata r:id="rId344" o:title=""/>
                </v:shape>
                <o:OLEObject Type="Embed" ProgID="Equation.DSMT4" ShapeID="_x0000_i1207" DrawAspect="Content" ObjectID="_1629138218" r:id="rId345"/>
              </w:object>
            </w:r>
            <w:bookmarkEnd w:id="202"/>
            <w:bookmarkEnd w:id="203"/>
          </w:p>
        </w:tc>
      </w:tr>
    </w:tbl>
    <w:p w14:paraId="7E41D113" w14:textId="77777777" w:rsidR="00562BF1" w:rsidRPr="00D42E57" w:rsidRDefault="00562BF1" w:rsidP="00F43B2F">
      <w:pPr>
        <w:spacing w:line="480" w:lineRule="auto"/>
        <w:rPr>
          <w:color w:val="auto"/>
        </w:rPr>
      </w:pPr>
    </w:p>
    <w:p w14:paraId="45A0B08D" w14:textId="6141FA21" w:rsidR="00F43B2F" w:rsidRPr="00D42E57" w:rsidRDefault="00F43B2F" w:rsidP="00F43B2F">
      <w:pPr>
        <w:widowControl w:val="0"/>
        <w:numPr>
          <w:ilvl w:val="0"/>
          <w:numId w:val="12"/>
        </w:numPr>
        <w:tabs>
          <w:tab w:val="clear" w:pos="312"/>
        </w:tabs>
        <w:adjustRightInd w:val="0"/>
        <w:snapToGrid w:val="0"/>
        <w:spacing w:line="480" w:lineRule="auto"/>
        <w:ind w:firstLine="210"/>
        <w:rPr>
          <w:snapToGrid w:val="0"/>
          <w:color w:val="auto"/>
          <w:sz w:val="20"/>
          <w:lang w:eastAsia="zh-CN" w:bidi="en-US"/>
        </w:rPr>
      </w:pPr>
      <w:r w:rsidRPr="00D42E57">
        <w:rPr>
          <w:snapToGrid w:val="0"/>
          <w:color w:val="auto"/>
          <w:sz w:val="20"/>
          <w:lang w:eastAsia="zh-CN" w:bidi="en-US"/>
        </w:rPr>
        <w:t xml:space="preserve">Comparison </w:t>
      </w:r>
      <w:r w:rsidRPr="00D42E57">
        <w:rPr>
          <w:rFonts w:eastAsiaTheme="minorEastAsia"/>
          <w:snapToGrid w:val="0"/>
          <w:color w:val="auto"/>
          <w:sz w:val="20"/>
          <w:lang w:eastAsia="zh-CN" w:bidi="en-US"/>
        </w:rPr>
        <w:t>w</w:t>
      </w:r>
      <w:r w:rsidRPr="00D42E57">
        <w:rPr>
          <w:snapToGrid w:val="0"/>
          <w:color w:val="auto"/>
          <w:sz w:val="20"/>
          <w:lang w:eastAsia="zh-CN" w:bidi="en-US"/>
        </w:rPr>
        <w:t xml:space="preserve">ith Liu and Chen’s method [8] based on the intuitionistic fuzzy weighted Archimedean Heronian aggregation (IFWAHA) operator: The proposed method </w:t>
      </w:r>
      <w:r w:rsidRPr="00D42E57">
        <w:rPr>
          <w:color w:val="auto"/>
          <w:sz w:val="20"/>
          <w:lang w:eastAsia="zh-CN" w:bidi="en-US"/>
        </w:rPr>
        <w:t>obtains</w:t>
      </w:r>
      <w:r w:rsidRPr="00D42E57">
        <w:rPr>
          <w:snapToGrid w:val="0"/>
          <w:color w:val="auto"/>
          <w:sz w:val="20"/>
          <w:lang w:eastAsia="zh-CN" w:bidi="en-US"/>
        </w:rPr>
        <w:t xml:space="preserve"> the same first three alternatives as Liu and Chen’s method, even though the rankings are slightly different. This shows the effectiveness and validity of the proposed method. In the following, the characteristics of the proposed method and of Liu and Chen’s method are compared</w:t>
      </w:r>
      <w:r w:rsidRPr="00D42E57">
        <w:rPr>
          <w:color w:val="auto"/>
          <w:sz w:val="20"/>
          <w:lang w:eastAsia="zh-CN" w:bidi="en-US"/>
        </w:rPr>
        <w:t>;</w:t>
      </w:r>
      <w:r w:rsidRPr="00D42E57">
        <w:rPr>
          <w:snapToGrid w:val="0"/>
          <w:color w:val="auto"/>
          <w:sz w:val="20"/>
          <w:lang w:eastAsia="zh-CN" w:bidi="en-US"/>
        </w:rPr>
        <w:t xml:space="preserve"> the characteristics being compared are the expressiveness of fuzzy information, whether the interrelationships among different attributes</w:t>
      </w:r>
      <w:r w:rsidRPr="00D42E57">
        <w:rPr>
          <w:color w:val="auto"/>
          <w:sz w:val="20"/>
          <w:lang w:eastAsia="zh-CN" w:bidi="en-US"/>
        </w:rPr>
        <w:t xml:space="preserve"> are considered</w:t>
      </w:r>
      <w:r w:rsidRPr="00D42E57">
        <w:rPr>
          <w:snapToGrid w:val="0"/>
          <w:color w:val="auto"/>
          <w:sz w:val="20"/>
          <w:lang w:eastAsia="zh-CN" w:bidi="en-US"/>
        </w:rPr>
        <w:t>, and whether the attitudes of the decision makers</w:t>
      </w:r>
      <w:r w:rsidRPr="00D42E57">
        <w:rPr>
          <w:color w:val="auto"/>
          <w:sz w:val="20"/>
          <w:lang w:eastAsia="zh-CN" w:bidi="en-US"/>
        </w:rPr>
        <w:t xml:space="preserve"> are considered.</w:t>
      </w:r>
    </w:p>
    <w:p w14:paraId="40A1EAE9" w14:textId="732D8851" w:rsidR="00F43B2F" w:rsidRPr="00D42E57" w:rsidRDefault="00F43B2F" w:rsidP="00F43B2F">
      <w:pPr>
        <w:widowControl w:val="0"/>
        <w:numPr>
          <w:ilvl w:val="0"/>
          <w:numId w:val="13"/>
        </w:numPr>
        <w:tabs>
          <w:tab w:val="clear" w:pos="312"/>
        </w:tabs>
        <w:adjustRightInd w:val="0"/>
        <w:snapToGrid w:val="0"/>
        <w:spacing w:line="480" w:lineRule="auto"/>
        <w:ind w:firstLine="210"/>
        <w:rPr>
          <w:snapToGrid w:val="0"/>
          <w:color w:val="auto"/>
          <w:sz w:val="20"/>
          <w:lang w:eastAsia="zh-CN" w:bidi="en-US"/>
        </w:rPr>
      </w:pPr>
      <w:r w:rsidRPr="00D42E57">
        <w:rPr>
          <w:snapToGrid w:val="0"/>
          <w:color w:val="auto"/>
          <w:sz w:val="20"/>
          <w:lang w:eastAsia="zh-CN" w:bidi="en-US"/>
        </w:rPr>
        <w:t xml:space="preserve">Expressiveness: The </w:t>
      </w:r>
      <w:bookmarkStart w:id="204" w:name="OLE_LINK14"/>
      <w:r w:rsidRPr="00D42E57">
        <w:rPr>
          <w:snapToGrid w:val="0"/>
          <w:color w:val="auto"/>
          <w:sz w:val="20"/>
          <w:lang w:eastAsia="zh-CN" w:bidi="en-US"/>
        </w:rPr>
        <w:t>proposed method</w:t>
      </w:r>
      <w:bookmarkEnd w:id="204"/>
      <w:r w:rsidRPr="00D42E57">
        <w:rPr>
          <w:snapToGrid w:val="0"/>
          <w:color w:val="auto"/>
          <w:sz w:val="20"/>
          <w:lang w:eastAsia="zh-CN" w:bidi="en-US"/>
        </w:rPr>
        <w:t xml:space="preserve"> is based on </w:t>
      </w:r>
      <w:r w:rsidRPr="00D42E57">
        <w:rPr>
          <w:i/>
          <w:snapToGrid w:val="0"/>
          <w:color w:val="auto"/>
          <w:sz w:val="20"/>
          <w:lang w:eastAsia="zh-CN" w:bidi="en-US"/>
        </w:rPr>
        <w:t>q</w:t>
      </w:r>
      <w:r w:rsidRPr="00D42E57">
        <w:rPr>
          <w:snapToGrid w:val="0"/>
          <w:color w:val="auto"/>
          <w:sz w:val="20"/>
          <w:lang w:eastAsia="zh-CN" w:bidi="en-US"/>
        </w:rPr>
        <w:t xml:space="preserve">ROFNs, whereas Liu and Chen’s method is based on IFNs, which are a special case of </w:t>
      </w:r>
      <w:r w:rsidRPr="00D42E57">
        <w:rPr>
          <w:i/>
          <w:snapToGrid w:val="0"/>
          <w:color w:val="auto"/>
          <w:sz w:val="20"/>
          <w:lang w:eastAsia="zh-CN" w:bidi="en-US"/>
        </w:rPr>
        <w:t>q</w:t>
      </w:r>
      <w:r w:rsidRPr="00D42E57">
        <w:rPr>
          <w:snapToGrid w:val="0"/>
          <w:color w:val="auto"/>
          <w:sz w:val="20"/>
          <w:lang w:eastAsia="zh-CN" w:bidi="en-US"/>
        </w:rPr>
        <w:t>ROFNs (</w:t>
      </w:r>
      <w:r w:rsidRPr="00D42E57">
        <w:rPr>
          <w:i/>
          <w:snapToGrid w:val="0"/>
          <w:color w:val="auto"/>
          <w:sz w:val="20"/>
          <w:lang w:eastAsia="zh-CN" w:bidi="en-US"/>
        </w:rPr>
        <w:t>q</w:t>
      </w:r>
      <w:r w:rsidRPr="00D42E57">
        <w:rPr>
          <w:snapToGrid w:val="0"/>
          <w:color w:val="auto"/>
          <w:sz w:val="20"/>
          <w:lang w:eastAsia="zh-CN" w:bidi="en-US"/>
        </w:rPr>
        <w:t xml:space="preserve">=1). The expressiveness of fuzzy information of Liu and Chen’s method is limited to IFNs, whereas the proposed method can express fuzzy information more widely </w:t>
      </w:r>
      <w:r w:rsidR="009824D3" w:rsidRPr="00D42E57">
        <w:rPr>
          <w:snapToGrid w:val="0"/>
          <w:color w:val="auto"/>
          <w:sz w:val="20"/>
          <w:lang w:eastAsia="zh-CN" w:bidi="en-US"/>
        </w:rPr>
        <w:t>via</w:t>
      </w:r>
      <w:r w:rsidRPr="00D42E57">
        <w:rPr>
          <w:snapToGrid w:val="0"/>
          <w:color w:val="auto"/>
          <w:sz w:val="20"/>
          <w:lang w:eastAsia="zh-CN" w:bidi="en-US"/>
        </w:rPr>
        <w:t xml:space="preserve"> assigning different values to </w:t>
      </w:r>
      <w:r w:rsidRPr="00D42E57">
        <w:rPr>
          <w:i/>
          <w:snapToGrid w:val="0"/>
          <w:color w:val="auto"/>
          <w:sz w:val="20"/>
          <w:lang w:eastAsia="zh-CN" w:bidi="en-US"/>
        </w:rPr>
        <w:t>q</w:t>
      </w:r>
      <w:r w:rsidRPr="00D42E57">
        <w:rPr>
          <w:snapToGrid w:val="0"/>
          <w:color w:val="auto"/>
          <w:sz w:val="20"/>
          <w:lang w:eastAsia="zh-CN" w:bidi="en-US"/>
        </w:rPr>
        <w:t>. Thus, the proposed method is more flexible for MAGDM problems.</w:t>
      </w:r>
    </w:p>
    <w:p w14:paraId="1EBDD6BF" w14:textId="70412C11" w:rsidR="00F43B2F" w:rsidRPr="00D42E57" w:rsidRDefault="00F43B2F" w:rsidP="00F43B2F">
      <w:pPr>
        <w:widowControl w:val="0"/>
        <w:numPr>
          <w:ilvl w:val="0"/>
          <w:numId w:val="13"/>
        </w:numPr>
        <w:tabs>
          <w:tab w:val="clear" w:pos="312"/>
        </w:tabs>
        <w:adjustRightInd w:val="0"/>
        <w:snapToGrid w:val="0"/>
        <w:spacing w:line="480" w:lineRule="auto"/>
        <w:ind w:firstLine="210"/>
        <w:rPr>
          <w:snapToGrid w:val="0"/>
          <w:color w:val="auto"/>
          <w:sz w:val="20"/>
          <w:lang w:eastAsia="zh-CN" w:bidi="en-US"/>
        </w:rPr>
      </w:pPr>
      <w:r w:rsidRPr="00D42E57">
        <w:rPr>
          <w:snapToGrid w:val="0"/>
          <w:color w:val="auto"/>
          <w:sz w:val="20"/>
          <w:lang w:eastAsia="zh-CN" w:bidi="en-US"/>
        </w:rPr>
        <w:t xml:space="preserve">Interrelationships: The proposed method </w:t>
      </w:r>
      <w:r w:rsidRPr="00D42E57">
        <w:rPr>
          <w:color w:val="auto"/>
          <w:sz w:val="20"/>
          <w:lang w:eastAsia="zh-CN" w:bidi="en-US"/>
        </w:rPr>
        <w:t>is</w:t>
      </w:r>
      <w:r w:rsidRPr="00D42E57">
        <w:rPr>
          <w:snapToGrid w:val="0"/>
          <w:color w:val="auto"/>
          <w:sz w:val="20"/>
          <w:lang w:eastAsia="zh-CN" w:bidi="en-US"/>
        </w:rPr>
        <w:t xml:space="preserve"> based on the PHM operator, whereas Liu and Chen’s method</w:t>
      </w:r>
      <w:r w:rsidRPr="00D42E57">
        <w:rPr>
          <w:color w:val="auto"/>
          <w:sz w:val="20"/>
          <w:lang w:eastAsia="zh-CN" w:bidi="en-US"/>
        </w:rPr>
        <w:t xml:space="preserve"> is</w:t>
      </w:r>
      <w:r w:rsidRPr="00D42E57">
        <w:rPr>
          <w:snapToGrid w:val="0"/>
          <w:color w:val="auto"/>
          <w:sz w:val="20"/>
          <w:lang w:eastAsia="zh-CN" w:bidi="en-US"/>
        </w:rPr>
        <w:t xml:space="preserve"> based on the HM operator. Both the HM and PHM operators have the ability to describe the interrelationships among different attributes, but the PHM operator inherits all features of the HM operator and partitions attributes into different parts. In addition, the proposed method also uses the PA operator, which can reduce the influence of unreasonable data. Thus, the proposed method can obtain more reliable aggregation results </w:t>
      </w:r>
      <w:r w:rsidR="009824D3" w:rsidRPr="00D42E57">
        <w:rPr>
          <w:snapToGrid w:val="0"/>
          <w:color w:val="auto"/>
          <w:sz w:val="20"/>
          <w:lang w:eastAsia="zh-CN" w:bidi="en-US"/>
        </w:rPr>
        <w:t>via</w:t>
      </w:r>
      <w:r w:rsidRPr="00D42E57">
        <w:rPr>
          <w:snapToGrid w:val="0"/>
          <w:color w:val="auto"/>
          <w:sz w:val="20"/>
          <w:lang w:eastAsia="zh-CN" w:bidi="en-US"/>
        </w:rPr>
        <w:t xml:space="preserve"> considering the interrelationships of attributes and partitioned attributes.</w:t>
      </w:r>
    </w:p>
    <w:p w14:paraId="73E418A7" w14:textId="6C6DDAD2" w:rsidR="00F43B2F" w:rsidRPr="00D42E57" w:rsidRDefault="00F43B2F" w:rsidP="00F43B2F">
      <w:pPr>
        <w:widowControl w:val="0"/>
        <w:adjustRightInd w:val="0"/>
        <w:snapToGrid w:val="0"/>
        <w:spacing w:line="480" w:lineRule="auto"/>
        <w:ind w:firstLine="210"/>
        <w:rPr>
          <w:snapToGrid w:val="0"/>
          <w:color w:val="auto"/>
          <w:sz w:val="20"/>
          <w:lang w:eastAsia="zh-CN" w:bidi="en-US"/>
        </w:rPr>
      </w:pPr>
      <w:r w:rsidRPr="00D42E57">
        <w:rPr>
          <w:snapToGrid w:val="0"/>
          <w:color w:val="auto"/>
          <w:sz w:val="20"/>
          <w:lang w:eastAsia="zh-CN" w:bidi="en-US"/>
        </w:rPr>
        <w:t>3) Attitudes: The decision maker's attitude usually has an important influence on the results of decision making. In Liu and Chen’s method, attitudes are reflected by a parameter (</w:t>
      </w:r>
      <w:r w:rsidRPr="00D42E57">
        <w:rPr>
          <w:i/>
          <w:snapToGrid w:val="0"/>
          <w:color w:val="auto"/>
          <w:sz w:val="20"/>
          <w:lang w:eastAsia="zh-CN" w:bidi="en-US"/>
        </w:rPr>
        <w:t>λ</w:t>
      </w:r>
      <w:r w:rsidRPr="00D42E57">
        <w:rPr>
          <w:snapToGrid w:val="0"/>
          <w:color w:val="auto"/>
          <w:sz w:val="20"/>
          <w:lang w:eastAsia="zh-CN" w:bidi="en-US"/>
        </w:rPr>
        <w:t xml:space="preserve">) in the Hamacher operator. As the value of </w:t>
      </w:r>
      <w:r w:rsidRPr="00D42E57">
        <w:rPr>
          <w:i/>
          <w:snapToGrid w:val="0"/>
          <w:color w:val="auto"/>
          <w:sz w:val="20"/>
          <w:lang w:eastAsia="zh-CN" w:bidi="en-US"/>
        </w:rPr>
        <w:t xml:space="preserve">λ </w:t>
      </w:r>
      <w:r w:rsidRPr="00D42E57">
        <w:rPr>
          <w:snapToGrid w:val="0"/>
          <w:color w:val="auto"/>
          <w:sz w:val="20"/>
          <w:lang w:eastAsia="zh-CN" w:bidi="en-US"/>
        </w:rPr>
        <w:t xml:space="preserve">increases, the attitude will shift from pessimistic to optimistic. Although </w:t>
      </w:r>
      <w:r w:rsidRPr="00D42E57">
        <w:rPr>
          <w:i/>
          <w:snapToGrid w:val="0"/>
          <w:color w:val="auto"/>
          <w:sz w:val="20"/>
          <w:lang w:eastAsia="zh-CN" w:bidi="en-US"/>
        </w:rPr>
        <w:t>λ</w:t>
      </w:r>
      <w:r w:rsidRPr="00D42E57">
        <w:rPr>
          <w:color w:val="auto"/>
        </w:rPr>
        <w:t xml:space="preserve"> </w:t>
      </w:r>
      <w:r w:rsidRPr="00D42E57">
        <w:rPr>
          <w:snapToGrid w:val="0"/>
          <w:color w:val="auto"/>
          <w:sz w:val="20"/>
          <w:lang w:eastAsia="zh-CN" w:bidi="en-US"/>
        </w:rPr>
        <w:t xml:space="preserve">can represent the attitudes of a decision maker, how to set a desirable value to </w:t>
      </w:r>
      <w:r w:rsidRPr="00D42E57">
        <w:rPr>
          <w:i/>
          <w:snapToGrid w:val="0"/>
          <w:color w:val="auto"/>
          <w:sz w:val="20"/>
          <w:lang w:eastAsia="zh-CN" w:bidi="en-US"/>
        </w:rPr>
        <w:t>λ</w:t>
      </w:r>
      <w:r w:rsidRPr="00D42E57">
        <w:rPr>
          <w:snapToGrid w:val="0"/>
          <w:color w:val="auto"/>
          <w:sz w:val="20"/>
          <w:lang w:eastAsia="zh-CN" w:bidi="en-US"/>
        </w:rPr>
        <w:t xml:space="preserve"> is not specified. In the proposed method, 0 &lt; </w:t>
      </w:r>
      <w:r w:rsidRPr="00D42E57">
        <w:rPr>
          <w:i/>
          <w:snapToGrid w:val="0"/>
          <w:color w:val="auto"/>
          <w:sz w:val="20"/>
          <w:lang w:eastAsia="zh-CN" w:bidi="en-US"/>
        </w:rPr>
        <w:t xml:space="preserve">λ </w:t>
      </w:r>
      <w:r w:rsidRPr="00D42E57">
        <w:rPr>
          <w:rFonts w:ascii="Cambria Math" w:hAnsi="Cambria Math"/>
          <w:snapToGrid w:val="0"/>
          <w:color w:val="auto"/>
          <w:sz w:val="20"/>
          <w:lang w:eastAsia="zh-CN" w:bidi="en-US"/>
        </w:rPr>
        <w:t>≤</w:t>
      </w:r>
      <w:r w:rsidRPr="00D42E57">
        <w:rPr>
          <w:snapToGrid w:val="0"/>
          <w:color w:val="auto"/>
          <w:sz w:val="20"/>
          <w:lang w:eastAsia="zh-CN" w:bidi="en-US"/>
        </w:rPr>
        <w:t xml:space="preserve"> 1 for pessimistic decision makers,</w:t>
      </w:r>
      <w:r w:rsidRPr="00D42E57">
        <w:rPr>
          <w:i/>
          <w:snapToGrid w:val="0"/>
          <w:color w:val="auto"/>
          <w:sz w:val="20"/>
          <w:lang w:eastAsia="zh-CN" w:bidi="en-US"/>
        </w:rPr>
        <w:t xml:space="preserve"> </w:t>
      </w:r>
      <w:r w:rsidRPr="00D42E57">
        <w:rPr>
          <w:snapToGrid w:val="0"/>
          <w:color w:val="auto"/>
          <w:sz w:val="20"/>
          <w:lang w:eastAsia="zh-CN" w:bidi="en-US"/>
        </w:rPr>
        <w:t xml:space="preserve">1&lt; </w:t>
      </w:r>
      <w:r w:rsidRPr="00D42E57">
        <w:rPr>
          <w:i/>
          <w:snapToGrid w:val="0"/>
          <w:color w:val="auto"/>
          <w:sz w:val="20"/>
          <w:lang w:eastAsia="zh-CN" w:bidi="en-US"/>
        </w:rPr>
        <w:t xml:space="preserve">λ </w:t>
      </w:r>
      <w:r w:rsidRPr="00D42E57">
        <w:rPr>
          <w:rFonts w:ascii="Cambria Math" w:hAnsi="Cambria Math"/>
          <w:snapToGrid w:val="0"/>
          <w:color w:val="auto"/>
          <w:sz w:val="20"/>
          <w:lang w:eastAsia="zh-CN" w:bidi="en-US"/>
        </w:rPr>
        <w:t>≤</w:t>
      </w:r>
      <w:r w:rsidRPr="00D42E57">
        <w:rPr>
          <w:snapToGrid w:val="0"/>
          <w:color w:val="auto"/>
          <w:sz w:val="20"/>
          <w:lang w:eastAsia="zh-CN" w:bidi="en-US"/>
        </w:rPr>
        <w:t>5 for neutral decision makers,</w:t>
      </w:r>
      <w:r w:rsidRPr="00D42E57">
        <w:rPr>
          <w:i/>
          <w:snapToGrid w:val="0"/>
          <w:color w:val="auto"/>
          <w:sz w:val="20"/>
          <w:lang w:eastAsia="zh-CN" w:bidi="en-US"/>
        </w:rPr>
        <w:t xml:space="preserve"> </w:t>
      </w:r>
      <w:r w:rsidRPr="00D42E57">
        <w:rPr>
          <w:snapToGrid w:val="0"/>
          <w:color w:val="auto"/>
          <w:sz w:val="20"/>
          <w:lang w:eastAsia="zh-CN" w:bidi="en-US"/>
        </w:rPr>
        <w:t xml:space="preserve">and </w:t>
      </w:r>
      <w:r w:rsidRPr="00D42E57">
        <w:rPr>
          <w:i/>
          <w:snapToGrid w:val="0"/>
          <w:color w:val="auto"/>
          <w:sz w:val="20"/>
          <w:lang w:eastAsia="zh-CN" w:bidi="en-US"/>
        </w:rPr>
        <w:t>λ&gt;</w:t>
      </w:r>
      <w:r w:rsidRPr="00D42E57">
        <w:rPr>
          <w:snapToGrid w:val="0"/>
          <w:color w:val="auto"/>
          <w:sz w:val="20"/>
          <w:lang w:eastAsia="zh-CN" w:bidi="en-US"/>
        </w:rPr>
        <w:t xml:space="preserve">5 for optimistic decision makers. Thus, the proposed method can </w:t>
      </w:r>
      <w:r w:rsidRPr="00D42E57">
        <w:rPr>
          <w:color w:val="auto"/>
          <w:sz w:val="20"/>
          <w:lang w:eastAsia="zh-CN" w:bidi="en-US"/>
        </w:rPr>
        <w:t xml:space="preserve">use </w:t>
      </w:r>
      <w:r w:rsidRPr="00D42E57">
        <w:rPr>
          <w:snapToGrid w:val="0"/>
          <w:color w:val="auto"/>
          <w:sz w:val="20"/>
          <w:lang w:eastAsia="zh-CN" w:bidi="en-US"/>
        </w:rPr>
        <w:t xml:space="preserve">different values of </w:t>
      </w:r>
      <w:r w:rsidRPr="00D42E57">
        <w:rPr>
          <w:i/>
          <w:snapToGrid w:val="0"/>
          <w:color w:val="auto"/>
          <w:sz w:val="20"/>
          <w:lang w:eastAsia="zh-CN" w:bidi="en-US"/>
        </w:rPr>
        <w:t>λ</w:t>
      </w:r>
      <w:r w:rsidRPr="00D42E57">
        <w:rPr>
          <w:color w:val="auto"/>
        </w:rPr>
        <w:t xml:space="preserve"> </w:t>
      </w:r>
      <w:r w:rsidRPr="00D42E57">
        <w:rPr>
          <w:snapToGrid w:val="0"/>
          <w:color w:val="auto"/>
          <w:sz w:val="20"/>
          <w:lang w:eastAsia="zh-CN" w:bidi="en-US"/>
        </w:rPr>
        <w:t>to set different levels for the attitudes of decision makers.</w:t>
      </w:r>
    </w:p>
    <w:p w14:paraId="1092B283" w14:textId="50A1C847" w:rsidR="00F43B2F" w:rsidRPr="00D42E57" w:rsidRDefault="00F43B2F" w:rsidP="00F43B2F">
      <w:pPr>
        <w:widowControl w:val="0"/>
        <w:numPr>
          <w:ilvl w:val="0"/>
          <w:numId w:val="12"/>
        </w:numPr>
        <w:tabs>
          <w:tab w:val="clear" w:pos="312"/>
        </w:tabs>
        <w:adjustRightInd w:val="0"/>
        <w:snapToGrid w:val="0"/>
        <w:spacing w:line="480" w:lineRule="auto"/>
        <w:ind w:firstLine="210"/>
        <w:rPr>
          <w:snapToGrid w:val="0"/>
          <w:color w:val="000000" w:themeColor="text1"/>
          <w:sz w:val="20"/>
          <w:lang w:eastAsia="zh-CN" w:bidi="en-US"/>
        </w:rPr>
      </w:pPr>
      <w:r w:rsidRPr="00D42E57">
        <w:rPr>
          <w:snapToGrid w:val="0"/>
          <w:color w:val="000000" w:themeColor="text1"/>
          <w:sz w:val="20"/>
          <w:lang w:eastAsia="zh-CN" w:bidi="en-US"/>
        </w:rPr>
        <w:t xml:space="preserve">Comparison with </w:t>
      </w:r>
      <w:bookmarkStart w:id="205" w:name="OLE_LINK15"/>
      <w:r w:rsidRPr="00D42E57">
        <w:rPr>
          <w:snapToGrid w:val="0"/>
          <w:color w:val="000000" w:themeColor="text1"/>
          <w:sz w:val="20"/>
          <w:lang w:eastAsia="zh-CN" w:bidi="en-US"/>
        </w:rPr>
        <w:t>Zhang</w:t>
      </w:r>
      <w:bookmarkEnd w:id="205"/>
      <w:r w:rsidRPr="00D42E57">
        <w:rPr>
          <w:snapToGrid w:val="0"/>
          <w:color w:val="000000" w:themeColor="text1"/>
          <w:sz w:val="20"/>
          <w:lang w:eastAsia="zh-CN" w:bidi="en-US"/>
        </w:rPr>
        <w:t xml:space="preserve"> et al.’s </w:t>
      </w:r>
      <w:r w:rsidRPr="00D42E57">
        <w:rPr>
          <w:snapToGrid w:val="0"/>
          <w:color w:val="auto"/>
          <w:sz w:val="20"/>
          <w:lang w:eastAsia="zh-CN" w:bidi="en-US"/>
        </w:rPr>
        <w:t>method [23] bas</w:t>
      </w:r>
      <w:r w:rsidRPr="00D42E57">
        <w:rPr>
          <w:snapToGrid w:val="0"/>
          <w:color w:val="000000" w:themeColor="text1"/>
          <w:sz w:val="20"/>
          <w:lang w:eastAsia="zh-CN" w:bidi="en-US"/>
        </w:rPr>
        <w:t xml:space="preserve">ed on the intuitionistic fuzzy frank power aggregation (IFFPA) operator: The proposed method </w:t>
      </w:r>
      <w:r w:rsidRPr="00D42E57">
        <w:rPr>
          <w:sz w:val="20"/>
          <w:lang w:eastAsia="zh-CN" w:bidi="en-US"/>
        </w:rPr>
        <w:t>obtains</w:t>
      </w:r>
      <w:r w:rsidRPr="00D42E57">
        <w:rPr>
          <w:snapToGrid w:val="0"/>
          <w:color w:val="000000" w:themeColor="text1"/>
          <w:sz w:val="20"/>
          <w:lang w:eastAsia="zh-CN" w:bidi="en-US"/>
        </w:rPr>
        <w:t xml:space="preserve"> the same first three alternatives as Zhang et al.’s method, even though the </w:t>
      </w:r>
      <w:r w:rsidRPr="00D42E57">
        <w:rPr>
          <w:sz w:val="20"/>
          <w:lang w:eastAsia="zh-CN" w:bidi="en-US"/>
        </w:rPr>
        <w:t>rankings</w:t>
      </w:r>
      <w:r w:rsidRPr="00D42E57">
        <w:rPr>
          <w:snapToGrid w:val="0"/>
          <w:color w:val="000000" w:themeColor="text1"/>
          <w:sz w:val="20"/>
          <w:lang w:eastAsia="zh-CN" w:bidi="en-US"/>
        </w:rPr>
        <w:t xml:space="preserve"> of </w:t>
      </w:r>
      <w:r w:rsidRPr="00D42E57">
        <w:rPr>
          <w:i/>
          <w:snapToGrid w:val="0"/>
          <w:color w:val="000000" w:themeColor="text1"/>
          <w:sz w:val="20"/>
          <w:lang w:eastAsia="zh-CN" w:bidi="en-US"/>
        </w:rPr>
        <w:t>A</w:t>
      </w:r>
      <w:r w:rsidRPr="00D42E57">
        <w:rPr>
          <w:snapToGrid w:val="0"/>
          <w:color w:val="000000" w:themeColor="text1"/>
          <w:sz w:val="20"/>
          <w:vertAlign w:val="subscript"/>
          <w:lang w:eastAsia="zh-CN" w:bidi="en-US"/>
        </w:rPr>
        <w:t xml:space="preserve">1 </w:t>
      </w:r>
      <w:r w:rsidRPr="00D42E57">
        <w:rPr>
          <w:snapToGrid w:val="0"/>
          <w:color w:val="000000" w:themeColor="text1"/>
          <w:sz w:val="20"/>
          <w:lang w:eastAsia="zh-CN" w:bidi="en-US"/>
        </w:rPr>
        <w:t>and</w:t>
      </w:r>
      <w:r w:rsidRPr="00D42E57">
        <w:rPr>
          <w:i/>
          <w:snapToGrid w:val="0"/>
          <w:color w:val="000000" w:themeColor="text1"/>
          <w:sz w:val="20"/>
          <w:lang w:eastAsia="zh-CN" w:bidi="en-US"/>
        </w:rPr>
        <w:t xml:space="preserve"> A</w:t>
      </w:r>
      <w:r w:rsidRPr="00D42E57">
        <w:rPr>
          <w:snapToGrid w:val="0"/>
          <w:color w:val="000000" w:themeColor="text1"/>
          <w:sz w:val="20"/>
          <w:vertAlign w:val="subscript"/>
          <w:lang w:eastAsia="zh-CN" w:bidi="en-US"/>
        </w:rPr>
        <w:t xml:space="preserve">3 </w:t>
      </w:r>
      <w:r w:rsidRPr="00D42E57">
        <w:rPr>
          <w:snapToGrid w:val="0"/>
          <w:color w:val="000000" w:themeColor="text1"/>
          <w:sz w:val="20"/>
          <w:lang w:eastAsia="zh-CN" w:bidi="en-US"/>
        </w:rPr>
        <w:t>are opposite. In the following, the characteristics of the proposed method and Zhang et al.’s method are compared</w:t>
      </w:r>
      <w:r w:rsidRPr="00D42E57">
        <w:rPr>
          <w:sz w:val="20"/>
          <w:lang w:eastAsia="zh-CN" w:bidi="en-US"/>
        </w:rPr>
        <w:t>;</w:t>
      </w:r>
      <w:r w:rsidRPr="00D42E57">
        <w:rPr>
          <w:snapToGrid w:val="0"/>
          <w:color w:val="000000" w:themeColor="text1"/>
          <w:sz w:val="20"/>
          <w:lang w:eastAsia="zh-CN" w:bidi="en-US"/>
        </w:rPr>
        <w:t xml:space="preserve"> the characteristics being compared are the </w:t>
      </w:r>
      <w:r w:rsidRPr="00D42E57">
        <w:rPr>
          <w:snapToGrid w:val="0"/>
          <w:color w:val="000000" w:themeColor="text1"/>
          <w:sz w:val="20"/>
          <w:lang w:eastAsia="zh-CN" w:bidi="en-US"/>
        </w:rPr>
        <w:lastRenderedPageBreak/>
        <w:t>expressiveness of fuzzy information and whether the interrelationships among different attributes</w:t>
      </w:r>
      <w:r w:rsidRPr="00D42E57">
        <w:rPr>
          <w:sz w:val="20"/>
          <w:lang w:eastAsia="zh-CN" w:bidi="en-US"/>
        </w:rPr>
        <w:t xml:space="preserve"> are considered</w:t>
      </w:r>
      <w:r w:rsidRPr="00D42E57">
        <w:rPr>
          <w:snapToGrid w:val="0"/>
          <w:color w:val="000000" w:themeColor="text1"/>
          <w:sz w:val="20"/>
          <w:lang w:eastAsia="zh-CN" w:bidi="en-US"/>
        </w:rPr>
        <w:t>.</w:t>
      </w:r>
    </w:p>
    <w:p w14:paraId="66D6F82C" w14:textId="6A844002" w:rsidR="00F43B2F" w:rsidRPr="00D42E57" w:rsidRDefault="00F43B2F" w:rsidP="00F43B2F">
      <w:pPr>
        <w:widowControl w:val="0"/>
        <w:numPr>
          <w:ilvl w:val="0"/>
          <w:numId w:val="14"/>
        </w:numPr>
        <w:adjustRightInd w:val="0"/>
        <w:snapToGrid w:val="0"/>
        <w:spacing w:line="480" w:lineRule="auto"/>
        <w:ind w:firstLine="210"/>
        <w:rPr>
          <w:snapToGrid w:val="0"/>
          <w:color w:val="000000" w:themeColor="text1"/>
          <w:sz w:val="20"/>
          <w:lang w:eastAsia="zh-CN" w:bidi="en-US"/>
        </w:rPr>
      </w:pPr>
      <w:r w:rsidRPr="00D42E57">
        <w:rPr>
          <w:snapToGrid w:val="0"/>
          <w:color w:val="000000" w:themeColor="text1"/>
          <w:sz w:val="20"/>
          <w:lang w:eastAsia="zh-CN" w:bidi="en-US"/>
        </w:rPr>
        <w:t xml:space="preserve">Expressiveness: As with the method in comparison (1), the expressiveness of fuzzy information of Zhang et al.’s method is limited to IFNs, whereas the proposed method can express fuzzy information more widely </w:t>
      </w:r>
      <w:r w:rsidR="009824D3" w:rsidRPr="00D42E57">
        <w:rPr>
          <w:snapToGrid w:val="0"/>
          <w:color w:val="000000" w:themeColor="text1"/>
          <w:sz w:val="20"/>
          <w:lang w:eastAsia="zh-CN" w:bidi="en-US"/>
        </w:rPr>
        <w:t>via</w:t>
      </w:r>
      <w:r w:rsidRPr="00D42E57">
        <w:rPr>
          <w:snapToGrid w:val="0"/>
          <w:color w:val="000000" w:themeColor="text1"/>
          <w:sz w:val="20"/>
          <w:lang w:eastAsia="zh-CN" w:bidi="en-US"/>
        </w:rPr>
        <w:t xml:space="preserve"> assigning different values to </w:t>
      </w:r>
      <w:r w:rsidRPr="00D42E57">
        <w:rPr>
          <w:i/>
          <w:snapToGrid w:val="0"/>
          <w:color w:val="000000" w:themeColor="text1"/>
          <w:sz w:val="20"/>
          <w:lang w:eastAsia="zh-CN" w:bidi="en-US"/>
        </w:rPr>
        <w:t>q</w:t>
      </w:r>
      <w:r w:rsidRPr="00D42E57">
        <w:rPr>
          <w:snapToGrid w:val="0"/>
          <w:color w:val="000000" w:themeColor="text1"/>
          <w:sz w:val="20"/>
          <w:lang w:eastAsia="zh-CN" w:bidi="en-US"/>
        </w:rPr>
        <w:t>. Thus, the proposed method is more flexible for MA</w:t>
      </w:r>
      <w:r w:rsidRPr="00D42E57">
        <w:rPr>
          <w:snapToGrid w:val="0"/>
          <w:color w:val="auto"/>
          <w:sz w:val="20"/>
          <w:lang w:eastAsia="zh-CN" w:bidi="en-US"/>
        </w:rPr>
        <w:t>GDM problems.</w:t>
      </w:r>
    </w:p>
    <w:p w14:paraId="5FFB8CBE" w14:textId="2ED98C5E" w:rsidR="00F43B2F" w:rsidRPr="00D42E57" w:rsidRDefault="00F43B2F" w:rsidP="00F43B2F">
      <w:pPr>
        <w:widowControl w:val="0"/>
        <w:numPr>
          <w:ilvl w:val="0"/>
          <w:numId w:val="14"/>
        </w:numPr>
        <w:adjustRightInd w:val="0"/>
        <w:snapToGrid w:val="0"/>
        <w:spacing w:line="480" w:lineRule="auto"/>
        <w:ind w:firstLine="210"/>
        <w:rPr>
          <w:snapToGrid w:val="0"/>
          <w:color w:val="000000" w:themeColor="text1"/>
          <w:sz w:val="20"/>
          <w:lang w:eastAsia="zh-CN" w:bidi="en-US"/>
        </w:rPr>
      </w:pPr>
      <w:r w:rsidRPr="00D42E57">
        <w:rPr>
          <w:snapToGrid w:val="0"/>
          <w:color w:val="000000" w:themeColor="text1"/>
          <w:sz w:val="20"/>
          <w:lang w:eastAsia="zh-CN" w:bidi="en-US"/>
        </w:rPr>
        <w:t>Interrelationships: The proposed method is based on the PHM operator</w:t>
      </w:r>
      <w:r w:rsidRPr="00D42E57">
        <w:rPr>
          <w:sz w:val="20"/>
          <w:lang w:eastAsia="zh-CN" w:bidi="en-US"/>
        </w:rPr>
        <w:t>,</w:t>
      </w:r>
      <w:r w:rsidRPr="00D42E57">
        <w:rPr>
          <w:snapToGrid w:val="0"/>
          <w:color w:val="000000" w:themeColor="text1"/>
          <w:sz w:val="20"/>
          <w:lang w:eastAsia="zh-CN" w:bidi="en-US"/>
        </w:rPr>
        <w:t xml:space="preserve"> which </w:t>
      </w:r>
      <w:r w:rsidRPr="00D42E57">
        <w:rPr>
          <w:sz w:val="20"/>
          <w:lang w:eastAsia="zh-CN" w:bidi="en-US"/>
        </w:rPr>
        <w:t>has</w:t>
      </w:r>
      <w:r w:rsidRPr="00D42E57">
        <w:rPr>
          <w:snapToGrid w:val="0"/>
          <w:color w:val="000000" w:themeColor="text1"/>
          <w:sz w:val="20"/>
          <w:lang w:eastAsia="zh-CN" w:bidi="en-US"/>
        </w:rPr>
        <w:t xml:space="preserve"> the ability to describe the interrelationships among different attributes</w:t>
      </w:r>
      <w:r w:rsidRPr="00D42E57">
        <w:rPr>
          <w:sz w:val="20"/>
          <w:lang w:eastAsia="zh-CN" w:bidi="en-US"/>
        </w:rPr>
        <w:t>,</w:t>
      </w:r>
      <w:r w:rsidRPr="00D42E57">
        <w:rPr>
          <w:snapToGrid w:val="0"/>
          <w:color w:val="000000" w:themeColor="text1"/>
          <w:sz w:val="20"/>
          <w:lang w:eastAsia="zh-CN" w:bidi="en-US"/>
        </w:rPr>
        <w:t xml:space="preserve"> and the PA operator</w:t>
      </w:r>
      <w:r w:rsidRPr="00D42E57">
        <w:rPr>
          <w:sz w:val="20"/>
          <w:lang w:eastAsia="zh-CN" w:bidi="en-US"/>
        </w:rPr>
        <w:t>,</w:t>
      </w:r>
      <w:r w:rsidRPr="00D42E57">
        <w:rPr>
          <w:snapToGrid w:val="0"/>
          <w:color w:val="000000" w:themeColor="text1"/>
          <w:sz w:val="20"/>
          <w:lang w:eastAsia="zh-CN" w:bidi="en-US"/>
        </w:rPr>
        <w:t xml:space="preserve"> which can reduce the influence of unreasonable data and consider the relationships among the input values of attributes, whereas Zhang et al.’s method</w:t>
      </w:r>
      <w:r w:rsidRPr="00D42E57">
        <w:rPr>
          <w:sz w:val="20"/>
          <w:lang w:eastAsia="zh-CN" w:bidi="en-US"/>
        </w:rPr>
        <w:t xml:space="preserve"> is</w:t>
      </w:r>
      <w:r w:rsidRPr="00D42E57">
        <w:rPr>
          <w:snapToGrid w:val="0"/>
          <w:color w:val="000000" w:themeColor="text1"/>
          <w:sz w:val="20"/>
          <w:lang w:eastAsia="zh-CN" w:bidi="en-US"/>
        </w:rPr>
        <w:t xml:space="preserve"> based on the PA operator. Thus, the proposed method can obtain more reliable aggregation results </w:t>
      </w:r>
      <w:r w:rsidRPr="00D42E57">
        <w:rPr>
          <w:sz w:val="20"/>
          <w:lang w:eastAsia="zh-CN" w:bidi="en-US"/>
        </w:rPr>
        <w:t>by</w:t>
      </w:r>
      <w:r w:rsidRPr="00D42E57">
        <w:rPr>
          <w:snapToGrid w:val="0"/>
          <w:color w:val="000000" w:themeColor="text1"/>
          <w:sz w:val="20"/>
          <w:lang w:eastAsia="zh-CN" w:bidi="en-US"/>
        </w:rPr>
        <w:t xml:space="preserve"> considering the </w:t>
      </w:r>
      <w:r w:rsidRPr="00D42E57">
        <w:rPr>
          <w:snapToGrid w:val="0"/>
          <w:color w:val="auto"/>
          <w:sz w:val="20"/>
          <w:lang w:eastAsia="zh-CN" w:bidi="en-US"/>
        </w:rPr>
        <w:t>interrelationships of attributes a</w:t>
      </w:r>
      <w:r w:rsidRPr="00D42E57">
        <w:rPr>
          <w:snapToGrid w:val="0"/>
          <w:color w:val="000000" w:themeColor="text1"/>
          <w:sz w:val="20"/>
          <w:lang w:eastAsia="zh-CN" w:bidi="en-US"/>
        </w:rPr>
        <w:t>nd partitioned attributes.</w:t>
      </w:r>
    </w:p>
    <w:p w14:paraId="50535048" w14:textId="487FD8C0" w:rsidR="00F43B2F" w:rsidRPr="00D42E57" w:rsidRDefault="00F43B2F" w:rsidP="00F43B2F">
      <w:pPr>
        <w:pStyle w:val="ae"/>
        <w:widowControl w:val="0"/>
        <w:numPr>
          <w:ilvl w:val="0"/>
          <w:numId w:val="12"/>
        </w:numPr>
        <w:adjustRightInd w:val="0"/>
        <w:snapToGrid w:val="0"/>
        <w:spacing w:line="480" w:lineRule="auto"/>
        <w:ind w:firstLineChars="0" w:firstLine="210"/>
        <w:rPr>
          <w:snapToGrid w:val="0"/>
          <w:color w:val="auto"/>
          <w:sz w:val="20"/>
          <w:lang w:eastAsia="zh-CN" w:bidi="en-US"/>
        </w:rPr>
      </w:pPr>
      <w:r w:rsidRPr="00D42E57">
        <w:rPr>
          <w:snapToGrid w:val="0"/>
          <w:color w:val="auto"/>
          <w:sz w:val="20"/>
          <w:lang w:eastAsia="zh-CN" w:bidi="en-US"/>
        </w:rPr>
        <w:t xml:space="preserve">Comparison with Liu and Wang’s method [25] based on </w:t>
      </w:r>
      <w:r w:rsidRPr="00D42E57">
        <w:rPr>
          <w:color w:val="auto"/>
          <w:sz w:val="20"/>
          <w:lang w:eastAsia="zh-CN" w:bidi="en-US"/>
        </w:rPr>
        <w:t xml:space="preserve">the </w:t>
      </w:r>
      <w:r w:rsidRPr="00D42E57">
        <w:rPr>
          <w:i/>
          <w:color w:val="auto"/>
          <w:sz w:val="20"/>
        </w:rPr>
        <w:t>q</w:t>
      </w:r>
      <w:r w:rsidRPr="00D42E57">
        <w:rPr>
          <w:color w:val="auto"/>
          <w:sz w:val="20"/>
        </w:rPr>
        <w:t xml:space="preserve">-rung orthopair fuzzy weighted averaging </w:t>
      </w:r>
      <w:r w:rsidRPr="00D42E57">
        <w:rPr>
          <w:snapToGrid w:val="0"/>
          <w:color w:val="auto"/>
          <w:sz w:val="20"/>
          <w:lang w:eastAsia="zh-CN" w:bidi="en-US"/>
        </w:rPr>
        <w:t>(</w:t>
      </w:r>
      <w:r w:rsidRPr="00D42E57">
        <w:rPr>
          <w:i/>
          <w:snapToGrid w:val="0"/>
          <w:color w:val="auto"/>
          <w:sz w:val="20"/>
          <w:lang w:eastAsia="zh-CN" w:bidi="en-US"/>
        </w:rPr>
        <w:t>q</w:t>
      </w:r>
      <w:r w:rsidRPr="00D42E57">
        <w:rPr>
          <w:snapToGrid w:val="0"/>
          <w:color w:val="auto"/>
          <w:sz w:val="20"/>
          <w:lang w:eastAsia="zh-CN" w:bidi="en-US"/>
        </w:rPr>
        <w:t>ROFWA)</w:t>
      </w:r>
      <w:r w:rsidRPr="00D42E57">
        <w:rPr>
          <w:color w:val="auto"/>
          <w:sz w:val="20"/>
        </w:rPr>
        <w:t xml:space="preserve"> </w:t>
      </w:r>
      <w:r w:rsidRPr="00D42E57">
        <w:rPr>
          <w:snapToGrid w:val="0"/>
          <w:color w:val="auto"/>
          <w:sz w:val="20"/>
          <w:lang w:eastAsia="zh-CN" w:bidi="en-US"/>
        </w:rPr>
        <w:t>operator</w:t>
      </w:r>
      <w:r w:rsidRPr="00D42E57">
        <w:rPr>
          <w:color w:val="auto"/>
          <w:sz w:val="20"/>
        </w:rPr>
        <w:t xml:space="preserve">: </w:t>
      </w:r>
      <w:r w:rsidR="009824D3" w:rsidRPr="00D42E57">
        <w:rPr>
          <w:color w:val="auto"/>
          <w:sz w:val="20"/>
        </w:rPr>
        <w:t xml:space="preserve">It can be seen from </w:t>
      </w:r>
      <w:r w:rsidRPr="00D42E57">
        <w:rPr>
          <w:color w:val="auto"/>
          <w:sz w:val="20"/>
        </w:rPr>
        <w:t xml:space="preserve">Table 11 that the ranking results </w:t>
      </w:r>
      <w:r w:rsidRPr="00D42E57">
        <w:rPr>
          <w:rFonts w:eastAsia="宋体"/>
          <w:color w:val="auto"/>
          <w:sz w:val="20"/>
          <w:lang w:eastAsia="zh-CN"/>
        </w:rPr>
        <w:t xml:space="preserve">of both methods are the same except for the two </w:t>
      </w:r>
      <w:r w:rsidRPr="00D42E57">
        <w:rPr>
          <w:snapToGrid w:val="0"/>
          <w:color w:val="auto"/>
          <w:sz w:val="20"/>
          <w:lang w:eastAsia="zh-CN" w:bidi="en-US"/>
        </w:rPr>
        <w:t xml:space="preserve">alternatives ranked fourth and fifth. Although the two operators have the same results for this example, the </w:t>
      </w:r>
      <w:r w:rsidRPr="00D42E57">
        <w:rPr>
          <w:i/>
          <w:iCs/>
          <w:snapToGrid w:val="0"/>
          <w:color w:val="auto"/>
          <w:sz w:val="20"/>
          <w:lang w:eastAsia="zh-CN" w:bidi="en-US"/>
        </w:rPr>
        <w:t>q</w:t>
      </w:r>
      <w:r w:rsidRPr="00D42E57">
        <w:rPr>
          <w:snapToGrid w:val="0"/>
          <w:color w:val="auto"/>
          <w:sz w:val="20"/>
          <w:lang w:eastAsia="zh-CN" w:bidi="en-US"/>
        </w:rPr>
        <w:t xml:space="preserve">ROFWA operator can only perform simple weighted averaging operations on </w:t>
      </w:r>
      <w:r w:rsidRPr="00D42E57">
        <w:rPr>
          <w:i/>
          <w:iCs/>
          <w:snapToGrid w:val="0"/>
          <w:color w:val="auto"/>
          <w:sz w:val="20"/>
          <w:lang w:eastAsia="zh-CN" w:bidi="en-US"/>
        </w:rPr>
        <w:t>q</w:t>
      </w:r>
      <w:r w:rsidRPr="00D42E57">
        <w:rPr>
          <w:snapToGrid w:val="0"/>
          <w:color w:val="auto"/>
          <w:sz w:val="20"/>
          <w:lang w:eastAsia="zh-CN" w:bidi="en-US"/>
        </w:rPr>
        <w:t>ROFNs</w:t>
      </w:r>
      <w:r w:rsidRPr="00D42E57">
        <w:rPr>
          <w:color w:val="auto"/>
          <w:sz w:val="20"/>
          <w:lang w:eastAsia="zh-CN" w:bidi="en-US"/>
        </w:rPr>
        <w:t>,</w:t>
      </w:r>
      <w:r w:rsidRPr="00D42E57">
        <w:rPr>
          <w:snapToGrid w:val="0"/>
          <w:color w:val="auto"/>
          <w:sz w:val="20"/>
          <w:lang w:eastAsia="zh-CN" w:bidi="en-US"/>
        </w:rPr>
        <w:t xml:space="preserve"> and it does not consider the interrelationship among different input attribute values. As in the above example, attribute </w:t>
      </w:r>
      <w:r w:rsidRPr="00D42E57">
        <w:rPr>
          <w:i/>
          <w:snapToGrid w:val="0"/>
          <w:color w:val="auto"/>
          <w:sz w:val="20"/>
          <w:lang w:eastAsia="zh-CN" w:bidi="en-US"/>
        </w:rPr>
        <w:t>C</w:t>
      </w:r>
      <w:r w:rsidRPr="00D42E57">
        <w:rPr>
          <w:snapToGrid w:val="0"/>
          <w:color w:val="auto"/>
          <w:sz w:val="20"/>
          <w:vertAlign w:val="subscript"/>
          <w:lang w:eastAsia="zh-CN" w:bidi="en-US"/>
        </w:rPr>
        <w:t xml:space="preserve">1 </w:t>
      </w:r>
      <w:r w:rsidRPr="00D42E57">
        <w:rPr>
          <w:snapToGrid w:val="0"/>
          <w:color w:val="auto"/>
          <w:sz w:val="20"/>
          <w:lang w:eastAsia="zh-CN" w:bidi="en-US"/>
        </w:rPr>
        <w:t>is related to attribute</w:t>
      </w:r>
      <w:r w:rsidRPr="00D42E57">
        <w:rPr>
          <w:i/>
          <w:snapToGrid w:val="0"/>
          <w:color w:val="auto"/>
          <w:sz w:val="20"/>
          <w:lang w:eastAsia="zh-CN" w:bidi="en-US"/>
        </w:rPr>
        <w:t xml:space="preserve"> C</w:t>
      </w:r>
      <w:r w:rsidRPr="00D42E57">
        <w:rPr>
          <w:snapToGrid w:val="0"/>
          <w:color w:val="auto"/>
          <w:sz w:val="20"/>
          <w:vertAlign w:val="subscript"/>
          <w:lang w:eastAsia="zh-CN" w:bidi="en-US"/>
        </w:rPr>
        <w:t>2</w:t>
      </w:r>
      <w:r w:rsidRPr="00F439BB">
        <w:rPr>
          <w:color w:val="auto"/>
          <w:sz w:val="20"/>
          <w:lang w:eastAsia="zh-CN" w:bidi="en-US"/>
        </w:rPr>
        <w:t>,</w:t>
      </w:r>
      <w:r w:rsidRPr="00D42E57">
        <w:rPr>
          <w:snapToGrid w:val="0"/>
          <w:color w:val="auto"/>
          <w:sz w:val="20"/>
          <w:vertAlign w:val="subscript"/>
          <w:lang w:eastAsia="zh-CN" w:bidi="en-US"/>
        </w:rPr>
        <w:t xml:space="preserve"> </w:t>
      </w:r>
      <w:r w:rsidRPr="00D42E57">
        <w:rPr>
          <w:snapToGrid w:val="0"/>
          <w:color w:val="auto"/>
          <w:sz w:val="20"/>
          <w:lang w:eastAsia="zh-CN" w:bidi="en-US"/>
        </w:rPr>
        <w:t>and attribute</w:t>
      </w:r>
      <w:r w:rsidRPr="00D42E57">
        <w:rPr>
          <w:i/>
          <w:snapToGrid w:val="0"/>
          <w:color w:val="auto"/>
          <w:sz w:val="20"/>
          <w:lang w:eastAsia="zh-CN" w:bidi="en-US"/>
        </w:rPr>
        <w:t xml:space="preserve"> C</w:t>
      </w:r>
      <w:r w:rsidRPr="00D42E57">
        <w:rPr>
          <w:snapToGrid w:val="0"/>
          <w:color w:val="auto"/>
          <w:sz w:val="20"/>
          <w:vertAlign w:val="subscript"/>
          <w:lang w:eastAsia="zh-CN" w:bidi="en-US"/>
        </w:rPr>
        <w:t>3</w:t>
      </w:r>
      <w:r w:rsidRPr="00D42E57">
        <w:rPr>
          <w:snapToGrid w:val="0"/>
          <w:color w:val="auto"/>
          <w:sz w:val="20"/>
          <w:lang w:eastAsia="zh-CN" w:bidi="en-US"/>
        </w:rPr>
        <w:t xml:space="preserve"> is related to attribute</w:t>
      </w:r>
      <w:r w:rsidRPr="00D42E57">
        <w:rPr>
          <w:i/>
          <w:snapToGrid w:val="0"/>
          <w:color w:val="auto"/>
          <w:sz w:val="20"/>
          <w:lang w:eastAsia="zh-CN" w:bidi="en-US"/>
        </w:rPr>
        <w:t xml:space="preserve"> C</w:t>
      </w:r>
      <w:r w:rsidRPr="00D42E57">
        <w:rPr>
          <w:snapToGrid w:val="0"/>
          <w:color w:val="auto"/>
          <w:sz w:val="20"/>
          <w:vertAlign w:val="subscript"/>
          <w:lang w:eastAsia="zh-CN" w:bidi="en-US"/>
        </w:rPr>
        <w:t>4</w:t>
      </w:r>
      <w:r w:rsidRPr="00D42E57">
        <w:rPr>
          <w:snapToGrid w:val="0"/>
          <w:color w:val="auto"/>
          <w:sz w:val="20"/>
          <w:lang w:eastAsia="zh-CN" w:bidi="en-US"/>
        </w:rPr>
        <w:t xml:space="preserve">. The </w:t>
      </w:r>
      <w:r w:rsidRPr="00D42E57">
        <w:rPr>
          <w:color w:val="auto"/>
          <w:sz w:val="20"/>
        </w:rPr>
        <w:t xml:space="preserve">proposed </w:t>
      </w:r>
      <w:r w:rsidRPr="00D42E57">
        <w:rPr>
          <w:i/>
          <w:iCs/>
          <w:color w:val="auto"/>
          <w:sz w:val="20"/>
        </w:rPr>
        <w:t>q</w:t>
      </w:r>
      <w:r w:rsidRPr="00D42E57">
        <w:rPr>
          <w:color w:val="auto"/>
          <w:sz w:val="20"/>
        </w:rPr>
        <w:t xml:space="preserve">ROFDWPPHM operator </w:t>
      </w:r>
      <w:r w:rsidRPr="00D42E57">
        <w:rPr>
          <w:strike/>
          <w:color w:val="auto"/>
          <w:sz w:val="20"/>
        </w:rPr>
        <w:t xml:space="preserve">in the paper </w:t>
      </w:r>
      <w:r w:rsidRPr="00D42E57">
        <w:rPr>
          <w:color w:val="auto"/>
          <w:sz w:val="20"/>
        </w:rPr>
        <w:t xml:space="preserve">can reflect the interrelationships among different attributes, especially in the case of the combination of the PA and PHM operators. Thus, the proposed method is more reliable than Liu </w:t>
      </w:r>
      <w:r w:rsidRPr="00D42E57">
        <w:rPr>
          <w:snapToGrid w:val="0"/>
          <w:color w:val="auto"/>
          <w:sz w:val="20"/>
          <w:lang w:eastAsia="zh-CN" w:bidi="en-US"/>
        </w:rPr>
        <w:t>and Wang’s method</w:t>
      </w:r>
      <w:r w:rsidRPr="00D42E57">
        <w:rPr>
          <w:color w:val="auto"/>
          <w:sz w:val="20"/>
        </w:rPr>
        <w:t xml:space="preserve"> because it considers the interrelationships of the different input arguments.</w:t>
      </w:r>
    </w:p>
    <w:p w14:paraId="273BAC48" w14:textId="5E729087" w:rsidR="00F43B2F" w:rsidRPr="00D42E57" w:rsidRDefault="00F43B2F" w:rsidP="00F43B2F">
      <w:pPr>
        <w:pStyle w:val="ae"/>
        <w:widowControl w:val="0"/>
        <w:numPr>
          <w:ilvl w:val="0"/>
          <w:numId w:val="12"/>
        </w:numPr>
        <w:adjustRightInd w:val="0"/>
        <w:snapToGrid w:val="0"/>
        <w:spacing w:line="480" w:lineRule="auto"/>
        <w:ind w:firstLineChars="0" w:firstLine="210"/>
        <w:rPr>
          <w:snapToGrid w:val="0"/>
          <w:color w:val="auto"/>
          <w:sz w:val="20"/>
          <w:lang w:eastAsia="zh-CN" w:bidi="en-US"/>
        </w:rPr>
      </w:pPr>
      <w:r w:rsidRPr="00D42E57">
        <w:rPr>
          <w:snapToGrid w:val="0"/>
          <w:color w:val="auto"/>
          <w:sz w:val="20"/>
          <w:lang w:eastAsia="zh-CN" w:bidi="en-US"/>
        </w:rPr>
        <w:t xml:space="preserve">Comparison with Liu and Liu’s method [26] based on </w:t>
      </w:r>
      <w:r w:rsidRPr="00D42E57">
        <w:rPr>
          <w:color w:val="auto"/>
          <w:sz w:val="20"/>
          <w:lang w:eastAsia="zh-CN" w:bidi="en-US"/>
        </w:rPr>
        <w:t xml:space="preserve">the </w:t>
      </w:r>
      <w:r w:rsidRPr="00D42E57">
        <w:rPr>
          <w:i/>
          <w:color w:val="auto"/>
          <w:sz w:val="20"/>
        </w:rPr>
        <w:t>q</w:t>
      </w:r>
      <w:r w:rsidRPr="00D42E57">
        <w:rPr>
          <w:color w:val="auto"/>
          <w:sz w:val="20"/>
        </w:rPr>
        <w:t xml:space="preserve">-rung orthopair fuzzy weighted Bonferroni mean </w:t>
      </w:r>
      <w:r w:rsidRPr="00D42E57">
        <w:rPr>
          <w:snapToGrid w:val="0"/>
          <w:color w:val="auto"/>
          <w:sz w:val="20"/>
          <w:lang w:eastAsia="zh-CN" w:bidi="en-US"/>
        </w:rPr>
        <w:t>(</w:t>
      </w:r>
      <w:r w:rsidRPr="00D42E57">
        <w:rPr>
          <w:i/>
          <w:snapToGrid w:val="0"/>
          <w:color w:val="auto"/>
          <w:sz w:val="20"/>
          <w:lang w:eastAsia="zh-CN" w:bidi="en-US"/>
        </w:rPr>
        <w:t>q</w:t>
      </w:r>
      <w:r w:rsidRPr="00D42E57">
        <w:rPr>
          <w:snapToGrid w:val="0"/>
          <w:color w:val="auto"/>
          <w:sz w:val="20"/>
          <w:lang w:eastAsia="zh-CN" w:bidi="en-US"/>
        </w:rPr>
        <w:t>ROFWBM)</w:t>
      </w:r>
      <w:r w:rsidRPr="00D42E57">
        <w:rPr>
          <w:color w:val="auto"/>
          <w:sz w:val="20"/>
        </w:rPr>
        <w:t xml:space="preserve"> </w:t>
      </w:r>
      <w:r w:rsidRPr="00D42E57">
        <w:rPr>
          <w:snapToGrid w:val="0"/>
          <w:color w:val="auto"/>
          <w:sz w:val="20"/>
          <w:lang w:eastAsia="zh-CN" w:bidi="en-US"/>
        </w:rPr>
        <w:t>operator</w:t>
      </w:r>
      <w:r w:rsidRPr="00D42E57">
        <w:rPr>
          <w:color w:val="auto"/>
          <w:sz w:val="20"/>
        </w:rPr>
        <w:t xml:space="preserve">: It can be seen from Table 11 that the ranking results </w:t>
      </w:r>
      <w:r w:rsidRPr="00D42E57">
        <w:rPr>
          <w:rFonts w:eastAsia="宋体"/>
          <w:color w:val="auto"/>
          <w:sz w:val="20"/>
          <w:lang w:eastAsia="zh-CN"/>
        </w:rPr>
        <w:t xml:space="preserve">of both methods are the same except for two </w:t>
      </w:r>
      <w:r w:rsidRPr="00D42E57">
        <w:rPr>
          <w:snapToGrid w:val="0"/>
          <w:color w:val="auto"/>
          <w:sz w:val="20"/>
          <w:lang w:eastAsia="zh-CN" w:bidi="en-US"/>
        </w:rPr>
        <w:t>alternatives ranked fourth (</w:t>
      </w:r>
      <w:r w:rsidRPr="00D42E57">
        <w:rPr>
          <w:i/>
          <w:iCs/>
          <w:snapToGrid w:val="0"/>
          <w:color w:val="auto"/>
          <w:sz w:val="20"/>
          <w:lang w:eastAsia="zh-CN" w:bidi="en-US"/>
        </w:rPr>
        <w:t>A</w:t>
      </w:r>
      <w:r w:rsidRPr="00D42E57">
        <w:rPr>
          <w:snapToGrid w:val="0"/>
          <w:color w:val="auto"/>
          <w:sz w:val="20"/>
          <w:vertAlign w:val="subscript"/>
          <w:lang w:eastAsia="zh-CN" w:bidi="en-US"/>
        </w:rPr>
        <w:t>1</w:t>
      </w:r>
      <w:r w:rsidRPr="00D42E57">
        <w:rPr>
          <w:snapToGrid w:val="0"/>
          <w:color w:val="auto"/>
          <w:sz w:val="20"/>
          <w:lang w:eastAsia="zh-CN" w:bidi="en-US"/>
        </w:rPr>
        <w:t>) and fifth</w:t>
      </w:r>
      <w:r w:rsidRPr="00D42E57">
        <w:rPr>
          <w:i/>
          <w:iCs/>
          <w:snapToGrid w:val="0"/>
          <w:color w:val="auto"/>
          <w:sz w:val="20"/>
          <w:lang w:eastAsia="zh-CN" w:bidi="en-US"/>
        </w:rPr>
        <w:t xml:space="preserve"> </w:t>
      </w:r>
      <w:r w:rsidRPr="00D42E57">
        <w:rPr>
          <w:snapToGrid w:val="0"/>
          <w:color w:val="auto"/>
          <w:sz w:val="20"/>
          <w:lang w:eastAsia="zh-CN" w:bidi="en-US"/>
        </w:rPr>
        <w:t>(</w:t>
      </w:r>
      <w:r w:rsidRPr="00D42E57">
        <w:rPr>
          <w:i/>
          <w:iCs/>
          <w:snapToGrid w:val="0"/>
          <w:color w:val="auto"/>
          <w:sz w:val="20"/>
          <w:lang w:eastAsia="zh-CN" w:bidi="en-US"/>
        </w:rPr>
        <w:t>A</w:t>
      </w:r>
      <w:r w:rsidRPr="00D42E57">
        <w:rPr>
          <w:snapToGrid w:val="0"/>
          <w:color w:val="auto"/>
          <w:sz w:val="20"/>
          <w:vertAlign w:val="subscript"/>
          <w:lang w:eastAsia="zh-CN" w:bidi="en-US"/>
        </w:rPr>
        <w:t>3</w:t>
      </w:r>
      <w:r w:rsidRPr="00D42E57">
        <w:rPr>
          <w:snapToGrid w:val="0"/>
          <w:color w:val="auto"/>
          <w:sz w:val="20"/>
          <w:lang w:eastAsia="zh-CN" w:bidi="en-US"/>
        </w:rPr>
        <w:t xml:space="preserve">). The </w:t>
      </w:r>
      <w:r w:rsidRPr="00D42E57">
        <w:rPr>
          <w:i/>
          <w:snapToGrid w:val="0"/>
          <w:color w:val="auto"/>
          <w:sz w:val="20"/>
          <w:lang w:eastAsia="zh-CN" w:bidi="en-US"/>
        </w:rPr>
        <w:t>q</w:t>
      </w:r>
      <w:r w:rsidRPr="00D42E57">
        <w:rPr>
          <w:snapToGrid w:val="0"/>
          <w:color w:val="auto"/>
          <w:sz w:val="20"/>
          <w:lang w:eastAsia="zh-CN" w:bidi="en-US"/>
        </w:rPr>
        <w:t>ROFWBM</w:t>
      </w:r>
      <w:r w:rsidRPr="00D42E57">
        <w:rPr>
          <w:color w:val="auto"/>
          <w:sz w:val="20"/>
        </w:rPr>
        <w:t xml:space="preserve"> </w:t>
      </w:r>
      <w:r w:rsidRPr="00D42E57">
        <w:rPr>
          <w:snapToGrid w:val="0"/>
          <w:color w:val="auto"/>
          <w:sz w:val="20"/>
          <w:lang w:eastAsia="zh-CN" w:bidi="en-US"/>
        </w:rPr>
        <w:t>operator</w:t>
      </w:r>
      <w:r w:rsidRPr="00D42E57">
        <w:rPr>
          <w:color w:val="auto"/>
          <w:sz w:val="20"/>
        </w:rPr>
        <w:t xml:space="preserve"> is extended from the BM operator to aggregate </w:t>
      </w:r>
      <w:r w:rsidRPr="00D42E57">
        <w:rPr>
          <w:i/>
          <w:iCs/>
          <w:color w:val="auto"/>
          <w:sz w:val="20"/>
        </w:rPr>
        <w:t>q</w:t>
      </w:r>
      <w:r w:rsidRPr="00D42E57">
        <w:rPr>
          <w:color w:val="auto"/>
          <w:sz w:val="20"/>
        </w:rPr>
        <w:t xml:space="preserve">ROFNs, </w:t>
      </w:r>
      <w:r w:rsidRPr="00D42E57">
        <w:rPr>
          <w:snapToGrid w:val="0"/>
          <w:color w:val="auto"/>
          <w:sz w:val="20"/>
          <w:lang w:eastAsia="zh-CN" w:bidi="en-US"/>
        </w:rPr>
        <w:t xml:space="preserve">whereas the proposed operator is based on the HM operator. </w:t>
      </w:r>
      <w:r w:rsidRPr="00D42E57">
        <w:rPr>
          <w:color w:val="auto"/>
          <w:sz w:val="20"/>
        </w:rPr>
        <w:t xml:space="preserve">Yu et al. [39] demonstrated that the HM operator has more advantages than the BM operator. In addition, the </w:t>
      </w:r>
      <w:r w:rsidRPr="00D42E57">
        <w:rPr>
          <w:i/>
          <w:iCs/>
          <w:color w:val="auto"/>
          <w:sz w:val="20"/>
        </w:rPr>
        <w:t>q</w:t>
      </w:r>
      <w:r w:rsidRPr="00D42E57">
        <w:rPr>
          <w:color w:val="auto"/>
          <w:sz w:val="20"/>
        </w:rPr>
        <w:t>ROFWBM operator assumes that each</w:t>
      </w:r>
      <w:r w:rsidRPr="00D42E57">
        <w:rPr>
          <w:snapToGrid w:val="0"/>
          <w:color w:val="auto"/>
          <w:sz w:val="20"/>
          <w:lang w:eastAsia="zh-CN" w:bidi="en-US"/>
        </w:rPr>
        <w:t xml:space="preserve"> attribute is related to all the other attributes, which obviously is not the case in most real situations. In contrast with </w:t>
      </w:r>
      <w:r w:rsidRPr="00D42E57">
        <w:rPr>
          <w:color w:val="auto"/>
          <w:sz w:val="20"/>
          <w:lang w:eastAsia="zh-CN" w:bidi="en-US"/>
        </w:rPr>
        <w:t xml:space="preserve">the </w:t>
      </w:r>
      <w:r w:rsidRPr="00D42E57">
        <w:rPr>
          <w:snapToGrid w:val="0"/>
          <w:color w:val="auto"/>
          <w:sz w:val="20"/>
          <w:lang w:eastAsia="zh-CN" w:bidi="en-US"/>
        </w:rPr>
        <w:t xml:space="preserve">proposed </w:t>
      </w:r>
      <w:r w:rsidRPr="00D42E57">
        <w:rPr>
          <w:i/>
          <w:snapToGrid w:val="0"/>
          <w:color w:val="auto"/>
          <w:sz w:val="20"/>
          <w:lang w:eastAsia="zh-CN" w:bidi="en-US"/>
        </w:rPr>
        <w:t>q</w:t>
      </w:r>
      <w:r w:rsidRPr="00D42E57">
        <w:rPr>
          <w:snapToGrid w:val="0"/>
          <w:color w:val="auto"/>
          <w:sz w:val="20"/>
          <w:lang w:eastAsia="zh-CN" w:bidi="en-US"/>
        </w:rPr>
        <w:t xml:space="preserve">ROFWBM operator, the proposed </w:t>
      </w:r>
      <w:r w:rsidRPr="00D42E57">
        <w:rPr>
          <w:i/>
          <w:iCs/>
          <w:snapToGrid w:val="0"/>
          <w:color w:val="auto"/>
          <w:sz w:val="20"/>
          <w:lang w:eastAsia="zh-CN" w:bidi="en-US"/>
        </w:rPr>
        <w:t>q</w:t>
      </w:r>
      <w:r w:rsidRPr="00D42E57">
        <w:rPr>
          <w:snapToGrid w:val="0"/>
          <w:color w:val="auto"/>
          <w:sz w:val="20"/>
          <w:lang w:eastAsia="zh-CN" w:bidi="en-US"/>
        </w:rPr>
        <w:t xml:space="preserve">ROFDWPPHM operator eliminates the effect of </w:t>
      </w:r>
      <w:r w:rsidRPr="00D42E57">
        <w:rPr>
          <w:color w:val="auto"/>
          <w:sz w:val="20"/>
          <w:lang w:eastAsia="zh-CN" w:bidi="en-US"/>
        </w:rPr>
        <w:t xml:space="preserve">the </w:t>
      </w:r>
      <w:r w:rsidRPr="00D42E57">
        <w:rPr>
          <w:snapToGrid w:val="0"/>
          <w:color w:val="auto"/>
          <w:sz w:val="20"/>
          <w:lang w:eastAsia="zh-CN" w:bidi="en-US"/>
        </w:rPr>
        <w:t xml:space="preserve">association of unrelated attributes on aggregation and ordering results. Thus, </w:t>
      </w:r>
      <w:r w:rsidRPr="00D42E57">
        <w:rPr>
          <w:color w:val="auto"/>
          <w:sz w:val="20"/>
        </w:rPr>
        <w:t xml:space="preserve">the proposed method has more advantages than </w:t>
      </w:r>
      <w:r w:rsidRPr="00D42E57">
        <w:rPr>
          <w:snapToGrid w:val="0"/>
          <w:color w:val="auto"/>
          <w:sz w:val="20"/>
          <w:lang w:eastAsia="zh-CN" w:bidi="en-US"/>
        </w:rPr>
        <w:t>Liu and Liu’s method</w:t>
      </w:r>
      <w:r w:rsidRPr="00D42E57">
        <w:rPr>
          <w:color w:val="auto"/>
          <w:sz w:val="20"/>
        </w:rPr>
        <w:t xml:space="preserve"> because it considers the irrelevant relationships between input arguments in </w:t>
      </w:r>
      <w:r w:rsidRPr="00D42E57">
        <w:rPr>
          <w:strike/>
          <w:color w:val="auto"/>
          <w:sz w:val="20"/>
        </w:rPr>
        <w:t>the</w:t>
      </w:r>
      <w:r w:rsidRPr="00D42E57">
        <w:rPr>
          <w:color w:val="auto"/>
          <w:sz w:val="20"/>
        </w:rPr>
        <w:t xml:space="preserve"> real situations.</w:t>
      </w:r>
    </w:p>
    <w:p w14:paraId="374CFCA1" w14:textId="3206088B" w:rsidR="00F43B2F" w:rsidRPr="00D42E57" w:rsidRDefault="00F43B2F" w:rsidP="00F43B2F">
      <w:pPr>
        <w:pStyle w:val="ae"/>
        <w:widowControl w:val="0"/>
        <w:numPr>
          <w:ilvl w:val="0"/>
          <w:numId w:val="12"/>
        </w:numPr>
        <w:adjustRightInd w:val="0"/>
        <w:snapToGrid w:val="0"/>
        <w:spacing w:line="480" w:lineRule="auto"/>
        <w:ind w:firstLineChars="0" w:firstLine="210"/>
        <w:rPr>
          <w:snapToGrid w:val="0"/>
          <w:color w:val="auto"/>
          <w:sz w:val="20"/>
          <w:lang w:eastAsia="zh-CN" w:bidi="en-US"/>
        </w:rPr>
      </w:pPr>
      <w:r w:rsidRPr="00D42E57">
        <w:rPr>
          <w:snapToGrid w:val="0"/>
          <w:color w:val="auto"/>
          <w:sz w:val="20"/>
          <w:lang w:eastAsia="zh-CN" w:bidi="en-US"/>
        </w:rPr>
        <w:t xml:space="preserve">Comparison with </w:t>
      </w:r>
      <w:bookmarkStart w:id="206" w:name="OLE_LINK24"/>
      <w:bookmarkStart w:id="207" w:name="OLE_LINK26"/>
      <w:r w:rsidRPr="00D42E57">
        <w:rPr>
          <w:snapToGrid w:val="0"/>
          <w:color w:val="auto"/>
          <w:sz w:val="20"/>
          <w:lang w:eastAsia="zh-CN" w:bidi="en-US"/>
        </w:rPr>
        <w:t>Yang and Pang’s method</w:t>
      </w:r>
      <w:bookmarkEnd w:id="206"/>
      <w:bookmarkEnd w:id="207"/>
      <w:r w:rsidRPr="00D42E57">
        <w:rPr>
          <w:snapToGrid w:val="0"/>
          <w:color w:val="auto"/>
          <w:sz w:val="20"/>
          <w:lang w:eastAsia="zh-CN" w:bidi="en-US"/>
        </w:rPr>
        <w:t xml:space="preserve"> [28] based on the </w:t>
      </w:r>
      <w:r w:rsidRPr="00D42E57">
        <w:rPr>
          <w:i/>
          <w:color w:val="auto"/>
          <w:sz w:val="20"/>
        </w:rPr>
        <w:t>q</w:t>
      </w:r>
      <w:r w:rsidRPr="00D42E57">
        <w:rPr>
          <w:color w:val="auto"/>
          <w:sz w:val="20"/>
        </w:rPr>
        <w:t xml:space="preserve">-rung orthopair fuzzy weighted partitioned Bonferroni mean </w:t>
      </w:r>
      <w:r w:rsidRPr="00D42E57">
        <w:rPr>
          <w:snapToGrid w:val="0"/>
          <w:color w:val="auto"/>
          <w:sz w:val="20"/>
          <w:lang w:eastAsia="zh-CN" w:bidi="en-US"/>
        </w:rPr>
        <w:t>(</w:t>
      </w:r>
      <w:r w:rsidRPr="00D42E57">
        <w:rPr>
          <w:i/>
          <w:snapToGrid w:val="0"/>
          <w:color w:val="auto"/>
          <w:sz w:val="20"/>
          <w:lang w:eastAsia="zh-CN" w:bidi="en-US"/>
        </w:rPr>
        <w:t>q</w:t>
      </w:r>
      <w:r w:rsidRPr="00D42E57">
        <w:rPr>
          <w:snapToGrid w:val="0"/>
          <w:color w:val="auto"/>
          <w:sz w:val="20"/>
          <w:lang w:eastAsia="zh-CN" w:bidi="en-US"/>
        </w:rPr>
        <w:t>ROFWPBM)</w:t>
      </w:r>
      <w:r w:rsidRPr="00D42E57">
        <w:rPr>
          <w:color w:val="auto"/>
          <w:sz w:val="20"/>
        </w:rPr>
        <w:t xml:space="preserve"> </w:t>
      </w:r>
      <w:r w:rsidRPr="00D42E57">
        <w:rPr>
          <w:snapToGrid w:val="0"/>
          <w:color w:val="auto"/>
          <w:sz w:val="20"/>
          <w:lang w:eastAsia="zh-CN" w:bidi="en-US"/>
        </w:rPr>
        <w:t>operator</w:t>
      </w:r>
      <w:r w:rsidRPr="00D42E57">
        <w:rPr>
          <w:color w:val="auto"/>
          <w:sz w:val="20"/>
        </w:rPr>
        <w:t xml:space="preserve">: As shown in Table 11, the ranking results of the </w:t>
      </w:r>
      <w:r w:rsidRPr="00D42E57">
        <w:rPr>
          <w:color w:val="auto"/>
          <w:sz w:val="20"/>
        </w:rPr>
        <w:lastRenderedPageBreak/>
        <w:t xml:space="preserve">alternatives </w:t>
      </w:r>
      <w:r w:rsidRPr="00D42E57">
        <w:rPr>
          <w:snapToGrid w:val="0"/>
          <w:color w:val="auto"/>
          <w:sz w:val="20"/>
          <w:lang w:eastAsia="zh-CN" w:bidi="en-US"/>
        </w:rPr>
        <w:t xml:space="preserve">obtained by Yang and Pang’s method </w:t>
      </w:r>
      <w:r w:rsidRPr="00D42E57">
        <w:rPr>
          <w:color w:val="auto"/>
          <w:sz w:val="20"/>
          <w:lang w:eastAsia="zh-CN" w:bidi="en-US"/>
        </w:rPr>
        <w:t>are</w:t>
      </w:r>
      <w:r w:rsidRPr="00D42E57">
        <w:rPr>
          <w:snapToGrid w:val="0"/>
          <w:color w:val="auto"/>
          <w:sz w:val="20"/>
          <w:lang w:eastAsia="zh-CN" w:bidi="en-US"/>
        </w:rPr>
        <w:t xml:space="preserve"> different from </w:t>
      </w:r>
      <w:r w:rsidRPr="00D42E57">
        <w:rPr>
          <w:color w:val="auto"/>
          <w:sz w:val="20"/>
          <w:lang w:eastAsia="zh-CN" w:bidi="en-US"/>
        </w:rPr>
        <w:t>those</w:t>
      </w:r>
      <w:r w:rsidRPr="00D42E57">
        <w:rPr>
          <w:snapToGrid w:val="0"/>
          <w:color w:val="auto"/>
          <w:sz w:val="20"/>
          <w:lang w:eastAsia="zh-CN" w:bidi="en-US"/>
        </w:rPr>
        <w:t xml:space="preserve"> obtained by the proposed method. The </w:t>
      </w:r>
      <w:r w:rsidRPr="00D42E57">
        <w:rPr>
          <w:i/>
          <w:snapToGrid w:val="0"/>
          <w:color w:val="auto"/>
          <w:sz w:val="20"/>
          <w:lang w:eastAsia="zh-CN" w:bidi="en-US"/>
        </w:rPr>
        <w:t>q</w:t>
      </w:r>
      <w:r w:rsidRPr="00D42E57">
        <w:rPr>
          <w:snapToGrid w:val="0"/>
          <w:color w:val="auto"/>
          <w:sz w:val="20"/>
          <w:lang w:eastAsia="zh-CN" w:bidi="en-US"/>
        </w:rPr>
        <w:t>ROFWPBM</w:t>
      </w:r>
      <w:r w:rsidRPr="00D42E57">
        <w:rPr>
          <w:color w:val="auto"/>
          <w:sz w:val="20"/>
        </w:rPr>
        <w:t xml:space="preserve"> </w:t>
      </w:r>
      <w:r w:rsidRPr="00D42E57">
        <w:rPr>
          <w:snapToGrid w:val="0"/>
          <w:color w:val="auto"/>
          <w:sz w:val="20"/>
          <w:lang w:eastAsia="zh-CN" w:bidi="en-US"/>
        </w:rPr>
        <w:t>operator</w:t>
      </w:r>
      <w:r w:rsidRPr="00D42E57">
        <w:rPr>
          <w:color w:val="auto"/>
          <w:sz w:val="20"/>
        </w:rPr>
        <w:t xml:space="preserve"> is extended from the PBM operator to aggregate </w:t>
      </w:r>
      <w:r w:rsidRPr="00D42E57">
        <w:rPr>
          <w:i/>
          <w:iCs/>
          <w:color w:val="auto"/>
          <w:sz w:val="20"/>
        </w:rPr>
        <w:t>q</w:t>
      </w:r>
      <w:r w:rsidRPr="00D42E57">
        <w:rPr>
          <w:color w:val="auto"/>
          <w:sz w:val="20"/>
        </w:rPr>
        <w:t xml:space="preserve">ROFNs, </w:t>
      </w:r>
      <w:r w:rsidRPr="00D42E57">
        <w:rPr>
          <w:snapToGrid w:val="0"/>
          <w:color w:val="auto"/>
          <w:sz w:val="20"/>
          <w:lang w:eastAsia="zh-CN" w:bidi="en-US"/>
        </w:rPr>
        <w:t>whereas the proposed operator is based on the PHM operator. Thus, the common feature of these two operators is that they can reflect the relationships between properties</w:t>
      </w:r>
      <w:r w:rsidRPr="00D42E57">
        <w:rPr>
          <w:color w:val="auto"/>
          <w:sz w:val="20"/>
          <w:lang w:eastAsia="zh-CN" w:bidi="en-US"/>
        </w:rPr>
        <w:t xml:space="preserve">; in particular, </w:t>
      </w:r>
      <w:r w:rsidRPr="00D42E57">
        <w:rPr>
          <w:snapToGrid w:val="0"/>
          <w:color w:val="auto"/>
          <w:sz w:val="20"/>
          <w:lang w:eastAsia="zh-CN" w:bidi="en-US"/>
        </w:rPr>
        <w:t xml:space="preserve">the relationships between unrelated properties can be considered by partition. However, </w:t>
      </w:r>
      <w:r w:rsidRPr="00D42E57">
        <w:rPr>
          <w:color w:val="auto"/>
          <w:sz w:val="20"/>
        </w:rPr>
        <w:t xml:space="preserve">the operational rules of the proposed method are based on the DTT rather than on the </w:t>
      </w:r>
      <w:r w:rsidRPr="00D42E57">
        <w:rPr>
          <w:snapToGrid w:val="0"/>
          <w:color w:val="auto"/>
          <w:sz w:val="20"/>
          <w:lang w:eastAsia="zh-CN" w:bidi="en-US"/>
        </w:rPr>
        <w:t xml:space="preserve">simple </w:t>
      </w:r>
      <w:r w:rsidRPr="00D42E57">
        <w:rPr>
          <w:color w:val="auto"/>
          <w:sz w:val="20"/>
        </w:rPr>
        <w:t xml:space="preserve">operational rules of </w:t>
      </w:r>
      <w:r w:rsidRPr="00D42E57">
        <w:rPr>
          <w:i/>
          <w:iCs/>
          <w:color w:val="auto"/>
          <w:sz w:val="20"/>
        </w:rPr>
        <w:t>q</w:t>
      </w:r>
      <w:r w:rsidRPr="00D42E57">
        <w:rPr>
          <w:color w:val="auto"/>
          <w:sz w:val="20"/>
        </w:rPr>
        <w:t xml:space="preserve">ROFNs, and the proposed method is further extended from the PHM operator to the power partitioned Heronian mean operator by incorporating the PA operator. This is why the ranking results obtained by the </w:t>
      </w:r>
      <w:r w:rsidRPr="00D42E57">
        <w:rPr>
          <w:i/>
          <w:snapToGrid w:val="0"/>
          <w:color w:val="auto"/>
          <w:sz w:val="20"/>
          <w:lang w:eastAsia="zh-CN" w:bidi="en-US"/>
        </w:rPr>
        <w:t>q</w:t>
      </w:r>
      <w:r w:rsidRPr="00D42E57">
        <w:rPr>
          <w:snapToGrid w:val="0"/>
          <w:color w:val="auto"/>
          <w:sz w:val="20"/>
          <w:lang w:eastAsia="zh-CN" w:bidi="en-US"/>
        </w:rPr>
        <w:t>ROFWPBM</w:t>
      </w:r>
      <w:r w:rsidRPr="00D42E57">
        <w:rPr>
          <w:color w:val="auto"/>
          <w:sz w:val="20"/>
        </w:rPr>
        <w:t xml:space="preserve"> operator are significantly different from those obtained by the </w:t>
      </w:r>
      <w:r w:rsidRPr="00D42E57">
        <w:rPr>
          <w:i/>
          <w:iCs/>
          <w:snapToGrid w:val="0"/>
          <w:color w:val="auto"/>
          <w:sz w:val="20"/>
          <w:lang w:eastAsia="zh-CN" w:bidi="en-US"/>
        </w:rPr>
        <w:t>q</w:t>
      </w:r>
      <w:r w:rsidRPr="00D42E57">
        <w:rPr>
          <w:snapToGrid w:val="0"/>
          <w:color w:val="auto"/>
          <w:sz w:val="20"/>
          <w:lang w:eastAsia="zh-CN" w:bidi="en-US"/>
        </w:rPr>
        <w:t>ROFDWPPHM</w:t>
      </w:r>
      <w:r w:rsidRPr="00D42E57">
        <w:rPr>
          <w:color w:val="auto"/>
          <w:sz w:val="20"/>
        </w:rPr>
        <w:t xml:space="preserve"> operator.</w:t>
      </w:r>
      <w:r w:rsidRPr="00D42E57">
        <w:rPr>
          <w:snapToGrid w:val="0"/>
          <w:color w:val="auto"/>
          <w:sz w:val="20"/>
          <w:lang w:eastAsia="zh-CN" w:bidi="en-US"/>
        </w:rPr>
        <w:t xml:space="preserve"> Thus, the proposed method is more suitable than Yang and Pang’s method for dealing with the example mentioned in this paper.</w:t>
      </w:r>
    </w:p>
    <w:p w14:paraId="1F84885A" w14:textId="41F3A080" w:rsidR="00F43B2F" w:rsidRPr="00D42E57" w:rsidRDefault="00F43B2F" w:rsidP="00F43B2F">
      <w:pPr>
        <w:pStyle w:val="ae"/>
        <w:widowControl w:val="0"/>
        <w:numPr>
          <w:ilvl w:val="0"/>
          <w:numId w:val="12"/>
        </w:numPr>
        <w:adjustRightInd w:val="0"/>
        <w:snapToGrid w:val="0"/>
        <w:spacing w:line="480" w:lineRule="auto"/>
        <w:ind w:firstLineChars="0" w:firstLine="210"/>
        <w:rPr>
          <w:snapToGrid w:val="0"/>
          <w:color w:val="auto"/>
          <w:sz w:val="20"/>
          <w:lang w:eastAsia="zh-CN" w:bidi="en-US"/>
        </w:rPr>
      </w:pPr>
      <w:r w:rsidRPr="00D42E57">
        <w:rPr>
          <w:snapToGrid w:val="0"/>
          <w:color w:val="auto"/>
          <w:sz w:val="20"/>
          <w:lang w:eastAsia="zh-CN" w:bidi="en-US"/>
        </w:rPr>
        <w:t xml:space="preserve">Comparison with Wei et al.’s method [37] based on </w:t>
      </w:r>
      <w:r w:rsidRPr="00D42E57">
        <w:rPr>
          <w:i/>
          <w:color w:val="auto"/>
          <w:sz w:val="20"/>
        </w:rPr>
        <w:t>q</w:t>
      </w:r>
      <w:r w:rsidRPr="00D42E57">
        <w:rPr>
          <w:color w:val="auto"/>
          <w:sz w:val="20"/>
        </w:rPr>
        <w:t xml:space="preserve">-rung orthopair fuzzy </w:t>
      </w:r>
      <w:r w:rsidRPr="00D42E57">
        <w:rPr>
          <w:snapToGrid w:val="0"/>
          <w:color w:val="auto"/>
          <w:sz w:val="20"/>
          <w:lang w:eastAsia="zh-CN" w:bidi="en-US"/>
        </w:rPr>
        <w:t>weighted</w:t>
      </w:r>
      <w:r w:rsidRPr="00D42E57">
        <w:rPr>
          <w:color w:val="auto"/>
        </w:rPr>
        <w:t xml:space="preserve"> </w:t>
      </w:r>
      <w:r w:rsidRPr="00D42E57">
        <w:rPr>
          <w:color w:val="auto"/>
          <w:sz w:val="20"/>
        </w:rPr>
        <w:t>geometric Heronian mean</w:t>
      </w:r>
      <w:r w:rsidRPr="00D42E57">
        <w:rPr>
          <w:snapToGrid w:val="0"/>
          <w:color w:val="auto"/>
          <w:sz w:val="20"/>
          <w:lang w:eastAsia="zh-CN" w:bidi="en-US"/>
        </w:rPr>
        <w:t xml:space="preserve"> (</w:t>
      </w:r>
      <w:r w:rsidRPr="00D42E57">
        <w:rPr>
          <w:i/>
          <w:snapToGrid w:val="0"/>
          <w:color w:val="auto"/>
          <w:sz w:val="20"/>
          <w:lang w:eastAsia="zh-CN" w:bidi="en-US"/>
        </w:rPr>
        <w:t>q</w:t>
      </w:r>
      <w:r w:rsidRPr="00D42E57">
        <w:rPr>
          <w:snapToGrid w:val="0"/>
          <w:color w:val="auto"/>
          <w:sz w:val="20"/>
          <w:lang w:eastAsia="zh-CN" w:bidi="en-US"/>
        </w:rPr>
        <w:t>ROFWGHM) operator</w:t>
      </w:r>
      <w:r w:rsidRPr="00D42E57">
        <w:rPr>
          <w:color w:val="auto"/>
          <w:sz w:val="20"/>
        </w:rPr>
        <w:t xml:space="preserve">: </w:t>
      </w:r>
      <w:r w:rsidR="009824D3" w:rsidRPr="00D42E57">
        <w:rPr>
          <w:snapToGrid w:val="0"/>
          <w:color w:val="auto"/>
          <w:sz w:val="20"/>
          <w:lang w:eastAsia="zh-CN" w:bidi="en-US"/>
        </w:rPr>
        <w:t>As can be seen from</w:t>
      </w:r>
      <w:r w:rsidRPr="00D42E57">
        <w:rPr>
          <w:snapToGrid w:val="0"/>
          <w:color w:val="auto"/>
          <w:sz w:val="20"/>
          <w:lang w:eastAsia="zh-CN" w:bidi="en-US"/>
        </w:rPr>
        <w:t xml:space="preserve"> Table 11</w:t>
      </w:r>
      <w:r w:rsidR="009824D3" w:rsidRPr="00D42E57">
        <w:rPr>
          <w:snapToGrid w:val="0"/>
          <w:color w:val="auto"/>
          <w:sz w:val="20"/>
          <w:lang w:eastAsia="zh-CN" w:bidi="en-US"/>
        </w:rPr>
        <w:t>,</w:t>
      </w:r>
      <w:r w:rsidRPr="00D42E57">
        <w:rPr>
          <w:snapToGrid w:val="0"/>
          <w:color w:val="auto"/>
          <w:sz w:val="20"/>
          <w:lang w:eastAsia="zh-CN" w:bidi="en-US"/>
        </w:rPr>
        <w:t xml:space="preserve"> the proposed method </w:t>
      </w:r>
      <w:r w:rsidRPr="00D42E57">
        <w:rPr>
          <w:color w:val="auto"/>
          <w:sz w:val="20"/>
          <w:lang w:eastAsia="zh-CN" w:bidi="en-US"/>
        </w:rPr>
        <w:t>obtains</w:t>
      </w:r>
      <w:r w:rsidRPr="00D42E57">
        <w:rPr>
          <w:snapToGrid w:val="0"/>
          <w:color w:val="auto"/>
          <w:sz w:val="20"/>
          <w:lang w:eastAsia="zh-CN" w:bidi="en-US"/>
        </w:rPr>
        <w:t xml:space="preserve"> the same first three alternatives as Wei et al.’s method, even though the </w:t>
      </w:r>
      <w:r w:rsidRPr="00D42E57">
        <w:rPr>
          <w:color w:val="auto"/>
          <w:sz w:val="20"/>
          <w:lang w:eastAsia="zh-CN" w:bidi="en-US"/>
        </w:rPr>
        <w:t>rankings</w:t>
      </w:r>
      <w:r w:rsidRPr="00D42E57">
        <w:rPr>
          <w:snapToGrid w:val="0"/>
          <w:color w:val="auto"/>
          <w:sz w:val="20"/>
          <w:lang w:eastAsia="zh-CN" w:bidi="en-US"/>
        </w:rPr>
        <w:t xml:space="preserve"> of </w:t>
      </w:r>
      <w:r w:rsidRPr="00D42E57">
        <w:rPr>
          <w:i/>
          <w:snapToGrid w:val="0"/>
          <w:color w:val="auto"/>
          <w:sz w:val="20"/>
          <w:lang w:eastAsia="zh-CN" w:bidi="en-US"/>
        </w:rPr>
        <w:t>A</w:t>
      </w:r>
      <w:r w:rsidRPr="00D42E57">
        <w:rPr>
          <w:snapToGrid w:val="0"/>
          <w:color w:val="auto"/>
          <w:sz w:val="20"/>
          <w:vertAlign w:val="subscript"/>
          <w:lang w:eastAsia="zh-CN" w:bidi="en-US"/>
        </w:rPr>
        <w:t xml:space="preserve">1 </w:t>
      </w:r>
      <w:r w:rsidRPr="00D42E57">
        <w:rPr>
          <w:snapToGrid w:val="0"/>
          <w:color w:val="auto"/>
          <w:sz w:val="20"/>
          <w:lang w:eastAsia="zh-CN" w:bidi="en-US"/>
        </w:rPr>
        <w:t>and</w:t>
      </w:r>
      <w:r w:rsidRPr="00D42E57">
        <w:rPr>
          <w:i/>
          <w:snapToGrid w:val="0"/>
          <w:color w:val="auto"/>
          <w:sz w:val="20"/>
          <w:lang w:eastAsia="zh-CN" w:bidi="en-US"/>
        </w:rPr>
        <w:t xml:space="preserve"> A</w:t>
      </w:r>
      <w:r w:rsidRPr="00D42E57">
        <w:rPr>
          <w:snapToGrid w:val="0"/>
          <w:color w:val="auto"/>
          <w:sz w:val="20"/>
          <w:vertAlign w:val="subscript"/>
          <w:lang w:eastAsia="zh-CN" w:bidi="en-US"/>
        </w:rPr>
        <w:t xml:space="preserve">3 </w:t>
      </w:r>
      <w:r w:rsidRPr="00D42E57">
        <w:rPr>
          <w:snapToGrid w:val="0"/>
          <w:color w:val="auto"/>
          <w:sz w:val="20"/>
          <w:lang w:eastAsia="zh-CN" w:bidi="en-US"/>
        </w:rPr>
        <w:t xml:space="preserve">are reversed. However, the GHM operator assumes that each attribute is related to all the other attributes and that there are some decision cases </w:t>
      </w:r>
      <w:r w:rsidRPr="00D42E57">
        <w:rPr>
          <w:rFonts w:eastAsiaTheme="minorEastAsia"/>
          <w:snapToGrid w:val="0"/>
          <w:color w:val="auto"/>
          <w:sz w:val="20"/>
          <w:lang w:eastAsia="zh-CN" w:bidi="en-US"/>
        </w:rPr>
        <w:t>that</w:t>
      </w:r>
      <w:r w:rsidRPr="00D42E57">
        <w:rPr>
          <w:snapToGrid w:val="0"/>
          <w:color w:val="auto"/>
          <w:sz w:val="20"/>
          <w:lang w:eastAsia="zh-CN" w:bidi="en-US"/>
        </w:rPr>
        <w:t xml:space="preserve"> do not satisfy this precondition.</w:t>
      </w:r>
      <w:r w:rsidRPr="00D42E57">
        <w:rPr>
          <w:color w:val="auto"/>
          <w:sz w:val="20"/>
          <w:lang w:eastAsia="zh-CN" w:bidi="en-US"/>
        </w:rPr>
        <w:t xml:space="preserve"> As in</w:t>
      </w:r>
      <w:r w:rsidRPr="00D42E57">
        <w:rPr>
          <w:snapToGrid w:val="0"/>
          <w:color w:val="auto"/>
          <w:sz w:val="20"/>
          <w:lang w:eastAsia="zh-CN" w:bidi="en-US"/>
        </w:rPr>
        <w:t xml:space="preserve"> the above investment selection example, the attributes </w:t>
      </w:r>
      <w:r w:rsidRPr="00D42E57">
        <w:rPr>
          <w:i/>
          <w:snapToGrid w:val="0"/>
          <w:color w:val="auto"/>
          <w:sz w:val="20"/>
          <w:lang w:eastAsia="zh-CN" w:bidi="en-US"/>
        </w:rPr>
        <w:t>C</w:t>
      </w:r>
      <w:r w:rsidRPr="00D42E57">
        <w:rPr>
          <w:snapToGrid w:val="0"/>
          <w:color w:val="auto"/>
          <w:sz w:val="20"/>
          <w:vertAlign w:val="subscript"/>
          <w:lang w:eastAsia="zh-CN" w:bidi="en-US"/>
        </w:rPr>
        <w:t xml:space="preserve">1 </w:t>
      </w:r>
      <w:r w:rsidRPr="00D42E57">
        <w:rPr>
          <w:snapToGrid w:val="0"/>
          <w:color w:val="auto"/>
          <w:sz w:val="20"/>
          <w:lang w:eastAsia="zh-CN" w:bidi="en-US"/>
        </w:rPr>
        <w:t>(the risk analysis) and</w:t>
      </w:r>
      <w:r w:rsidRPr="00D42E57">
        <w:rPr>
          <w:i/>
          <w:snapToGrid w:val="0"/>
          <w:color w:val="auto"/>
          <w:sz w:val="20"/>
          <w:lang w:eastAsia="zh-CN" w:bidi="en-US"/>
        </w:rPr>
        <w:t xml:space="preserve"> C</w:t>
      </w:r>
      <w:r w:rsidRPr="00D42E57">
        <w:rPr>
          <w:snapToGrid w:val="0"/>
          <w:color w:val="auto"/>
          <w:sz w:val="20"/>
          <w:vertAlign w:val="subscript"/>
          <w:lang w:eastAsia="zh-CN" w:bidi="en-US"/>
        </w:rPr>
        <w:t xml:space="preserve">2 </w:t>
      </w:r>
      <w:r w:rsidRPr="00D42E57">
        <w:rPr>
          <w:snapToGrid w:val="0"/>
          <w:color w:val="auto"/>
          <w:sz w:val="20"/>
          <w:lang w:eastAsia="zh-CN" w:bidi="en-US"/>
        </w:rPr>
        <w:t>(the growth analysis) have no relationship with the attributes</w:t>
      </w:r>
      <w:r w:rsidRPr="00D42E57">
        <w:rPr>
          <w:i/>
          <w:snapToGrid w:val="0"/>
          <w:color w:val="auto"/>
          <w:sz w:val="20"/>
          <w:lang w:eastAsia="zh-CN" w:bidi="en-US"/>
        </w:rPr>
        <w:t xml:space="preserve"> C</w:t>
      </w:r>
      <w:r w:rsidRPr="00D42E57">
        <w:rPr>
          <w:snapToGrid w:val="0"/>
          <w:color w:val="auto"/>
          <w:sz w:val="20"/>
          <w:vertAlign w:val="subscript"/>
          <w:lang w:eastAsia="zh-CN" w:bidi="en-US"/>
        </w:rPr>
        <w:t>3</w:t>
      </w:r>
      <w:r w:rsidRPr="00D42E57">
        <w:rPr>
          <w:snapToGrid w:val="0"/>
          <w:color w:val="auto"/>
          <w:sz w:val="20"/>
          <w:lang w:eastAsia="zh-CN" w:bidi="en-US"/>
        </w:rPr>
        <w:t xml:space="preserve"> (the social-political impact analysis) and</w:t>
      </w:r>
      <w:r w:rsidRPr="00D42E57">
        <w:rPr>
          <w:i/>
          <w:snapToGrid w:val="0"/>
          <w:color w:val="auto"/>
          <w:sz w:val="20"/>
          <w:lang w:eastAsia="zh-CN" w:bidi="en-US"/>
        </w:rPr>
        <w:t xml:space="preserve"> C</w:t>
      </w:r>
      <w:r w:rsidRPr="00D42E57">
        <w:rPr>
          <w:snapToGrid w:val="0"/>
          <w:color w:val="auto"/>
          <w:sz w:val="20"/>
          <w:vertAlign w:val="subscript"/>
          <w:lang w:eastAsia="zh-CN" w:bidi="en-US"/>
        </w:rPr>
        <w:t xml:space="preserve">4 </w:t>
      </w:r>
      <w:r w:rsidRPr="00D42E57">
        <w:rPr>
          <w:snapToGrid w:val="0"/>
          <w:color w:val="auto"/>
          <w:sz w:val="20"/>
          <w:lang w:eastAsia="zh-CN" w:bidi="en-US"/>
        </w:rPr>
        <w:t>(the environmental impact analysis). Thus, the proposed method is more suitable than Wei et al.’s method for dealing with MAGDM problems.</w:t>
      </w:r>
    </w:p>
    <w:p w14:paraId="3A6FB2B2" w14:textId="137CD94F" w:rsidR="00F43B2F" w:rsidRPr="00D42E57" w:rsidRDefault="00F43B2F" w:rsidP="00F43B2F">
      <w:pPr>
        <w:pStyle w:val="ae"/>
        <w:widowControl w:val="0"/>
        <w:numPr>
          <w:ilvl w:val="0"/>
          <w:numId w:val="12"/>
        </w:numPr>
        <w:adjustRightInd w:val="0"/>
        <w:snapToGrid w:val="0"/>
        <w:spacing w:line="480" w:lineRule="auto"/>
        <w:ind w:firstLineChars="0" w:firstLine="210"/>
        <w:rPr>
          <w:snapToGrid w:val="0"/>
          <w:color w:val="000000" w:themeColor="text1"/>
          <w:sz w:val="20"/>
          <w:lang w:eastAsia="zh-CN" w:bidi="en-US"/>
        </w:rPr>
      </w:pPr>
      <w:r w:rsidRPr="00D42E57">
        <w:rPr>
          <w:snapToGrid w:val="0"/>
          <w:color w:val="auto"/>
          <w:sz w:val="20"/>
          <w:lang w:eastAsia="zh-CN" w:bidi="en-US"/>
        </w:rPr>
        <w:t xml:space="preserve">Comparison with Liu et al.’s method [38] based on </w:t>
      </w:r>
      <w:r w:rsidRPr="00D42E57">
        <w:rPr>
          <w:i/>
          <w:color w:val="auto"/>
          <w:sz w:val="20"/>
        </w:rPr>
        <w:t>q</w:t>
      </w:r>
      <w:r w:rsidRPr="00D42E57">
        <w:rPr>
          <w:color w:val="auto"/>
          <w:sz w:val="20"/>
        </w:rPr>
        <w:t xml:space="preserve">-rung orthopair fuzzy </w:t>
      </w:r>
      <w:r w:rsidRPr="00D42E57">
        <w:rPr>
          <w:snapToGrid w:val="0"/>
          <w:color w:val="auto"/>
          <w:sz w:val="20"/>
          <w:lang w:eastAsia="zh-CN" w:bidi="en-US"/>
        </w:rPr>
        <w:t>weighted</w:t>
      </w:r>
      <w:r w:rsidRPr="00D42E57">
        <w:rPr>
          <w:color w:val="auto"/>
          <w:sz w:val="20"/>
        </w:rPr>
        <w:t xml:space="preserve"> partitioned Heronian mean </w:t>
      </w:r>
      <w:r w:rsidRPr="00D42E57">
        <w:rPr>
          <w:snapToGrid w:val="0"/>
          <w:color w:val="auto"/>
          <w:sz w:val="20"/>
          <w:lang w:eastAsia="zh-CN" w:bidi="en-US"/>
        </w:rPr>
        <w:t>(</w:t>
      </w:r>
      <w:r w:rsidRPr="00D42E57">
        <w:rPr>
          <w:i/>
          <w:snapToGrid w:val="0"/>
          <w:color w:val="auto"/>
          <w:sz w:val="20"/>
          <w:lang w:eastAsia="zh-CN" w:bidi="en-US"/>
        </w:rPr>
        <w:t>q</w:t>
      </w:r>
      <w:r w:rsidRPr="00D42E57">
        <w:rPr>
          <w:snapToGrid w:val="0"/>
          <w:color w:val="auto"/>
          <w:sz w:val="20"/>
          <w:lang w:eastAsia="zh-CN" w:bidi="en-US"/>
        </w:rPr>
        <w:t>ROFWPHM)</w:t>
      </w:r>
      <w:r w:rsidRPr="00D42E57">
        <w:rPr>
          <w:color w:val="auto"/>
          <w:sz w:val="20"/>
        </w:rPr>
        <w:t xml:space="preserve"> </w:t>
      </w:r>
      <w:r w:rsidRPr="00D42E57">
        <w:rPr>
          <w:snapToGrid w:val="0"/>
          <w:color w:val="auto"/>
          <w:sz w:val="20"/>
          <w:lang w:eastAsia="zh-CN" w:bidi="en-US"/>
        </w:rPr>
        <w:t>operator</w:t>
      </w:r>
      <w:r w:rsidRPr="00D42E57">
        <w:rPr>
          <w:color w:val="auto"/>
          <w:sz w:val="20"/>
        </w:rPr>
        <w:t xml:space="preserve">: </w:t>
      </w:r>
      <w:r w:rsidRPr="00D42E57">
        <w:rPr>
          <w:snapToGrid w:val="0"/>
          <w:color w:val="auto"/>
          <w:sz w:val="20"/>
          <w:lang w:eastAsia="zh-CN" w:bidi="en-US"/>
        </w:rPr>
        <w:t xml:space="preserve">Table 11 shows that the proposed method </w:t>
      </w:r>
      <w:r w:rsidRPr="00D42E57">
        <w:rPr>
          <w:color w:val="auto"/>
          <w:sz w:val="20"/>
          <w:lang w:eastAsia="zh-CN" w:bidi="en-US"/>
        </w:rPr>
        <w:t>obtains</w:t>
      </w:r>
      <w:r w:rsidRPr="00D42E57">
        <w:rPr>
          <w:snapToGrid w:val="0"/>
          <w:color w:val="auto"/>
          <w:sz w:val="20"/>
          <w:lang w:eastAsia="zh-CN" w:bidi="en-US"/>
        </w:rPr>
        <w:t xml:space="preserve"> different results from Liu et al.’s method for the first two alternatives, while the other alternatives are the same. There are two reasons for this: operational rules and operators. </w:t>
      </w:r>
      <w:r w:rsidR="00D42E57">
        <w:rPr>
          <w:color w:val="auto"/>
          <w:sz w:val="20"/>
          <w:lang w:eastAsia="zh-CN" w:bidi="en-US"/>
        </w:rPr>
        <w:t xml:space="preserve">First, </w:t>
      </w:r>
      <w:r w:rsidRPr="00D42E57">
        <w:rPr>
          <w:snapToGrid w:val="0"/>
          <w:color w:val="auto"/>
          <w:sz w:val="20"/>
          <w:lang w:eastAsia="zh-CN" w:bidi="en-US"/>
        </w:rPr>
        <w:t xml:space="preserve">Liu et al.’s method is based on simple </w:t>
      </w:r>
      <w:r w:rsidRPr="00D42E57">
        <w:rPr>
          <w:color w:val="auto"/>
          <w:sz w:val="20"/>
        </w:rPr>
        <w:t xml:space="preserve">operational rules of </w:t>
      </w:r>
      <w:r w:rsidRPr="00D42E57">
        <w:rPr>
          <w:i/>
          <w:iCs/>
          <w:color w:val="auto"/>
          <w:sz w:val="20"/>
        </w:rPr>
        <w:t>q</w:t>
      </w:r>
      <w:r w:rsidRPr="00D42E57">
        <w:rPr>
          <w:color w:val="auto"/>
          <w:sz w:val="20"/>
        </w:rPr>
        <w:t xml:space="preserve">ROFNs, whereas the operational rules of the proposed method are based on the DTT; the parameter </w:t>
      </w:r>
      <w:r w:rsidRPr="00D42E57">
        <w:rPr>
          <w:i/>
          <w:snapToGrid w:val="0"/>
          <w:color w:val="auto"/>
          <w:sz w:val="20"/>
          <w:lang w:eastAsia="zh-CN" w:bidi="en-US"/>
        </w:rPr>
        <w:t>λ</w:t>
      </w:r>
      <w:r w:rsidRPr="00D42E57">
        <w:rPr>
          <w:color w:val="auto"/>
          <w:sz w:val="20"/>
        </w:rPr>
        <w:t xml:space="preserve"> makes the information aggregation flexible. </w:t>
      </w:r>
      <w:r w:rsidR="00D42E57">
        <w:rPr>
          <w:color w:val="auto"/>
          <w:sz w:val="20"/>
        </w:rPr>
        <w:t xml:space="preserve">Second, </w:t>
      </w:r>
      <w:r w:rsidRPr="00D42E57">
        <w:rPr>
          <w:color w:val="auto"/>
          <w:sz w:val="20"/>
        </w:rPr>
        <w:t xml:space="preserve">the proposed </w:t>
      </w:r>
      <w:r w:rsidRPr="00D42E57">
        <w:rPr>
          <w:i/>
          <w:iCs/>
          <w:color w:val="auto"/>
          <w:sz w:val="20"/>
        </w:rPr>
        <w:t>q</w:t>
      </w:r>
      <w:r w:rsidRPr="00D42E57">
        <w:rPr>
          <w:color w:val="auto"/>
          <w:sz w:val="20"/>
        </w:rPr>
        <w:t xml:space="preserve">ROFDWPPHM operator is based on the PHM operator and combined with the PA operator, whereas </w:t>
      </w:r>
      <w:r w:rsidRPr="00D42E57">
        <w:rPr>
          <w:snapToGrid w:val="0"/>
          <w:color w:val="auto"/>
          <w:sz w:val="20"/>
          <w:lang w:eastAsia="zh-CN" w:bidi="en-US"/>
        </w:rPr>
        <w:t xml:space="preserve">Liu et al.’s method is only based on the PHM operator. Thus, the proposed method is more powerful and flexible </w:t>
      </w:r>
      <w:r w:rsidRPr="00D42E57">
        <w:rPr>
          <w:color w:val="auto"/>
          <w:sz w:val="20"/>
        </w:rPr>
        <w:t xml:space="preserve">than </w:t>
      </w:r>
      <w:r w:rsidRPr="00D42E57">
        <w:rPr>
          <w:snapToGrid w:val="0"/>
          <w:color w:val="auto"/>
          <w:sz w:val="20"/>
          <w:lang w:eastAsia="zh-CN" w:bidi="en-US"/>
        </w:rPr>
        <w:t>Liu et al.’s method</w:t>
      </w:r>
      <w:r w:rsidRPr="00D42E57">
        <w:rPr>
          <w:color w:val="auto"/>
          <w:sz w:val="20"/>
        </w:rPr>
        <w:t xml:space="preserve"> </w:t>
      </w:r>
      <w:r w:rsidRPr="00D42E57">
        <w:rPr>
          <w:snapToGrid w:val="0"/>
          <w:color w:val="auto"/>
          <w:sz w:val="20"/>
          <w:lang w:eastAsia="zh-CN" w:bidi="en-US"/>
        </w:rPr>
        <w:t xml:space="preserve">because it considers the </w:t>
      </w:r>
      <w:r w:rsidRPr="00D42E57">
        <w:rPr>
          <w:color w:val="auto"/>
          <w:sz w:val="20"/>
        </w:rPr>
        <w:t>interrelationships of the aggregated argument</w:t>
      </w:r>
      <w:r w:rsidRPr="00D42E57">
        <w:rPr>
          <w:color w:val="000000" w:themeColor="text1"/>
          <w:sz w:val="20"/>
        </w:rPr>
        <w:t>s.</w:t>
      </w:r>
    </w:p>
    <w:p w14:paraId="75E9D484" w14:textId="77777777" w:rsidR="00221128" w:rsidRDefault="00221128" w:rsidP="00F43B2F">
      <w:pPr>
        <w:pStyle w:val="MDPI22heading2"/>
        <w:spacing w:line="480" w:lineRule="auto"/>
        <w:outlineLvl w:val="2"/>
        <w:rPr>
          <w:rFonts w:ascii="Times New Roman" w:hAnsi="Times New Roman"/>
          <w:b/>
          <w:i w:val="0"/>
          <w:color w:val="000000" w:themeColor="text1"/>
          <w:sz w:val="28"/>
          <w:szCs w:val="28"/>
        </w:rPr>
      </w:pPr>
      <w:bookmarkStart w:id="208" w:name="OLE_LINK25"/>
    </w:p>
    <w:p w14:paraId="66162BE2" w14:textId="77777777" w:rsidR="00F43B2F" w:rsidRPr="00D42E57" w:rsidRDefault="00F43B2F" w:rsidP="00F43B2F">
      <w:pPr>
        <w:pStyle w:val="MDPI22heading2"/>
        <w:spacing w:line="480" w:lineRule="auto"/>
        <w:outlineLvl w:val="2"/>
        <w:rPr>
          <w:rFonts w:ascii="Times New Roman" w:hAnsi="Times New Roman"/>
          <w:b/>
          <w:i w:val="0"/>
          <w:color w:val="000000" w:themeColor="text1"/>
          <w:sz w:val="28"/>
          <w:szCs w:val="28"/>
        </w:rPr>
      </w:pPr>
      <w:r w:rsidRPr="00D42E57">
        <w:rPr>
          <w:rFonts w:ascii="Times New Roman" w:hAnsi="Times New Roman" w:hint="eastAsia"/>
          <w:b/>
          <w:i w:val="0"/>
          <w:color w:val="000000" w:themeColor="text1"/>
          <w:sz w:val="28"/>
          <w:szCs w:val="28"/>
        </w:rPr>
        <w:t>5</w:t>
      </w:r>
      <w:r w:rsidRPr="00D42E57">
        <w:rPr>
          <w:rFonts w:ascii="Times New Roman" w:hAnsi="Times New Roman"/>
          <w:b/>
          <w:i w:val="0"/>
          <w:color w:val="000000" w:themeColor="text1"/>
          <w:sz w:val="28"/>
          <w:szCs w:val="28"/>
        </w:rPr>
        <w:t xml:space="preserve">.3.3 Further comparative analysis </w:t>
      </w:r>
      <w:bookmarkEnd w:id="208"/>
    </w:p>
    <w:p w14:paraId="7B9E65FF" w14:textId="6B61D154" w:rsidR="00F43B2F" w:rsidRPr="00D42E57" w:rsidRDefault="00F43B2F" w:rsidP="00F43B2F">
      <w:pPr>
        <w:widowControl w:val="0"/>
        <w:adjustRightInd w:val="0"/>
        <w:snapToGrid w:val="0"/>
        <w:spacing w:line="480" w:lineRule="auto"/>
        <w:rPr>
          <w:rFonts w:eastAsiaTheme="minorEastAsia"/>
          <w:snapToGrid w:val="0"/>
          <w:color w:val="auto"/>
          <w:sz w:val="20"/>
          <w:lang w:eastAsia="zh-CN" w:bidi="en-US"/>
        </w:rPr>
      </w:pPr>
      <w:r w:rsidRPr="00D42E57">
        <w:rPr>
          <w:snapToGrid w:val="0"/>
          <w:color w:val="000000" w:themeColor="text1"/>
          <w:sz w:val="20"/>
          <w:lang w:eastAsia="zh-CN" w:bidi="en-US"/>
        </w:rPr>
        <w:lastRenderedPageBreak/>
        <w:t>In the previous subse</w:t>
      </w:r>
      <w:r w:rsidRPr="00D42E57">
        <w:rPr>
          <w:snapToGrid w:val="0"/>
          <w:color w:val="auto"/>
          <w:sz w:val="20"/>
          <w:lang w:eastAsia="zh-CN" w:bidi="en-US"/>
        </w:rPr>
        <w:t xml:space="preserve">ction, </w:t>
      </w:r>
      <w:bookmarkStart w:id="209" w:name="_Hlk12895181"/>
      <w:r w:rsidRPr="00D42E57">
        <w:rPr>
          <w:snapToGrid w:val="0"/>
          <w:color w:val="auto"/>
          <w:sz w:val="20"/>
          <w:lang w:eastAsia="zh-CN" w:bidi="en-US"/>
        </w:rPr>
        <w:t>the proposed method</w:t>
      </w:r>
      <w:bookmarkEnd w:id="209"/>
      <w:r w:rsidRPr="00D42E57">
        <w:rPr>
          <w:snapToGrid w:val="0"/>
          <w:color w:val="auto"/>
          <w:sz w:val="20"/>
          <w:lang w:eastAsia="zh-CN" w:bidi="en-US"/>
        </w:rPr>
        <w:t xml:space="preserve"> was compared with some current methods, and the advantages of the proposed method were analyzed. However, the advantages of the proposed method are not </w:t>
      </w:r>
      <w:r w:rsidR="009824D3" w:rsidRPr="00D42E57">
        <w:rPr>
          <w:snapToGrid w:val="0"/>
          <w:color w:val="auto"/>
          <w:sz w:val="20"/>
          <w:lang w:eastAsia="zh-CN" w:bidi="en-US"/>
        </w:rPr>
        <w:t>obvious since</w:t>
      </w:r>
      <w:r w:rsidRPr="00D42E57">
        <w:rPr>
          <w:snapToGrid w:val="0"/>
          <w:color w:val="auto"/>
          <w:sz w:val="20"/>
          <w:lang w:eastAsia="zh-CN" w:bidi="en-US"/>
        </w:rPr>
        <w:t xml:space="preserve"> the ranking results are almost always the same. To show the advantages more intuitively, a further comparison is carried out. By modifying specific inputs to compare with the actual ranking in the example, it can be shown that the ranking result can be changed by reducing other evaluation values of alternative </w:t>
      </w:r>
      <w:r w:rsidRPr="00D42E57">
        <w:rPr>
          <w:i/>
          <w:snapToGrid w:val="0"/>
          <w:color w:val="auto"/>
          <w:sz w:val="20"/>
          <w:lang w:eastAsia="zh-CN" w:bidi="en-US"/>
        </w:rPr>
        <w:t>A</w:t>
      </w:r>
      <w:r w:rsidRPr="00D42E57">
        <w:rPr>
          <w:snapToGrid w:val="0"/>
          <w:color w:val="auto"/>
          <w:sz w:val="20"/>
          <w:vertAlign w:val="subscript"/>
          <w:lang w:eastAsia="zh-CN" w:bidi="en-US"/>
        </w:rPr>
        <w:t>2</w:t>
      </w:r>
      <w:r w:rsidRPr="00D42E57">
        <w:rPr>
          <w:snapToGrid w:val="0"/>
          <w:color w:val="auto"/>
          <w:sz w:val="20"/>
          <w:lang w:eastAsia="zh-CN" w:bidi="en-US"/>
        </w:rPr>
        <w:t xml:space="preserve">. For example, the values of </w:t>
      </w:r>
      <w:r w:rsidRPr="00D42E57">
        <w:rPr>
          <w:i/>
          <w:snapToGrid w:val="0"/>
          <w:color w:val="auto"/>
          <w:sz w:val="20"/>
          <w:lang w:eastAsia="zh-CN" w:bidi="en-US"/>
        </w:rPr>
        <w:t>μ</w:t>
      </w:r>
      <w:r w:rsidRPr="00D42E57">
        <w:rPr>
          <w:i/>
          <w:snapToGrid w:val="0"/>
          <w:color w:val="auto"/>
          <w:sz w:val="20"/>
          <w:lang w:eastAsia="zh-CN" w:bidi="en-US"/>
          <w:eastAsianLayout w:id="164" w:combine="1"/>
        </w:rPr>
        <w:t>1 21</w:t>
      </w:r>
      <w:r w:rsidRPr="00D42E57">
        <w:rPr>
          <w:snapToGrid w:val="0"/>
          <w:color w:val="auto"/>
          <w:sz w:val="20"/>
          <w:lang w:eastAsia="zh-CN" w:bidi="en-US"/>
        </w:rPr>
        <w:t xml:space="preserve"> and </w:t>
      </w:r>
      <w:r w:rsidRPr="00D42E57">
        <w:rPr>
          <w:i/>
          <w:snapToGrid w:val="0"/>
          <w:color w:val="auto"/>
          <w:sz w:val="20"/>
          <w:lang w:eastAsia="zh-CN" w:bidi="en-US"/>
        </w:rPr>
        <w:t>μ</w:t>
      </w:r>
      <w:r w:rsidRPr="00D42E57">
        <w:rPr>
          <w:i/>
          <w:snapToGrid w:val="0"/>
          <w:color w:val="auto"/>
          <w:sz w:val="20"/>
          <w:lang w:eastAsia="zh-CN" w:bidi="en-US"/>
          <w:eastAsianLayout w:id="165" w:combine="1"/>
        </w:rPr>
        <w:t>1 22</w:t>
      </w:r>
      <w:r w:rsidRPr="00D42E57">
        <w:rPr>
          <w:i/>
          <w:snapToGrid w:val="0"/>
          <w:color w:val="auto"/>
          <w:sz w:val="20"/>
          <w:lang w:eastAsia="zh-CN" w:bidi="en-US"/>
        </w:rPr>
        <w:t xml:space="preserve"> </w:t>
      </w:r>
      <w:r w:rsidRPr="00D42E57">
        <w:rPr>
          <w:snapToGrid w:val="0"/>
          <w:color w:val="auto"/>
          <w:sz w:val="20"/>
          <w:lang w:eastAsia="zh-CN" w:bidi="en-US"/>
        </w:rPr>
        <w:t>are modified from 0.7 to 0.01</w:t>
      </w:r>
      <w:r w:rsidRPr="00D42E57">
        <w:rPr>
          <w:color w:val="auto"/>
          <w:sz w:val="20"/>
          <w:lang w:eastAsia="zh-CN" w:bidi="en-US"/>
        </w:rPr>
        <w:t>,</w:t>
      </w:r>
      <w:r w:rsidRPr="00D42E57">
        <w:rPr>
          <w:snapToGrid w:val="0"/>
          <w:color w:val="auto"/>
          <w:sz w:val="20"/>
          <w:lang w:eastAsia="zh-CN" w:bidi="en-US"/>
        </w:rPr>
        <w:t xml:space="preserve"> and the values of </w:t>
      </w:r>
      <w:r w:rsidRPr="00D42E57">
        <w:rPr>
          <w:i/>
          <w:snapToGrid w:val="0"/>
          <w:color w:val="auto"/>
          <w:sz w:val="20"/>
          <w:lang w:eastAsia="zh-CN" w:bidi="en-US"/>
        </w:rPr>
        <w:t>v</w:t>
      </w:r>
      <w:r w:rsidRPr="00D42E57">
        <w:rPr>
          <w:i/>
          <w:snapToGrid w:val="0"/>
          <w:color w:val="auto"/>
          <w:sz w:val="20"/>
          <w:lang w:eastAsia="zh-CN" w:bidi="en-US"/>
          <w:eastAsianLayout w:id="166" w:combine="1"/>
        </w:rPr>
        <w:t>1 21</w:t>
      </w:r>
      <w:r w:rsidRPr="00D42E57">
        <w:rPr>
          <w:snapToGrid w:val="0"/>
          <w:color w:val="auto"/>
          <w:sz w:val="20"/>
          <w:lang w:eastAsia="zh-CN" w:bidi="en-US"/>
        </w:rPr>
        <w:t xml:space="preserve"> and </w:t>
      </w:r>
      <w:r w:rsidRPr="00D42E57">
        <w:rPr>
          <w:i/>
          <w:snapToGrid w:val="0"/>
          <w:color w:val="auto"/>
          <w:sz w:val="20"/>
          <w:lang w:eastAsia="zh-CN" w:bidi="en-US"/>
        </w:rPr>
        <w:t>v</w:t>
      </w:r>
      <w:r w:rsidRPr="00D42E57">
        <w:rPr>
          <w:i/>
          <w:snapToGrid w:val="0"/>
          <w:color w:val="auto"/>
          <w:sz w:val="20"/>
          <w:lang w:eastAsia="zh-CN" w:bidi="en-US"/>
          <w:eastAsianLayout w:id="167" w:combine="1"/>
        </w:rPr>
        <w:t>1 22</w:t>
      </w:r>
      <w:r w:rsidRPr="00D42E57">
        <w:rPr>
          <w:i/>
          <w:snapToGrid w:val="0"/>
          <w:color w:val="auto"/>
          <w:sz w:val="20"/>
          <w:lang w:eastAsia="zh-CN" w:bidi="en-US"/>
        </w:rPr>
        <w:t xml:space="preserve"> </w:t>
      </w:r>
      <w:r w:rsidRPr="00D42E57">
        <w:rPr>
          <w:snapToGrid w:val="0"/>
          <w:color w:val="auto"/>
          <w:sz w:val="20"/>
          <w:lang w:eastAsia="zh-CN" w:bidi="en-US"/>
        </w:rPr>
        <w:t xml:space="preserve">are reduced from 0.3 to 0.99. That is, the evaluation values of </w:t>
      </w:r>
      <w:r w:rsidRPr="00D42E57">
        <w:rPr>
          <w:i/>
          <w:snapToGrid w:val="0"/>
          <w:color w:val="auto"/>
          <w:sz w:val="20"/>
          <w:lang w:eastAsia="zh-CN" w:bidi="en-US"/>
        </w:rPr>
        <w:t>A</w:t>
      </w:r>
      <w:r w:rsidRPr="00D42E57">
        <w:rPr>
          <w:snapToGrid w:val="0"/>
          <w:color w:val="auto"/>
          <w:sz w:val="20"/>
          <w:vertAlign w:val="subscript"/>
          <w:lang w:eastAsia="zh-CN" w:bidi="en-US"/>
        </w:rPr>
        <w:t>2</w:t>
      </w:r>
      <w:r w:rsidRPr="00D42E57">
        <w:rPr>
          <w:snapToGrid w:val="0"/>
          <w:color w:val="auto"/>
          <w:sz w:val="20"/>
          <w:lang w:eastAsia="zh-CN" w:bidi="en-US"/>
        </w:rPr>
        <w:t xml:space="preserve"> with respect to the attributes </w:t>
      </w:r>
      <w:r w:rsidRPr="00D42E57">
        <w:rPr>
          <w:i/>
          <w:snapToGrid w:val="0"/>
          <w:color w:val="auto"/>
          <w:sz w:val="20"/>
          <w:lang w:eastAsia="zh-CN" w:bidi="en-US"/>
        </w:rPr>
        <w:t>C</w:t>
      </w:r>
      <w:r w:rsidRPr="00D42E57">
        <w:rPr>
          <w:snapToGrid w:val="0"/>
          <w:color w:val="auto"/>
          <w:sz w:val="20"/>
          <w:vertAlign w:val="subscript"/>
          <w:lang w:eastAsia="zh-CN" w:bidi="en-US"/>
        </w:rPr>
        <w:t>1</w:t>
      </w:r>
      <w:r w:rsidRPr="00D42E57">
        <w:rPr>
          <w:snapToGrid w:val="0"/>
          <w:color w:val="auto"/>
          <w:sz w:val="20"/>
          <w:lang w:eastAsia="zh-CN" w:bidi="en-US"/>
        </w:rPr>
        <w:t xml:space="preserve"> and </w:t>
      </w:r>
      <w:r w:rsidRPr="00D42E57">
        <w:rPr>
          <w:i/>
          <w:snapToGrid w:val="0"/>
          <w:color w:val="auto"/>
          <w:sz w:val="20"/>
          <w:lang w:eastAsia="zh-CN" w:bidi="en-US"/>
        </w:rPr>
        <w:t>C</w:t>
      </w:r>
      <w:r w:rsidRPr="00D42E57">
        <w:rPr>
          <w:snapToGrid w:val="0"/>
          <w:color w:val="auto"/>
          <w:sz w:val="20"/>
          <w:vertAlign w:val="subscript"/>
          <w:lang w:eastAsia="zh-CN" w:bidi="en-US"/>
        </w:rPr>
        <w:t>2</w:t>
      </w:r>
      <w:r w:rsidRPr="00D42E57">
        <w:rPr>
          <w:snapToGrid w:val="0"/>
          <w:color w:val="auto"/>
          <w:sz w:val="20"/>
          <w:lang w:eastAsia="zh-CN" w:bidi="en-US"/>
        </w:rPr>
        <w:t xml:space="preserve"> are reduced from (0.7,0.3) to (0.01,0.99). </w:t>
      </w:r>
      <w:r w:rsidRPr="00D42E57">
        <w:rPr>
          <w:color w:val="auto"/>
          <w:sz w:val="20"/>
          <w:lang w:eastAsia="zh-CN" w:bidi="en-US"/>
        </w:rPr>
        <w:t>To</w:t>
      </w:r>
      <w:r w:rsidRPr="00D42E57">
        <w:rPr>
          <w:snapToGrid w:val="0"/>
          <w:color w:val="auto"/>
          <w:sz w:val="20"/>
          <w:lang w:eastAsia="zh-CN" w:bidi="en-US"/>
        </w:rPr>
        <w:t xml:space="preserve"> clearly display the advantages of the proposed method, Liu et al.’s method [8] and Liu’s method [22] (both of which were also compared in [8]) are considered in this comparison. Liu et al.’s method and the proposed method are based on the HM operators</w:t>
      </w:r>
      <w:r w:rsidRPr="00D42E57">
        <w:rPr>
          <w:color w:val="auto"/>
          <w:sz w:val="20"/>
          <w:lang w:eastAsia="zh-CN" w:bidi="en-US"/>
        </w:rPr>
        <w:t>,</w:t>
      </w:r>
      <w:r w:rsidRPr="00D42E57">
        <w:rPr>
          <w:snapToGrid w:val="0"/>
          <w:color w:val="auto"/>
          <w:sz w:val="20"/>
          <w:lang w:eastAsia="zh-CN" w:bidi="en-US"/>
        </w:rPr>
        <w:t xml:space="preserve"> and Liu’s method is based on the Hamacher operators. The former two methods can consider interrelationships among attributes, while the latter method cannot. The scores and the ranking results of these three methods are shown in Tables 12 and 13 (suppose </w:t>
      </w:r>
      <w:r w:rsidRPr="00D42E57">
        <w:rPr>
          <w:i/>
          <w:snapToGrid w:val="0"/>
          <w:color w:val="auto"/>
          <w:sz w:val="20"/>
          <w:lang w:eastAsia="zh-CN" w:bidi="en-US"/>
        </w:rPr>
        <w:t xml:space="preserve">λ </w:t>
      </w:r>
      <w:r w:rsidRPr="00D42E57">
        <w:rPr>
          <w:snapToGrid w:val="0"/>
          <w:color w:val="auto"/>
          <w:sz w:val="20"/>
          <w:lang w:eastAsia="zh-CN" w:bidi="en-US"/>
        </w:rPr>
        <w:t xml:space="preserve">= 5, </w:t>
      </w:r>
      <w:r w:rsidRPr="00D42E57">
        <w:rPr>
          <w:i/>
          <w:snapToGrid w:val="0"/>
          <w:color w:val="auto"/>
          <w:sz w:val="20"/>
          <w:lang w:eastAsia="zh-CN" w:bidi="en-US"/>
        </w:rPr>
        <w:t>q</w:t>
      </w:r>
      <w:r w:rsidRPr="00D42E57">
        <w:rPr>
          <w:snapToGrid w:val="0"/>
          <w:color w:val="auto"/>
          <w:sz w:val="20"/>
          <w:lang w:eastAsia="zh-CN" w:bidi="en-US"/>
        </w:rPr>
        <w:t xml:space="preserve">=2, </w:t>
      </w:r>
      <w:r w:rsidRPr="00D42E57">
        <w:rPr>
          <w:i/>
          <w:snapToGrid w:val="0"/>
          <w:color w:val="auto"/>
          <w:sz w:val="20"/>
          <w:lang w:eastAsia="zh-CN" w:bidi="en-US"/>
        </w:rPr>
        <w:t>p</w:t>
      </w:r>
      <w:r w:rsidRPr="00D42E57">
        <w:rPr>
          <w:snapToGrid w:val="0"/>
          <w:color w:val="auto"/>
          <w:sz w:val="20"/>
          <w:lang w:eastAsia="zh-CN" w:bidi="en-US"/>
        </w:rPr>
        <w:t xml:space="preserve">=3, </w:t>
      </w:r>
      <w:r w:rsidRPr="00D42E57">
        <w:rPr>
          <w:i/>
          <w:snapToGrid w:val="0"/>
          <w:color w:val="auto"/>
          <w:sz w:val="20"/>
          <w:lang w:eastAsia="zh-CN" w:bidi="en-US"/>
        </w:rPr>
        <w:t>a=</w:t>
      </w:r>
      <w:r w:rsidRPr="00D42E57">
        <w:rPr>
          <w:snapToGrid w:val="0"/>
          <w:color w:val="auto"/>
          <w:sz w:val="20"/>
          <w:lang w:eastAsia="zh-CN" w:bidi="en-US"/>
        </w:rPr>
        <w:t xml:space="preserve">1 and </w:t>
      </w:r>
      <w:r w:rsidRPr="00D42E57">
        <w:rPr>
          <w:i/>
          <w:snapToGrid w:val="0"/>
          <w:color w:val="auto"/>
          <w:sz w:val="20"/>
          <w:lang w:eastAsia="zh-CN" w:bidi="en-US"/>
        </w:rPr>
        <w:t>b=</w:t>
      </w:r>
      <w:r w:rsidRPr="00D42E57">
        <w:rPr>
          <w:snapToGrid w:val="0"/>
          <w:color w:val="auto"/>
          <w:sz w:val="20"/>
          <w:lang w:eastAsia="zh-CN" w:bidi="en-US"/>
        </w:rPr>
        <w:t>2).</w:t>
      </w:r>
    </w:p>
    <w:p w14:paraId="37F12556" w14:textId="77777777" w:rsidR="00221128" w:rsidRDefault="00221128" w:rsidP="00D63FB6">
      <w:pPr>
        <w:widowControl w:val="0"/>
        <w:adjustRightInd w:val="0"/>
        <w:snapToGrid w:val="0"/>
        <w:spacing w:before="240" w:after="120" w:line="480" w:lineRule="auto"/>
        <w:ind w:right="425" w:firstLineChars="100" w:firstLine="201"/>
        <w:rPr>
          <w:b/>
          <w:snapToGrid w:val="0"/>
          <w:color w:val="auto"/>
          <w:sz w:val="20"/>
          <w:lang w:eastAsia="zh-CN" w:bidi="en-US"/>
        </w:rPr>
      </w:pPr>
    </w:p>
    <w:p w14:paraId="06BBF33B" w14:textId="7587A267" w:rsidR="00F43B2F" w:rsidRPr="00221128" w:rsidRDefault="00F43B2F" w:rsidP="00D63FB6">
      <w:pPr>
        <w:widowControl w:val="0"/>
        <w:adjustRightInd w:val="0"/>
        <w:snapToGrid w:val="0"/>
        <w:spacing w:before="240" w:after="120" w:line="480" w:lineRule="auto"/>
        <w:ind w:right="425" w:firstLineChars="100" w:firstLine="201"/>
        <w:rPr>
          <w:b/>
          <w:snapToGrid w:val="0"/>
          <w:color w:val="auto"/>
          <w:sz w:val="20"/>
          <w:highlight w:val="magenta"/>
          <w:lang w:eastAsia="zh-CN" w:bidi="en-US"/>
        </w:rPr>
      </w:pPr>
      <w:r w:rsidRPr="00221128">
        <w:rPr>
          <w:b/>
          <w:snapToGrid w:val="0"/>
          <w:color w:val="auto"/>
          <w:sz w:val="20"/>
          <w:highlight w:val="magenta"/>
          <w:lang w:eastAsia="zh-CN" w:bidi="en-US"/>
        </w:rPr>
        <w:t xml:space="preserve">Table </w:t>
      </w:r>
      <w:r w:rsidRPr="00221128">
        <w:rPr>
          <w:rFonts w:eastAsiaTheme="minorEastAsia"/>
          <w:b/>
          <w:snapToGrid w:val="0"/>
          <w:color w:val="auto"/>
          <w:sz w:val="20"/>
          <w:highlight w:val="magenta"/>
          <w:lang w:eastAsia="zh-CN" w:bidi="en-US"/>
        </w:rPr>
        <w:t>12.</w:t>
      </w:r>
      <w:r w:rsidRPr="00221128">
        <w:rPr>
          <w:b/>
          <w:snapToGrid w:val="0"/>
          <w:color w:val="auto"/>
          <w:sz w:val="20"/>
          <w:highlight w:val="magenta"/>
          <w:lang w:eastAsia="zh-CN" w:bidi="en-US"/>
        </w:rPr>
        <w:t xml:space="preserve"> The scores of the three methods</w:t>
      </w:r>
      <w:r w:rsidR="00221128">
        <w:rPr>
          <w:b/>
          <w:snapToGrid w:val="0"/>
          <w:color w:val="auto"/>
          <w:sz w:val="20"/>
          <w:highlight w:val="magenta"/>
          <w:lang w:eastAsia="zh-CN" w:bidi="en-US"/>
        </w:rPr>
        <w:t>.</w:t>
      </w:r>
    </w:p>
    <w:tbl>
      <w:tblPr>
        <w:tblStyle w:val="ad"/>
        <w:tblW w:w="8493" w:type="dxa"/>
        <w:jc w:val="center"/>
        <w:tblBorders>
          <w:top w:val="single" w:sz="8" w:space="0" w:color="auto"/>
          <w:left w:val="none" w:sz="0" w:space="0" w:color="auto"/>
          <w:bottom w:val="single" w:sz="8" w:space="0" w:color="auto"/>
          <w:right w:val="none" w:sz="0" w:space="0" w:color="auto"/>
          <w:insideH w:val="single" w:sz="8" w:space="0" w:color="auto"/>
          <w:insideV w:val="single" w:sz="8" w:space="0" w:color="auto"/>
        </w:tblBorders>
        <w:tblLayout w:type="fixed"/>
        <w:tblLook w:val="04A0" w:firstRow="1" w:lastRow="0" w:firstColumn="1" w:lastColumn="0" w:noHBand="0" w:noVBand="1"/>
      </w:tblPr>
      <w:tblGrid>
        <w:gridCol w:w="1307"/>
        <w:gridCol w:w="2475"/>
        <w:gridCol w:w="2456"/>
        <w:gridCol w:w="2255"/>
      </w:tblGrid>
      <w:tr w:rsidR="00F43B2F" w:rsidRPr="00D42E57" w14:paraId="229DBFDA" w14:textId="77777777" w:rsidTr="00084FC2">
        <w:trPr>
          <w:jc w:val="center"/>
        </w:trPr>
        <w:tc>
          <w:tcPr>
            <w:tcW w:w="1307" w:type="dxa"/>
            <w:vAlign w:val="center"/>
          </w:tcPr>
          <w:p w14:paraId="736EE131" w14:textId="77777777" w:rsidR="00F43B2F" w:rsidRPr="00D42E57" w:rsidRDefault="00F43B2F" w:rsidP="00084FC2">
            <w:pPr>
              <w:widowControl w:val="0"/>
              <w:adjustRightInd w:val="0"/>
              <w:snapToGrid w:val="0"/>
              <w:spacing w:line="480" w:lineRule="auto"/>
              <w:rPr>
                <w:b/>
                <w:snapToGrid w:val="0"/>
                <w:color w:val="000000" w:themeColor="text1"/>
                <w:lang w:eastAsia="zh-CN" w:bidi="en-US"/>
              </w:rPr>
            </w:pPr>
            <w:r w:rsidRPr="00D42E57">
              <w:rPr>
                <w:b/>
                <w:snapToGrid w:val="0"/>
                <w:color w:val="000000" w:themeColor="text1"/>
                <w:lang w:eastAsia="zh-CN" w:bidi="en-US"/>
              </w:rPr>
              <w:t>(</w:t>
            </w:r>
            <w:r w:rsidR="006E15F3" w:rsidRPr="008276BF">
              <w:rPr>
                <w:b/>
                <w:position w:val="-10"/>
                <w:sz w:val="24"/>
                <w:highlight w:val="green"/>
              </w:rPr>
              <w:object w:dxaOrig="720" w:dyaOrig="285" w14:anchorId="46D182CC">
                <v:shape id="_x0000_i1208" type="#_x0000_t75" alt="" style="width:36.3pt;height:14.4pt;mso-width-percent:0;mso-height-percent:0;mso-width-percent:0;mso-height-percent:0" o:ole="">
                  <v:imagedata r:id="rId346" o:title=""/>
                </v:shape>
                <o:OLEObject Type="Embed" ProgID="Equation.DSMT4" ShapeID="_x0000_i1208" DrawAspect="Content" ObjectID="_1629138219" r:id="rId347"/>
              </w:object>
            </w:r>
            <w:r w:rsidRPr="00D42E57">
              <w:rPr>
                <w:b/>
                <w:snapToGrid w:val="0"/>
                <w:color w:val="000000" w:themeColor="text1"/>
                <w:lang w:eastAsia="zh-CN" w:bidi="en-US"/>
              </w:rPr>
              <w:t>)</w:t>
            </w:r>
          </w:p>
        </w:tc>
        <w:tc>
          <w:tcPr>
            <w:tcW w:w="2475" w:type="dxa"/>
            <w:vAlign w:val="center"/>
          </w:tcPr>
          <w:p w14:paraId="7FC20EEE" w14:textId="77777777" w:rsidR="00F43B2F" w:rsidRPr="00D42E57" w:rsidRDefault="00F43B2F" w:rsidP="00084FC2">
            <w:pPr>
              <w:widowControl w:val="0"/>
              <w:adjustRightInd w:val="0"/>
              <w:snapToGrid w:val="0"/>
              <w:spacing w:line="480" w:lineRule="auto"/>
              <w:ind w:firstLine="210"/>
              <w:rPr>
                <w:b/>
                <w:snapToGrid w:val="0"/>
                <w:color w:val="000000" w:themeColor="text1"/>
                <w:lang w:eastAsia="zh-CN" w:bidi="en-US"/>
              </w:rPr>
            </w:pPr>
            <w:r w:rsidRPr="00D42E57">
              <w:rPr>
                <w:b/>
                <w:snapToGrid w:val="0"/>
                <w:color w:val="000000" w:themeColor="text1"/>
                <w:lang w:eastAsia="zh-CN" w:bidi="en-US"/>
              </w:rPr>
              <w:t>The proposed method</w:t>
            </w:r>
          </w:p>
        </w:tc>
        <w:tc>
          <w:tcPr>
            <w:tcW w:w="2456" w:type="dxa"/>
            <w:vAlign w:val="center"/>
          </w:tcPr>
          <w:p w14:paraId="52C3C3A9" w14:textId="77777777" w:rsidR="00F43B2F" w:rsidRPr="00D42E57" w:rsidRDefault="00F43B2F" w:rsidP="00084FC2">
            <w:pPr>
              <w:widowControl w:val="0"/>
              <w:adjustRightInd w:val="0"/>
              <w:snapToGrid w:val="0"/>
              <w:spacing w:line="480" w:lineRule="auto"/>
              <w:ind w:firstLine="210"/>
              <w:rPr>
                <w:b/>
                <w:snapToGrid w:val="0"/>
                <w:color w:val="000000" w:themeColor="text1"/>
                <w:lang w:eastAsia="zh-CN" w:bidi="en-US"/>
              </w:rPr>
            </w:pPr>
            <w:r w:rsidRPr="00D42E57">
              <w:rPr>
                <w:b/>
                <w:snapToGrid w:val="0"/>
                <w:color w:val="000000" w:themeColor="text1"/>
                <w:lang w:eastAsia="zh-CN" w:bidi="en-US"/>
              </w:rPr>
              <w:t>Liu et al.’s method [8]</w:t>
            </w:r>
          </w:p>
        </w:tc>
        <w:tc>
          <w:tcPr>
            <w:tcW w:w="2255" w:type="dxa"/>
            <w:vAlign w:val="center"/>
          </w:tcPr>
          <w:p w14:paraId="3B360655" w14:textId="77777777" w:rsidR="00F43B2F" w:rsidRPr="00D42E57" w:rsidRDefault="00F43B2F" w:rsidP="00084FC2">
            <w:pPr>
              <w:widowControl w:val="0"/>
              <w:adjustRightInd w:val="0"/>
              <w:snapToGrid w:val="0"/>
              <w:spacing w:line="480" w:lineRule="auto"/>
              <w:ind w:firstLine="210"/>
              <w:rPr>
                <w:b/>
                <w:snapToGrid w:val="0"/>
                <w:color w:val="000000" w:themeColor="text1"/>
                <w:lang w:eastAsia="zh-CN" w:bidi="en-US"/>
              </w:rPr>
            </w:pPr>
            <w:r w:rsidRPr="00D42E57">
              <w:rPr>
                <w:b/>
                <w:snapToGrid w:val="0"/>
                <w:color w:val="000000" w:themeColor="text1"/>
                <w:lang w:eastAsia="zh-CN" w:bidi="en-US"/>
              </w:rPr>
              <w:t>Liu’s method [22]</w:t>
            </w:r>
          </w:p>
        </w:tc>
      </w:tr>
      <w:tr w:rsidR="00F43B2F" w:rsidRPr="00D42E57" w14:paraId="5D448452" w14:textId="77777777" w:rsidTr="00084FC2">
        <w:trPr>
          <w:jc w:val="center"/>
        </w:trPr>
        <w:tc>
          <w:tcPr>
            <w:tcW w:w="1307" w:type="dxa"/>
            <w:vAlign w:val="center"/>
          </w:tcPr>
          <w:p w14:paraId="18D5C0ED" w14:textId="77777777" w:rsidR="00F43B2F" w:rsidRPr="00D42E57" w:rsidRDefault="00F43B2F" w:rsidP="00084FC2">
            <w:pPr>
              <w:widowControl w:val="0"/>
              <w:adjustRightInd w:val="0"/>
              <w:snapToGrid w:val="0"/>
              <w:spacing w:line="480" w:lineRule="auto"/>
              <w:rPr>
                <w:snapToGrid w:val="0"/>
                <w:color w:val="000000" w:themeColor="text1"/>
                <w:lang w:eastAsia="zh-CN" w:bidi="en-US"/>
              </w:rPr>
            </w:pPr>
            <w:r w:rsidRPr="00D42E57">
              <w:rPr>
                <w:snapToGrid w:val="0"/>
                <w:color w:val="000000" w:themeColor="text1"/>
                <w:lang w:eastAsia="zh-CN" w:bidi="en-US"/>
              </w:rPr>
              <w:t>(0.7,0.3)</w:t>
            </w:r>
          </w:p>
        </w:tc>
        <w:tc>
          <w:tcPr>
            <w:tcW w:w="2475" w:type="dxa"/>
            <w:vAlign w:val="center"/>
          </w:tcPr>
          <w:p w14:paraId="5B56F673"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1</w:t>
            </w:r>
            <w:r w:rsidRPr="00D42E57">
              <w:rPr>
                <w:snapToGrid w:val="0"/>
                <w:color w:val="auto"/>
                <w:lang w:eastAsia="zh-CN" w:bidi="en-US"/>
              </w:rPr>
              <w:t>=</w:t>
            </w:r>
            <w:r w:rsidRPr="00D42E57">
              <w:rPr>
                <w:color w:val="auto"/>
              </w:rPr>
              <w:t xml:space="preserve"> </w:t>
            </w:r>
            <w:r w:rsidRPr="00D42E57">
              <w:rPr>
                <w:snapToGrid w:val="0"/>
                <w:color w:val="auto"/>
                <w:lang w:eastAsia="zh-CN" w:bidi="en-US"/>
              </w:rPr>
              <w:t>-0.0410, S</w:t>
            </w:r>
            <w:r w:rsidRPr="00D42E57">
              <w:rPr>
                <w:snapToGrid w:val="0"/>
                <w:color w:val="auto"/>
                <w:vertAlign w:val="subscript"/>
                <w:lang w:eastAsia="zh-CN" w:bidi="en-US"/>
              </w:rPr>
              <w:t>2</w:t>
            </w:r>
            <w:r w:rsidRPr="00D42E57">
              <w:rPr>
                <w:snapToGrid w:val="0"/>
                <w:color w:val="auto"/>
                <w:lang w:eastAsia="zh-CN" w:bidi="en-US"/>
              </w:rPr>
              <w:t>=</w:t>
            </w:r>
            <w:r w:rsidRPr="00D42E57">
              <w:rPr>
                <w:color w:val="auto"/>
              </w:rPr>
              <w:t xml:space="preserve"> </w:t>
            </w:r>
            <w:r w:rsidRPr="00D42E57">
              <w:rPr>
                <w:snapToGrid w:val="0"/>
                <w:color w:val="auto"/>
                <w:lang w:eastAsia="zh-CN" w:bidi="en-US"/>
              </w:rPr>
              <w:t>0.1708,</w:t>
            </w:r>
          </w:p>
          <w:p w14:paraId="32397604"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3</w:t>
            </w:r>
            <w:r w:rsidRPr="00D42E57">
              <w:rPr>
                <w:snapToGrid w:val="0"/>
                <w:color w:val="auto"/>
                <w:lang w:eastAsia="zh-CN" w:bidi="en-US"/>
              </w:rPr>
              <w:t>=</w:t>
            </w:r>
            <w:r w:rsidRPr="00D42E57">
              <w:rPr>
                <w:color w:val="auto"/>
              </w:rPr>
              <w:t xml:space="preserve"> </w:t>
            </w:r>
            <w:r w:rsidRPr="00D42E57">
              <w:rPr>
                <w:snapToGrid w:val="0"/>
                <w:color w:val="auto"/>
                <w:lang w:eastAsia="zh-CN" w:bidi="en-US"/>
              </w:rPr>
              <w:t>-0.1070, S</w:t>
            </w:r>
            <w:r w:rsidRPr="00D42E57">
              <w:rPr>
                <w:snapToGrid w:val="0"/>
                <w:color w:val="auto"/>
                <w:vertAlign w:val="subscript"/>
                <w:lang w:eastAsia="zh-CN" w:bidi="en-US"/>
              </w:rPr>
              <w:t>4</w:t>
            </w:r>
            <w:r w:rsidRPr="00D42E57">
              <w:rPr>
                <w:snapToGrid w:val="0"/>
                <w:color w:val="auto"/>
                <w:lang w:eastAsia="zh-CN" w:bidi="en-US"/>
              </w:rPr>
              <w:t>=</w:t>
            </w:r>
            <w:r w:rsidRPr="00D42E57">
              <w:rPr>
                <w:color w:val="auto"/>
              </w:rPr>
              <w:t xml:space="preserve"> </w:t>
            </w:r>
            <w:r w:rsidRPr="00D42E57">
              <w:rPr>
                <w:snapToGrid w:val="0"/>
                <w:color w:val="auto"/>
                <w:lang w:eastAsia="zh-CN" w:bidi="en-US"/>
              </w:rPr>
              <w:t>0.1569,</w:t>
            </w:r>
          </w:p>
          <w:p w14:paraId="617141EE"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5</w:t>
            </w:r>
            <w:r w:rsidRPr="00D42E57">
              <w:rPr>
                <w:snapToGrid w:val="0"/>
                <w:color w:val="auto"/>
                <w:lang w:eastAsia="zh-CN" w:bidi="en-US"/>
              </w:rPr>
              <w:t>=</w:t>
            </w:r>
            <w:r w:rsidRPr="00D42E57">
              <w:rPr>
                <w:color w:val="auto"/>
              </w:rPr>
              <w:t xml:space="preserve"> </w:t>
            </w:r>
            <w:r w:rsidRPr="00D42E57">
              <w:rPr>
                <w:snapToGrid w:val="0"/>
                <w:color w:val="auto"/>
                <w:lang w:eastAsia="zh-CN" w:bidi="en-US"/>
              </w:rPr>
              <w:t>-0.0294</w:t>
            </w:r>
          </w:p>
        </w:tc>
        <w:tc>
          <w:tcPr>
            <w:tcW w:w="2456" w:type="dxa"/>
            <w:vAlign w:val="center"/>
          </w:tcPr>
          <w:p w14:paraId="50FB366E"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S</w:t>
            </w:r>
            <w:r w:rsidRPr="00D42E57">
              <w:rPr>
                <w:snapToGrid w:val="0"/>
                <w:color w:val="000000" w:themeColor="text1"/>
                <w:vertAlign w:val="subscript"/>
                <w:lang w:eastAsia="zh-CN" w:bidi="en-US"/>
              </w:rPr>
              <w:t>1</w:t>
            </w:r>
            <w:r w:rsidRPr="00D42E57">
              <w:rPr>
                <w:snapToGrid w:val="0"/>
                <w:color w:val="000000" w:themeColor="text1"/>
                <w:lang w:eastAsia="zh-CN" w:bidi="en-US"/>
              </w:rPr>
              <w:t>=-0.091, S</w:t>
            </w:r>
            <w:r w:rsidRPr="00D42E57">
              <w:rPr>
                <w:snapToGrid w:val="0"/>
                <w:color w:val="000000" w:themeColor="text1"/>
                <w:vertAlign w:val="subscript"/>
                <w:lang w:eastAsia="zh-CN" w:bidi="en-US"/>
              </w:rPr>
              <w:t>2</w:t>
            </w:r>
            <w:r w:rsidRPr="00D42E57">
              <w:rPr>
                <w:snapToGrid w:val="0"/>
                <w:color w:val="000000" w:themeColor="text1"/>
                <w:lang w:eastAsia="zh-CN" w:bidi="en-US"/>
              </w:rPr>
              <w:t>=0.327,</w:t>
            </w:r>
          </w:p>
          <w:p w14:paraId="5063F42D"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S</w:t>
            </w:r>
            <w:r w:rsidRPr="00D42E57">
              <w:rPr>
                <w:snapToGrid w:val="0"/>
                <w:color w:val="000000" w:themeColor="text1"/>
                <w:vertAlign w:val="subscript"/>
                <w:lang w:eastAsia="zh-CN" w:bidi="en-US"/>
              </w:rPr>
              <w:t>3</w:t>
            </w:r>
            <w:r w:rsidRPr="00D42E57">
              <w:rPr>
                <w:snapToGrid w:val="0"/>
                <w:color w:val="000000" w:themeColor="text1"/>
                <w:lang w:eastAsia="zh-CN" w:bidi="en-US"/>
              </w:rPr>
              <w:t>=0.023, S</w:t>
            </w:r>
            <w:r w:rsidRPr="00D42E57">
              <w:rPr>
                <w:snapToGrid w:val="0"/>
                <w:color w:val="000000" w:themeColor="text1"/>
                <w:vertAlign w:val="subscript"/>
                <w:lang w:eastAsia="zh-CN" w:bidi="en-US"/>
              </w:rPr>
              <w:t>4</w:t>
            </w:r>
            <w:r w:rsidRPr="00D42E57">
              <w:rPr>
                <w:snapToGrid w:val="0"/>
                <w:color w:val="000000" w:themeColor="text1"/>
                <w:lang w:eastAsia="zh-CN" w:bidi="en-US"/>
              </w:rPr>
              <w:t>=0.234,</w:t>
            </w:r>
          </w:p>
          <w:p w14:paraId="259B3080"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S</w:t>
            </w:r>
            <w:r w:rsidRPr="00D42E57">
              <w:rPr>
                <w:snapToGrid w:val="0"/>
                <w:color w:val="000000" w:themeColor="text1"/>
                <w:vertAlign w:val="subscript"/>
                <w:lang w:eastAsia="zh-CN" w:bidi="en-US"/>
              </w:rPr>
              <w:t>5</w:t>
            </w:r>
            <w:r w:rsidRPr="00D42E57">
              <w:rPr>
                <w:snapToGrid w:val="0"/>
                <w:color w:val="000000" w:themeColor="text1"/>
                <w:lang w:eastAsia="zh-CN" w:bidi="en-US"/>
              </w:rPr>
              <w:t>=0.184</w:t>
            </w:r>
          </w:p>
        </w:tc>
        <w:tc>
          <w:tcPr>
            <w:tcW w:w="2255" w:type="dxa"/>
            <w:vAlign w:val="center"/>
          </w:tcPr>
          <w:p w14:paraId="4DA06349" w14:textId="77777777" w:rsidR="00F43B2F" w:rsidRPr="00D42E57" w:rsidRDefault="00F43B2F" w:rsidP="00084FC2">
            <w:pPr>
              <w:spacing w:line="480" w:lineRule="auto"/>
              <w:ind w:firstLine="210"/>
              <w:rPr>
                <w:snapToGrid w:val="0"/>
                <w:color w:val="000000" w:themeColor="text1"/>
                <w:lang w:eastAsia="zh-CN" w:bidi="en-US"/>
              </w:rPr>
            </w:pPr>
            <w:r w:rsidRPr="00D42E57">
              <w:rPr>
                <w:snapToGrid w:val="0"/>
                <w:color w:val="000000" w:themeColor="text1"/>
                <w:lang w:eastAsia="zh-CN" w:bidi="en-US"/>
              </w:rPr>
              <w:t>S</w:t>
            </w:r>
            <w:r w:rsidRPr="00D42E57">
              <w:rPr>
                <w:snapToGrid w:val="0"/>
                <w:color w:val="000000" w:themeColor="text1"/>
                <w:vertAlign w:val="subscript"/>
                <w:lang w:eastAsia="zh-CN" w:bidi="en-US"/>
              </w:rPr>
              <w:t>1</w:t>
            </w:r>
            <w:r w:rsidRPr="00D42E57">
              <w:rPr>
                <w:snapToGrid w:val="0"/>
                <w:color w:val="000000" w:themeColor="text1"/>
                <w:lang w:eastAsia="zh-CN" w:bidi="en-US"/>
              </w:rPr>
              <w:t>=0.065, S</w:t>
            </w:r>
            <w:r w:rsidRPr="00D42E57">
              <w:rPr>
                <w:snapToGrid w:val="0"/>
                <w:color w:val="000000" w:themeColor="text1"/>
                <w:vertAlign w:val="subscript"/>
                <w:lang w:eastAsia="zh-CN" w:bidi="en-US"/>
              </w:rPr>
              <w:t>2</w:t>
            </w:r>
            <w:r w:rsidRPr="00D42E57">
              <w:rPr>
                <w:snapToGrid w:val="0"/>
                <w:color w:val="000000" w:themeColor="text1"/>
                <w:lang w:eastAsia="zh-CN" w:bidi="en-US"/>
              </w:rPr>
              <w:t>=0.354,</w:t>
            </w:r>
          </w:p>
          <w:p w14:paraId="1D0DB79F"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S</w:t>
            </w:r>
            <w:r w:rsidRPr="00D42E57">
              <w:rPr>
                <w:snapToGrid w:val="0"/>
                <w:color w:val="000000" w:themeColor="text1"/>
                <w:vertAlign w:val="subscript"/>
                <w:lang w:eastAsia="zh-CN" w:bidi="en-US"/>
              </w:rPr>
              <w:t>3</w:t>
            </w:r>
            <w:r w:rsidRPr="00D42E57">
              <w:rPr>
                <w:snapToGrid w:val="0"/>
                <w:color w:val="000000" w:themeColor="text1"/>
                <w:lang w:eastAsia="zh-CN" w:bidi="en-US"/>
              </w:rPr>
              <w:t>=-0.020, S</w:t>
            </w:r>
            <w:r w:rsidRPr="00D42E57">
              <w:rPr>
                <w:snapToGrid w:val="0"/>
                <w:color w:val="000000" w:themeColor="text1"/>
                <w:vertAlign w:val="subscript"/>
                <w:lang w:eastAsia="zh-CN" w:bidi="en-US"/>
              </w:rPr>
              <w:t>4</w:t>
            </w:r>
            <w:r w:rsidRPr="00D42E57">
              <w:rPr>
                <w:snapToGrid w:val="0"/>
                <w:color w:val="000000" w:themeColor="text1"/>
                <w:lang w:eastAsia="zh-CN" w:bidi="en-US"/>
              </w:rPr>
              <w:t>=0.227,</w:t>
            </w:r>
          </w:p>
          <w:p w14:paraId="324A08E8"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S</w:t>
            </w:r>
            <w:r w:rsidRPr="00D42E57">
              <w:rPr>
                <w:snapToGrid w:val="0"/>
                <w:color w:val="000000" w:themeColor="text1"/>
                <w:vertAlign w:val="subscript"/>
                <w:lang w:eastAsia="zh-CN" w:bidi="en-US"/>
              </w:rPr>
              <w:t>5</w:t>
            </w:r>
            <w:r w:rsidRPr="00D42E57">
              <w:rPr>
                <w:snapToGrid w:val="0"/>
                <w:color w:val="000000" w:themeColor="text1"/>
                <w:lang w:eastAsia="zh-CN" w:bidi="en-US"/>
              </w:rPr>
              <w:t>=0.153</w:t>
            </w:r>
          </w:p>
        </w:tc>
      </w:tr>
      <w:tr w:rsidR="00F43B2F" w:rsidRPr="00D42E57" w14:paraId="3F897908" w14:textId="77777777" w:rsidTr="00084FC2">
        <w:trPr>
          <w:jc w:val="center"/>
        </w:trPr>
        <w:tc>
          <w:tcPr>
            <w:tcW w:w="1307" w:type="dxa"/>
            <w:vAlign w:val="center"/>
          </w:tcPr>
          <w:p w14:paraId="2895280A" w14:textId="77777777" w:rsidR="00F43B2F" w:rsidRPr="00D42E57" w:rsidRDefault="00F43B2F" w:rsidP="00084FC2">
            <w:pPr>
              <w:widowControl w:val="0"/>
              <w:adjustRightInd w:val="0"/>
              <w:snapToGrid w:val="0"/>
              <w:spacing w:line="480" w:lineRule="auto"/>
              <w:rPr>
                <w:snapToGrid w:val="0"/>
                <w:color w:val="000000" w:themeColor="text1"/>
                <w:lang w:eastAsia="zh-CN" w:bidi="en-US"/>
              </w:rPr>
            </w:pPr>
            <w:r w:rsidRPr="00D42E57">
              <w:rPr>
                <w:snapToGrid w:val="0"/>
                <w:color w:val="000000" w:themeColor="text1"/>
                <w:lang w:eastAsia="zh-CN" w:bidi="en-US"/>
              </w:rPr>
              <w:t>(0.6,0.4)</w:t>
            </w:r>
          </w:p>
        </w:tc>
        <w:tc>
          <w:tcPr>
            <w:tcW w:w="2475" w:type="dxa"/>
            <w:vAlign w:val="center"/>
          </w:tcPr>
          <w:p w14:paraId="7D2DD0D6"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1</w:t>
            </w:r>
            <w:r w:rsidRPr="00D42E57">
              <w:rPr>
                <w:snapToGrid w:val="0"/>
                <w:color w:val="auto"/>
                <w:lang w:eastAsia="zh-CN" w:bidi="en-US"/>
              </w:rPr>
              <w:t>=</w:t>
            </w:r>
            <w:r w:rsidRPr="00D42E57">
              <w:rPr>
                <w:color w:val="auto"/>
              </w:rPr>
              <w:t xml:space="preserve"> </w:t>
            </w:r>
            <w:r w:rsidRPr="00D42E57">
              <w:rPr>
                <w:snapToGrid w:val="0"/>
                <w:color w:val="auto"/>
                <w:lang w:eastAsia="zh-CN" w:bidi="en-US"/>
              </w:rPr>
              <w:t>-0.0410, S</w:t>
            </w:r>
            <w:r w:rsidRPr="00D42E57">
              <w:rPr>
                <w:snapToGrid w:val="0"/>
                <w:color w:val="auto"/>
                <w:vertAlign w:val="subscript"/>
                <w:lang w:eastAsia="zh-CN" w:bidi="en-US"/>
              </w:rPr>
              <w:t>2</w:t>
            </w:r>
            <w:r w:rsidRPr="00D42E57">
              <w:rPr>
                <w:snapToGrid w:val="0"/>
                <w:color w:val="auto"/>
                <w:lang w:eastAsia="zh-CN" w:bidi="en-US"/>
              </w:rPr>
              <w:t>= 0.1669,</w:t>
            </w:r>
          </w:p>
          <w:p w14:paraId="61B18D56"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3</w:t>
            </w:r>
            <w:r w:rsidRPr="00D42E57">
              <w:rPr>
                <w:snapToGrid w:val="0"/>
                <w:color w:val="auto"/>
                <w:lang w:eastAsia="zh-CN" w:bidi="en-US"/>
              </w:rPr>
              <w:t>=</w:t>
            </w:r>
            <w:r w:rsidRPr="00D42E57">
              <w:rPr>
                <w:color w:val="auto"/>
              </w:rPr>
              <w:t xml:space="preserve"> </w:t>
            </w:r>
            <w:r w:rsidRPr="00D42E57">
              <w:rPr>
                <w:snapToGrid w:val="0"/>
                <w:color w:val="auto"/>
                <w:lang w:eastAsia="zh-CN" w:bidi="en-US"/>
              </w:rPr>
              <w:t>-0.1070, S</w:t>
            </w:r>
            <w:r w:rsidRPr="00D42E57">
              <w:rPr>
                <w:snapToGrid w:val="0"/>
                <w:color w:val="auto"/>
                <w:vertAlign w:val="subscript"/>
                <w:lang w:eastAsia="zh-CN" w:bidi="en-US"/>
              </w:rPr>
              <w:t>4</w:t>
            </w:r>
            <w:r w:rsidRPr="00D42E57">
              <w:rPr>
                <w:snapToGrid w:val="0"/>
                <w:color w:val="auto"/>
                <w:lang w:eastAsia="zh-CN" w:bidi="en-US"/>
              </w:rPr>
              <w:t>=</w:t>
            </w:r>
            <w:r w:rsidRPr="00D42E57">
              <w:rPr>
                <w:color w:val="auto"/>
              </w:rPr>
              <w:t xml:space="preserve"> </w:t>
            </w:r>
            <w:r w:rsidRPr="00D42E57">
              <w:rPr>
                <w:snapToGrid w:val="0"/>
                <w:color w:val="auto"/>
                <w:lang w:eastAsia="zh-CN" w:bidi="en-US"/>
              </w:rPr>
              <w:t>0.1569,</w:t>
            </w:r>
          </w:p>
          <w:p w14:paraId="73881626"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5</w:t>
            </w:r>
            <w:r w:rsidRPr="00D42E57">
              <w:rPr>
                <w:snapToGrid w:val="0"/>
                <w:color w:val="auto"/>
                <w:lang w:eastAsia="zh-CN" w:bidi="en-US"/>
              </w:rPr>
              <w:t>=</w:t>
            </w:r>
            <w:r w:rsidRPr="00D42E57">
              <w:rPr>
                <w:color w:val="auto"/>
              </w:rPr>
              <w:t xml:space="preserve"> </w:t>
            </w:r>
            <w:r w:rsidRPr="00D42E57">
              <w:rPr>
                <w:snapToGrid w:val="0"/>
                <w:color w:val="auto"/>
                <w:lang w:eastAsia="zh-CN" w:bidi="en-US"/>
              </w:rPr>
              <w:t>-0.0294</w:t>
            </w:r>
          </w:p>
        </w:tc>
        <w:tc>
          <w:tcPr>
            <w:tcW w:w="2456" w:type="dxa"/>
            <w:vAlign w:val="center"/>
          </w:tcPr>
          <w:p w14:paraId="46C69DF3"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S</w:t>
            </w:r>
            <w:r w:rsidRPr="00D42E57">
              <w:rPr>
                <w:snapToGrid w:val="0"/>
                <w:color w:val="000000" w:themeColor="text1"/>
                <w:vertAlign w:val="subscript"/>
                <w:lang w:eastAsia="zh-CN" w:bidi="en-US"/>
              </w:rPr>
              <w:t>1</w:t>
            </w:r>
            <w:r w:rsidRPr="00D42E57">
              <w:rPr>
                <w:snapToGrid w:val="0"/>
                <w:color w:val="000000" w:themeColor="text1"/>
                <w:lang w:eastAsia="zh-CN" w:bidi="en-US"/>
              </w:rPr>
              <w:t>=-0.091, S</w:t>
            </w:r>
            <w:r w:rsidRPr="00D42E57">
              <w:rPr>
                <w:snapToGrid w:val="0"/>
                <w:color w:val="000000" w:themeColor="text1"/>
                <w:vertAlign w:val="subscript"/>
                <w:lang w:eastAsia="zh-CN" w:bidi="en-US"/>
              </w:rPr>
              <w:t>2</w:t>
            </w:r>
            <w:r w:rsidRPr="00D42E57">
              <w:rPr>
                <w:snapToGrid w:val="0"/>
                <w:color w:val="000000" w:themeColor="text1"/>
                <w:lang w:eastAsia="zh-CN" w:bidi="en-US"/>
              </w:rPr>
              <w:t>=0.306,</w:t>
            </w:r>
          </w:p>
          <w:p w14:paraId="4CA64DB7"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S</w:t>
            </w:r>
            <w:r w:rsidRPr="00D42E57">
              <w:rPr>
                <w:snapToGrid w:val="0"/>
                <w:color w:val="000000" w:themeColor="text1"/>
                <w:vertAlign w:val="subscript"/>
                <w:lang w:eastAsia="zh-CN" w:bidi="en-US"/>
              </w:rPr>
              <w:t>3</w:t>
            </w:r>
            <w:r w:rsidRPr="00D42E57">
              <w:rPr>
                <w:snapToGrid w:val="0"/>
                <w:color w:val="000000" w:themeColor="text1"/>
                <w:lang w:eastAsia="zh-CN" w:bidi="en-US"/>
              </w:rPr>
              <w:t>=0.023, S</w:t>
            </w:r>
            <w:r w:rsidRPr="00D42E57">
              <w:rPr>
                <w:snapToGrid w:val="0"/>
                <w:color w:val="000000" w:themeColor="text1"/>
                <w:vertAlign w:val="subscript"/>
                <w:lang w:eastAsia="zh-CN" w:bidi="en-US"/>
              </w:rPr>
              <w:t>4</w:t>
            </w:r>
            <w:r w:rsidRPr="00D42E57">
              <w:rPr>
                <w:snapToGrid w:val="0"/>
                <w:color w:val="000000" w:themeColor="text1"/>
                <w:lang w:eastAsia="zh-CN" w:bidi="en-US"/>
              </w:rPr>
              <w:t>=0.234,</w:t>
            </w:r>
          </w:p>
          <w:p w14:paraId="2300488A"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S</w:t>
            </w:r>
            <w:r w:rsidRPr="00D42E57">
              <w:rPr>
                <w:snapToGrid w:val="0"/>
                <w:color w:val="000000" w:themeColor="text1"/>
                <w:vertAlign w:val="subscript"/>
                <w:lang w:eastAsia="zh-CN" w:bidi="en-US"/>
              </w:rPr>
              <w:t>5</w:t>
            </w:r>
            <w:r w:rsidRPr="00D42E57">
              <w:rPr>
                <w:snapToGrid w:val="0"/>
                <w:color w:val="000000" w:themeColor="text1"/>
                <w:lang w:eastAsia="zh-CN" w:bidi="en-US"/>
              </w:rPr>
              <w:t>=0.184</w:t>
            </w:r>
          </w:p>
        </w:tc>
        <w:tc>
          <w:tcPr>
            <w:tcW w:w="2255" w:type="dxa"/>
            <w:vAlign w:val="center"/>
          </w:tcPr>
          <w:p w14:paraId="5CEB8E8D"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S</w:t>
            </w:r>
            <w:r w:rsidRPr="00D42E57">
              <w:rPr>
                <w:snapToGrid w:val="0"/>
                <w:color w:val="000000" w:themeColor="text1"/>
                <w:vertAlign w:val="subscript"/>
                <w:lang w:eastAsia="zh-CN" w:bidi="en-US"/>
              </w:rPr>
              <w:t>1</w:t>
            </w:r>
            <w:r w:rsidRPr="00D42E57">
              <w:rPr>
                <w:snapToGrid w:val="0"/>
                <w:color w:val="000000" w:themeColor="text1"/>
                <w:lang w:eastAsia="zh-CN" w:bidi="en-US"/>
              </w:rPr>
              <w:t>=0.065, S</w:t>
            </w:r>
            <w:r w:rsidRPr="00D42E57">
              <w:rPr>
                <w:snapToGrid w:val="0"/>
                <w:color w:val="000000" w:themeColor="text1"/>
                <w:vertAlign w:val="subscript"/>
                <w:lang w:eastAsia="zh-CN" w:bidi="en-US"/>
              </w:rPr>
              <w:t>2</w:t>
            </w:r>
            <w:r w:rsidRPr="00D42E57">
              <w:rPr>
                <w:snapToGrid w:val="0"/>
                <w:color w:val="000000" w:themeColor="text1"/>
                <w:lang w:eastAsia="zh-CN" w:bidi="en-US"/>
              </w:rPr>
              <w:t>=0.333,</w:t>
            </w:r>
          </w:p>
          <w:p w14:paraId="53C8AECF"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S</w:t>
            </w:r>
            <w:r w:rsidRPr="00D42E57">
              <w:rPr>
                <w:snapToGrid w:val="0"/>
                <w:color w:val="000000" w:themeColor="text1"/>
                <w:vertAlign w:val="subscript"/>
                <w:lang w:eastAsia="zh-CN" w:bidi="en-US"/>
              </w:rPr>
              <w:t>3</w:t>
            </w:r>
            <w:r w:rsidRPr="00D42E57">
              <w:rPr>
                <w:snapToGrid w:val="0"/>
                <w:color w:val="000000" w:themeColor="text1"/>
                <w:lang w:eastAsia="zh-CN" w:bidi="en-US"/>
              </w:rPr>
              <w:t>=-0.020, S</w:t>
            </w:r>
            <w:r w:rsidRPr="00D42E57">
              <w:rPr>
                <w:snapToGrid w:val="0"/>
                <w:color w:val="000000" w:themeColor="text1"/>
                <w:vertAlign w:val="subscript"/>
                <w:lang w:eastAsia="zh-CN" w:bidi="en-US"/>
              </w:rPr>
              <w:t>4</w:t>
            </w:r>
            <w:r w:rsidRPr="00D42E57">
              <w:rPr>
                <w:snapToGrid w:val="0"/>
                <w:color w:val="000000" w:themeColor="text1"/>
                <w:lang w:eastAsia="zh-CN" w:bidi="en-US"/>
              </w:rPr>
              <w:t>=0.227,</w:t>
            </w:r>
          </w:p>
          <w:p w14:paraId="54E71124"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S</w:t>
            </w:r>
            <w:r w:rsidRPr="00D42E57">
              <w:rPr>
                <w:snapToGrid w:val="0"/>
                <w:color w:val="000000" w:themeColor="text1"/>
                <w:vertAlign w:val="subscript"/>
                <w:lang w:eastAsia="zh-CN" w:bidi="en-US"/>
              </w:rPr>
              <w:t>5</w:t>
            </w:r>
            <w:r w:rsidRPr="00D42E57">
              <w:rPr>
                <w:snapToGrid w:val="0"/>
                <w:color w:val="000000" w:themeColor="text1"/>
                <w:lang w:eastAsia="zh-CN" w:bidi="en-US"/>
              </w:rPr>
              <w:t>=0.153</w:t>
            </w:r>
          </w:p>
        </w:tc>
      </w:tr>
      <w:tr w:rsidR="00F43B2F" w:rsidRPr="00D42E57" w14:paraId="2649CEB8" w14:textId="77777777" w:rsidTr="00084FC2">
        <w:trPr>
          <w:jc w:val="center"/>
        </w:trPr>
        <w:tc>
          <w:tcPr>
            <w:tcW w:w="1307" w:type="dxa"/>
            <w:vAlign w:val="center"/>
          </w:tcPr>
          <w:p w14:paraId="17F4F16A" w14:textId="77777777" w:rsidR="00F43B2F" w:rsidRPr="00D42E57" w:rsidRDefault="00F43B2F" w:rsidP="00084FC2">
            <w:pPr>
              <w:widowControl w:val="0"/>
              <w:adjustRightInd w:val="0"/>
              <w:snapToGrid w:val="0"/>
              <w:spacing w:line="480" w:lineRule="auto"/>
              <w:rPr>
                <w:snapToGrid w:val="0"/>
                <w:color w:val="000000" w:themeColor="text1"/>
                <w:lang w:eastAsia="zh-CN" w:bidi="en-US"/>
              </w:rPr>
            </w:pPr>
            <w:r w:rsidRPr="00D42E57">
              <w:rPr>
                <w:snapToGrid w:val="0"/>
                <w:color w:val="000000" w:themeColor="text1"/>
                <w:lang w:eastAsia="zh-CN" w:bidi="en-US"/>
              </w:rPr>
              <w:t>(0.5,0.5)</w:t>
            </w:r>
          </w:p>
        </w:tc>
        <w:tc>
          <w:tcPr>
            <w:tcW w:w="2475" w:type="dxa"/>
            <w:vAlign w:val="center"/>
          </w:tcPr>
          <w:p w14:paraId="2ADE2A41"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1</w:t>
            </w:r>
            <w:r w:rsidRPr="00D42E57">
              <w:rPr>
                <w:snapToGrid w:val="0"/>
                <w:color w:val="auto"/>
                <w:lang w:eastAsia="zh-CN" w:bidi="en-US"/>
              </w:rPr>
              <w:t>=</w:t>
            </w:r>
            <w:r w:rsidRPr="00D42E57">
              <w:rPr>
                <w:color w:val="auto"/>
              </w:rPr>
              <w:t xml:space="preserve"> </w:t>
            </w:r>
            <w:r w:rsidRPr="00D42E57">
              <w:rPr>
                <w:snapToGrid w:val="0"/>
                <w:color w:val="auto"/>
                <w:lang w:eastAsia="zh-CN" w:bidi="en-US"/>
              </w:rPr>
              <w:t>-0.0410, S</w:t>
            </w:r>
            <w:r w:rsidRPr="00D42E57">
              <w:rPr>
                <w:snapToGrid w:val="0"/>
                <w:color w:val="auto"/>
                <w:vertAlign w:val="subscript"/>
                <w:lang w:eastAsia="zh-CN" w:bidi="en-US"/>
              </w:rPr>
              <w:t>2</w:t>
            </w:r>
            <w:r w:rsidRPr="00D42E57">
              <w:rPr>
                <w:snapToGrid w:val="0"/>
                <w:color w:val="auto"/>
                <w:lang w:eastAsia="zh-CN" w:bidi="en-US"/>
              </w:rPr>
              <w:t>= 0.1622,</w:t>
            </w:r>
          </w:p>
          <w:p w14:paraId="2807C2AD"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3</w:t>
            </w:r>
            <w:r w:rsidRPr="00D42E57">
              <w:rPr>
                <w:snapToGrid w:val="0"/>
                <w:color w:val="auto"/>
                <w:lang w:eastAsia="zh-CN" w:bidi="en-US"/>
              </w:rPr>
              <w:t>=</w:t>
            </w:r>
            <w:r w:rsidRPr="00D42E57">
              <w:rPr>
                <w:color w:val="auto"/>
              </w:rPr>
              <w:t xml:space="preserve"> </w:t>
            </w:r>
            <w:r w:rsidRPr="00D42E57">
              <w:rPr>
                <w:snapToGrid w:val="0"/>
                <w:color w:val="auto"/>
                <w:lang w:eastAsia="zh-CN" w:bidi="en-US"/>
              </w:rPr>
              <w:t>-0.1070, S</w:t>
            </w:r>
            <w:r w:rsidRPr="00D42E57">
              <w:rPr>
                <w:snapToGrid w:val="0"/>
                <w:color w:val="auto"/>
                <w:vertAlign w:val="subscript"/>
                <w:lang w:eastAsia="zh-CN" w:bidi="en-US"/>
              </w:rPr>
              <w:t>4</w:t>
            </w:r>
            <w:r w:rsidRPr="00D42E57">
              <w:rPr>
                <w:snapToGrid w:val="0"/>
                <w:color w:val="auto"/>
                <w:lang w:eastAsia="zh-CN" w:bidi="en-US"/>
              </w:rPr>
              <w:t>=</w:t>
            </w:r>
            <w:r w:rsidRPr="00D42E57">
              <w:rPr>
                <w:color w:val="auto"/>
              </w:rPr>
              <w:t xml:space="preserve"> </w:t>
            </w:r>
            <w:r w:rsidRPr="00D42E57">
              <w:rPr>
                <w:snapToGrid w:val="0"/>
                <w:color w:val="auto"/>
                <w:lang w:eastAsia="zh-CN" w:bidi="en-US"/>
              </w:rPr>
              <w:t>0.1569,</w:t>
            </w:r>
          </w:p>
          <w:p w14:paraId="4CC43021"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5</w:t>
            </w:r>
            <w:r w:rsidRPr="00D42E57">
              <w:rPr>
                <w:snapToGrid w:val="0"/>
                <w:color w:val="auto"/>
                <w:lang w:eastAsia="zh-CN" w:bidi="en-US"/>
              </w:rPr>
              <w:t>=</w:t>
            </w:r>
            <w:r w:rsidRPr="00D42E57">
              <w:rPr>
                <w:color w:val="auto"/>
              </w:rPr>
              <w:t xml:space="preserve"> </w:t>
            </w:r>
            <w:r w:rsidRPr="00D42E57">
              <w:rPr>
                <w:snapToGrid w:val="0"/>
                <w:color w:val="auto"/>
                <w:lang w:eastAsia="zh-CN" w:bidi="en-US"/>
              </w:rPr>
              <w:t>-0.0294</w:t>
            </w:r>
          </w:p>
        </w:tc>
        <w:tc>
          <w:tcPr>
            <w:tcW w:w="2456" w:type="dxa"/>
            <w:vAlign w:val="center"/>
          </w:tcPr>
          <w:p w14:paraId="1D772E31"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S</w:t>
            </w:r>
            <w:r w:rsidRPr="00D42E57">
              <w:rPr>
                <w:snapToGrid w:val="0"/>
                <w:color w:val="000000" w:themeColor="text1"/>
                <w:vertAlign w:val="subscript"/>
                <w:lang w:eastAsia="zh-CN" w:bidi="en-US"/>
              </w:rPr>
              <w:t>1</w:t>
            </w:r>
            <w:r w:rsidRPr="00D42E57">
              <w:rPr>
                <w:snapToGrid w:val="0"/>
                <w:color w:val="000000" w:themeColor="text1"/>
                <w:lang w:eastAsia="zh-CN" w:bidi="en-US"/>
              </w:rPr>
              <w:t>=-0.091, S</w:t>
            </w:r>
            <w:r w:rsidRPr="00D42E57">
              <w:rPr>
                <w:snapToGrid w:val="0"/>
                <w:color w:val="000000" w:themeColor="text1"/>
                <w:vertAlign w:val="subscript"/>
                <w:lang w:eastAsia="zh-CN" w:bidi="en-US"/>
              </w:rPr>
              <w:t>2</w:t>
            </w:r>
            <w:r w:rsidRPr="00D42E57">
              <w:rPr>
                <w:snapToGrid w:val="0"/>
                <w:color w:val="000000" w:themeColor="text1"/>
                <w:lang w:eastAsia="zh-CN" w:bidi="en-US"/>
              </w:rPr>
              <w:t>=0.288,</w:t>
            </w:r>
          </w:p>
          <w:p w14:paraId="0033DD3B"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S</w:t>
            </w:r>
            <w:r w:rsidRPr="00D42E57">
              <w:rPr>
                <w:snapToGrid w:val="0"/>
                <w:color w:val="000000" w:themeColor="text1"/>
                <w:vertAlign w:val="subscript"/>
                <w:lang w:eastAsia="zh-CN" w:bidi="en-US"/>
              </w:rPr>
              <w:t>3</w:t>
            </w:r>
            <w:r w:rsidRPr="00D42E57">
              <w:rPr>
                <w:snapToGrid w:val="0"/>
                <w:color w:val="000000" w:themeColor="text1"/>
                <w:lang w:eastAsia="zh-CN" w:bidi="en-US"/>
              </w:rPr>
              <w:t>=0.023, S</w:t>
            </w:r>
            <w:r w:rsidRPr="00D42E57">
              <w:rPr>
                <w:snapToGrid w:val="0"/>
                <w:color w:val="000000" w:themeColor="text1"/>
                <w:vertAlign w:val="subscript"/>
                <w:lang w:eastAsia="zh-CN" w:bidi="en-US"/>
              </w:rPr>
              <w:t>4</w:t>
            </w:r>
            <w:r w:rsidRPr="00D42E57">
              <w:rPr>
                <w:snapToGrid w:val="0"/>
                <w:color w:val="000000" w:themeColor="text1"/>
                <w:lang w:eastAsia="zh-CN" w:bidi="en-US"/>
              </w:rPr>
              <w:t>=0.234,</w:t>
            </w:r>
          </w:p>
          <w:p w14:paraId="60BAC239"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S</w:t>
            </w:r>
            <w:r w:rsidRPr="00D42E57">
              <w:rPr>
                <w:snapToGrid w:val="0"/>
                <w:color w:val="000000" w:themeColor="text1"/>
                <w:vertAlign w:val="subscript"/>
                <w:lang w:eastAsia="zh-CN" w:bidi="en-US"/>
              </w:rPr>
              <w:t>5</w:t>
            </w:r>
            <w:r w:rsidRPr="00D42E57">
              <w:rPr>
                <w:snapToGrid w:val="0"/>
                <w:color w:val="000000" w:themeColor="text1"/>
                <w:lang w:eastAsia="zh-CN" w:bidi="en-US"/>
              </w:rPr>
              <w:t>=0.184</w:t>
            </w:r>
          </w:p>
        </w:tc>
        <w:tc>
          <w:tcPr>
            <w:tcW w:w="2255" w:type="dxa"/>
            <w:vAlign w:val="center"/>
          </w:tcPr>
          <w:p w14:paraId="77BA01D6"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S</w:t>
            </w:r>
            <w:r w:rsidRPr="00D42E57">
              <w:rPr>
                <w:snapToGrid w:val="0"/>
                <w:color w:val="000000" w:themeColor="text1"/>
                <w:vertAlign w:val="subscript"/>
                <w:lang w:eastAsia="zh-CN" w:bidi="en-US"/>
              </w:rPr>
              <w:t>1</w:t>
            </w:r>
            <w:r w:rsidRPr="00D42E57">
              <w:rPr>
                <w:snapToGrid w:val="0"/>
                <w:color w:val="000000" w:themeColor="text1"/>
                <w:lang w:eastAsia="zh-CN" w:bidi="en-US"/>
              </w:rPr>
              <w:t>=0.065, S</w:t>
            </w:r>
            <w:r w:rsidRPr="00D42E57">
              <w:rPr>
                <w:snapToGrid w:val="0"/>
                <w:color w:val="000000" w:themeColor="text1"/>
                <w:vertAlign w:val="subscript"/>
                <w:lang w:eastAsia="zh-CN" w:bidi="en-US"/>
              </w:rPr>
              <w:t>2</w:t>
            </w:r>
            <w:r w:rsidRPr="00D42E57">
              <w:rPr>
                <w:snapToGrid w:val="0"/>
                <w:color w:val="000000" w:themeColor="text1"/>
                <w:lang w:eastAsia="zh-CN" w:bidi="en-US"/>
              </w:rPr>
              <w:t>=0.309</w:t>
            </w:r>
          </w:p>
          <w:p w14:paraId="35E56402"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S</w:t>
            </w:r>
            <w:r w:rsidRPr="00D42E57">
              <w:rPr>
                <w:snapToGrid w:val="0"/>
                <w:color w:val="000000" w:themeColor="text1"/>
                <w:vertAlign w:val="subscript"/>
                <w:lang w:eastAsia="zh-CN" w:bidi="en-US"/>
              </w:rPr>
              <w:t>3</w:t>
            </w:r>
            <w:r w:rsidRPr="00D42E57">
              <w:rPr>
                <w:snapToGrid w:val="0"/>
                <w:color w:val="000000" w:themeColor="text1"/>
                <w:lang w:eastAsia="zh-CN" w:bidi="en-US"/>
              </w:rPr>
              <w:t>=-0.020, S</w:t>
            </w:r>
            <w:r w:rsidRPr="00D42E57">
              <w:rPr>
                <w:snapToGrid w:val="0"/>
                <w:color w:val="000000" w:themeColor="text1"/>
                <w:vertAlign w:val="subscript"/>
                <w:lang w:eastAsia="zh-CN" w:bidi="en-US"/>
              </w:rPr>
              <w:t>4</w:t>
            </w:r>
            <w:r w:rsidRPr="00D42E57">
              <w:rPr>
                <w:snapToGrid w:val="0"/>
                <w:color w:val="000000" w:themeColor="text1"/>
                <w:lang w:eastAsia="zh-CN" w:bidi="en-US"/>
              </w:rPr>
              <w:t>=0.227,</w:t>
            </w:r>
          </w:p>
          <w:p w14:paraId="3C3A5E8B"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S</w:t>
            </w:r>
            <w:r w:rsidRPr="00D42E57">
              <w:rPr>
                <w:snapToGrid w:val="0"/>
                <w:color w:val="000000" w:themeColor="text1"/>
                <w:vertAlign w:val="subscript"/>
                <w:lang w:eastAsia="zh-CN" w:bidi="en-US"/>
              </w:rPr>
              <w:t>5</w:t>
            </w:r>
            <w:r w:rsidRPr="00D42E57">
              <w:rPr>
                <w:snapToGrid w:val="0"/>
                <w:color w:val="000000" w:themeColor="text1"/>
                <w:lang w:eastAsia="zh-CN" w:bidi="en-US"/>
              </w:rPr>
              <w:t>=0.153</w:t>
            </w:r>
          </w:p>
        </w:tc>
      </w:tr>
      <w:tr w:rsidR="00F43B2F" w:rsidRPr="00D42E57" w14:paraId="11A6017E" w14:textId="77777777" w:rsidTr="00084FC2">
        <w:trPr>
          <w:jc w:val="center"/>
        </w:trPr>
        <w:tc>
          <w:tcPr>
            <w:tcW w:w="1307" w:type="dxa"/>
            <w:vAlign w:val="center"/>
          </w:tcPr>
          <w:p w14:paraId="788C229C" w14:textId="77777777" w:rsidR="00F43B2F" w:rsidRPr="00D42E57" w:rsidRDefault="00F43B2F" w:rsidP="00084FC2">
            <w:pPr>
              <w:widowControl w:val="0"/>
              <w:adjustRightInd w:val="0"/>
              <w:snapToGrid w:val="0"/>
              <w:spacing w:line="480" w:lineRule="auto"/>
              <w:rPr>
                <w:snapToGrid w:val="0"/>
                <w:color w:val="000000" w:themeColor="text1"/>
                <w:lang w:eastAsia="zh-CN" w:bidi="en-US"/>
              </w:rPr>
            </w:pPr>
            <w:r w:rsidRPr="00D42E57">
              <w:rPr>
                <w:snapToGrid w:val="0"/>
                <w:color w:val="000000" w:themeColor="text1"/>
                <w:lang w:eastAsia="zh-CN" w:bidi="en-US"/>
              </w:rPr>
              <w:t>(0.4,0.6)</w:t>
            </w:r>
          </w:p>
        </w:tc>
        <w:tc>
          <w:tcPr>
            <w:tcW w:w="2475" w:type="dxa"/>
            <w:vAlign w:val="center"/>
          </w:tcPr>
          <w:p w14:paraId="3318BC99"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1</w:t>
            </w:r>
            <w:r w:rsidRPr="00D42E57">
              <w:rPr>
                <w:snapToGrid w:val="0"/>
                <w:color w:val="auto"/>
                <w:lang w:eastAsia="zh-CN" w:bidi="en-US"/>
              </w:rPr>
              <w:t>=</w:t>
            </w:r>
            <w:r w:rsidRPr="00D42E57">
              <w:rPr>
                <w:color w:val="auto"/>
              </w:rPr>
              <w:t xml:space="preserve"> </w:t>
            </w:r>
            <w:r w:rsidRPr="00D42E57">
              <w:rPr>
                <w:snapToGrid w:val="0"/>
                <w:color w:val="auto"/>
                <w:lang w:eastAsia="zh-CN" w:bidi="en-US"/>
              </w:rPr>
              <w:t>-0.0410, S</w:t>
            </w:r>
            <w:r w:rsidRPr="00D42E57">
              <w:rPr>
                <w:snapToGrid w:val="0"/>
                <w:color w:val="auto"/>
                <w:vertAlign w:val="subscript"/>
                <w:lang w:eastAsia="zh-CN" w:bidi="en-US"/>
              </w:rPr>
              <w:t>2</w:t>
            </w:r>
            <w:r w:rsidRPr="00D42E57">
              <w:rPr>
                <w:snapToGrid w:val="0"/>
                <w:color w:val="auto"/>
                <w:lang w:eastAsia="zh-CN" w:bidi="en-US"/>
              </w:rPr>
              <w:t>= 0.1610,</w:t>
            </w:r>
          </w:p>
          <w:p w14:paraId="57081239"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3</w:t>
            </w:r>
            <w:r w:rsidRPr="00D42E57">
              <w:rPr>
                <w:snapToGrid w:val="0"/>
                <w:color w:val="auto"/>
                <w:lang w:eastAsia="zh-CN" w:bidi="en-US"/>
              </w:rPr>
              <w:t>=</w:t>
            </w:r>
            <w:r w:rsidRPr="00D42E57">
              <w:rPr>
                <w:color w:val="auto"/>
              </w:rPr>
              <w:t xml:space="preserve"> </w:t>
            </w:r>
            <w:r w:rsidRPr="00D42E57">
              <w:rPr>
                <w:snapToGrid w:val="0"/>
                <w:color w:val="auto"/>
                <w:lang w:eastAsia="zh-CN" w:bidi="en-US"/>
              </w:rPr>
              <w:t>-0.1070, S</w:t>
            </w:r>
            <w:r w:rsidRPr="00D42E57">
              <w:rPr>
                <w:snapToGrid w:val="0"/>
                <w:color w:val="auto"/>
                <w:vertAlign w:val="subscript"/>
                <w:lang w:eastAsia="zh-CN" w:bidi="en-US"/>
              </w:rPr>
              <w:t>4</w:t>
            </w:r>
            <w:r w:rsidRPr="00D42E57">
              <w:rPr>
                <w:snapToGrid w:val="0"/>
                <w:color w:val="auto"/>
                <w:lang w:eastAsia="zh-CN" w:bidi="en-US"/>
              </w:rPr>
              <w:t>=</w:t>
            </w:r>
            <w:r w:rsidRPr="00D42E57">
              <w:rPr>
                <w:color w:val="auto"/>
              </w:rPr>
              <w:t xml:space="preserve"> </w:t>
            </w:r>
            <w:r w:rsidRPr="00D42E57">
              <w:rPr>
                <w:snapToGrid w:val="0"/>
                <w:color w:val="auto"/>
                <w:lang w:eastAsia="zh-CN" w:bidi="en-US"/>
              </w:rPr>
              <w:t>0.1569,</w:t>
            </w:r>
          </w:p>
          <w:p w14:paraId="6BAFE9F9"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5</w:t>
            </w:r>
            <w:r w:rsidRPr="00D42E57">
              <w:rPr>
                <w:snapToGrid w:val="0"/>
                <w:color w:val="auto"/>
                <w:lang w:eastAsia="zh-CN" w:bidi="en-US"/>
              </w:rPr>
              <w:t>=</w:t>
            </w:r>
            <w:r w:rsidRPr="00D42E57">
              <w:rPr>
                <w:color w:val="auto"/>
              </w:rPr>
              <w:t xml:space="preserve"> </w:t>
            </w:r>
            <w:r w:rsidRPr="00D42E57">
              <w:rPr>
                <w:snapToGrid w:val="0"/>
                <w:color w:val="auto"/>
                <w:lang w:eastAsia="zh-CN" w:bidi="en-US"/>
              </w:rPr>
              <w:t>-0.0294</w:t>
            </w:r>
          </w:p>
        </w:tc>
        <w:tc>
          <w:tcPr>
            <w:tcW w:w="2456" w:type="dxa"/>
            <w:vAlign w:val="center"/>
          </w:tcPr>
          <w:p w14:paraId="56AFEA6B"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S</w:t>
            </w:r>
            <w:r w:rsidRPr="00D42E57">
              <w:rPr>
                <w:snapToGrid w:val="0"/>
                <w:color w:val="000000" w:themeColor="text1"/>
                <w:vertAlign w:val="subscript"/>
                <w:lang w:eastAsia="zh-CN" w:bidi="en-US"/>
              </w:rPr>
              <w:t>1</w:t>
            </w:r>
            <w:r w:rsidRPr="00D42E57">
              <w:rPr>
                <w:snapToGrid w:val="0"/>
                <w:color w:val="000000" w:themeColor="text1"/>
                <w:lang w:eastAsia="zh-CN" w:bidi="en-US"/>
              </w:rPr>
              <w:t>=-0.091, S</w:t>
            </w:r>
            <w:r w:rsidRPr="00D42E57">
              <w:rPr>
                <w:snapToGrid w:val="0"/>
                <w:color w:val="000000" w:themeColor="text1"/>
                <w:vertAlign w:val="subscript"/>
                <w:lang w:eastAsia="zh-CN" w:bidi="en-US"/>
              </w:rPr>
              <w:t>2</w:t>
            </w:r>
            <w:r w:rsidRPr="00D42E57">
              <w:rPr>
                <w:snapToGrid w:val="0"/>
                <w:color w:val="000000" w:themeColor="text1"/>
                <w:lang w:eastAsia="zh-CN" w:bidi="en-US"/>
              </w:rPr>
              <w:t>=0.272,</w:t>
            </w:r>
          </w:p>
          <w:p w14:paraId="35C0F98B"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S</w:t>
            </w:r>
            <w:r w:rsidRPr="00D42E57">
              <w:rPr>
                <w:snapToGrid w:val="0"/>
                <w:color w:val="000000" w:themeColor="text1"/>
                <w:vertAlign w:val="subscript"/>
                <w:lang w:eastAsia="zh-CN" w:bidi="en-US"/>
              </w:rPr>
              <w:t>3</w:t>
            </w:r>
            <w:r w:rsidRPr="00D42E57">
              <w:rPr>
                <w:snapToGrid w:val="0"/>
                <w:color w:val="000000" w:themeColor="text1"/>
                <w:lang w:eastAsia="zh-CN" w:bidi="en-US"/>
              </w:rPr>
              <w:t>=0.023, S</w:t>
            </w:r>
            <w:r w:rsidRPr="00D42E57">
              <w:rPr>
                <w:snapToGrid w:val="0"/>
                <w:color w:val="000000" w:themeColor="text1"/>
                <w:vertAlign w:val="subscript"/>
                <w:lang w:eastAsia="zh-CN" w:bidi="en-US"/>
              </w:rPr>
              <w:t>4</w:t>
            </w:r>
            <w:r w:rsidRPr="00D42E57">
              <w:rPr>
                <w:snapToGrid w:val="0"/>
                <w:color w:val="000000" w:themeColor="text1"/>
                <w:lang w:eastAsia="zh-CN" w:bidi="en-US"/>
              </w:rPr>
              <w:t>=0.234,</w:t>
            </w:r>
          </w:p>
          <w:p w14:paraId="473207D6"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S</w:t>
            </w:r>
            <w:r w:rsidRPr="00D42E57">
              <w:rPr>
                <w:snapToGrid w:val="0"/>
                <w:color w:val="000000" w:themeColor="text1"/>
                <w:vertAlign w:val="subscript"/>
                <w:lang w:eastAsia="zh-CN" w:bidi="en-US"/>
              </w:rPr>
              <w:t>5</w:t>
            </w:r>
            <w:r w:rsidRPr="00D42E57">
              <w:rPr>
                <w:snapToGrid w:val="0"/>
                <w:color w:val="000000" w:themeColor="text1"/>
                <w:lang w:eastAsia="zh-CN" w:bidi="en-US"/>
              </w:rPr>
              <w:t>=0.184</w:t>
            </w:r>
          </w:p>
        </w:tc>
        <w:tc>
          <w:tcPr>
            <w:tcW w:w="2255" w:type="dxa"/>
            <w:vAlign w:val="center"/>
          </w:tcPr>
          <w:p w14:paraId="65637B60"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S</w:t>
            </w:r>
            <w:r w:rsidRPr="00D42E57">
              <w:rPr>
                <w:snapToGrid w:val="0"/>
                <w:color w:val="000000" w:themeColor="text1"/>
                <w:vertAlign w:val="subscript"/>
                <w:lang w:eastAsia="zh-CN" w:bidi="en-US"/>
              </w:rPr>
              <w:t>1</w:t>
            </w:r>
            <w:r w:rsidRPr="00D42E57">
              <w:rPr>
                <w:snapToGrid w:val="0"/>
                <w:color w:val="000000" w:themeColor="text1"/>
                <w:lang w:eastAsia="zh-CN" w:bidi="en-US"/>
              </w:rPr>
              <w:t>=0.065, S</w:t>
            </w:r>
            <w:r w:rsidRPr="00D42E57">
              <w:rPr>
                <w:snapToGrid w:val="0"/>
                <w:color w:val="000000" w:themeColor="text1"/>
                <w:vertAlign w:val="subscript"/>
                <w:lang w:eastAsia="zh-CN" w:bidi="en-US"/>
              </w:rPr>
              <w:t>2</w:t>
            </w:r>
            <w:r w:rsidRPr="00D42E57">
              <w:rPr>
                <w:snapToGrid w:val="0"/>
                <w:color w:val="000000" w:themeColor="text1"/>
                <w:lang w:eastAsia="zh-CN" w:bidi="en-US"/>
              </w:rPr>
              <w:t>=0.281,</w:t>
            </w:r>
          </w:p>
          <w:p w14:paraId="3480FB86"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S</w:t>
            </w:r>
            <w:r w:rsidRPr="00D42E57">
              <w:rPr>
                <w:snapToGrid w:val="0"/>
                <w:color w:val="000000" w:themeColor="text1"/>
                <w:vertAlign w:val="subscript"/>
                <w:lang w:eastAsia="zh-CN" w:bidi="en-US"/>
              </w:rPr>
              <w:t>3</w:t>
            </w:r>
            <w:r w:rsidRPr="00D42E57">
              <w:rPr>
                <w:snapToGrid w:val="0"/>
                <w:color w:val="000000" w:themeColor="text1"/>
                <w:lang w:eastAsia="zh-CN" w:bidi="en-US"/>
              </w:rPr>
              <w:t>=-0.020, S</w:t>
            </w:r>
            <w:r w:rsidRPr="00D42E57">
              <w:rPr>
                <w:snapToGrid w:val="0"/>
                <w:color w:val="000000" w:themeColor="text1"/>
                <w:vertAlign w:val="subscript"/>
                <w:lang w:eastAsia="zh-CN" w:bidi="en-US"/>
              </w:rPr>
              <w:t>4</w:t>
            </w:r>
            <w:r w:rsidRPr="00D42E57">
              <w:rPr>
                <w:snapToGrid w:val="0"/>
                <w:color w:val="000000" w:themeColor="text1"/>
                <w:lang w:eastAsia="zh-CN" w:bidi="en-US"/>
              </w:rPr>
              <w:t>=0.227,</w:t>
            </w:r>
          </w:p>
          <w:p w14:paraId="533E21DD"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S</w:t>
            </w:r>
            <w:r w:rsidRPr="00D42E57">
              <w:rPr>
                <w:snapToGrid w:val="0"/>
                <w:color w:val="000000" w:themeColor="text1"/>
                <w:vertAlign w:val="subscript"/>
                <w:lang w:eastAsia="zh-CN" w:bidi="en-US"/>
              </w:rPr>
              <w:t>5</w:t>
            </w:r>
            <w:r w:rsidRPr="00D42E57">
              <w:rPr>
                <w:snapToGrid w:val="0"/>
                <w:color w:val="000000" w:themeColor="text1"/>
                <w:lang w:eastAsia="zh-CN" w:bidi="en-US"/>
              </w:rPr>
              <w:t>=0.153</w:t>
            </w:r>
          </w:p>
        </w:tc>
      </w:tr>
      <w:tr w:rsidR="00F43B2F" w:rsidRPr="00D42E57" w14:paraId="16A6F911" w14:textId="77777777" w:rsidTr="00084FC2">
        <w:trPr>
          <w:jc w:val="center"/>
        </w:trPr>
        <w:tc>
          <w:tcPr>
            <w:tcW w:w="1307" w:type="dxa"/>
            <w:vAlign w:val="center"/>
          </w:tcPr>
          <w:p w14:paraId="2893E8F6" w14:textId="77777777" w:rsidR="00F43B2F" w:rsidRPr="00D42E57" w:rsidRDefault="00F43B2F" w:rsidP="00084FC2">
            <w:pPr>
              <w:widowControl w:val="0"/>
              <w:adjustRightInd w:val="0"/>
              <w:snapToGrid w:val="0"/>
              <w:spacing w:line="480" w:lineRule="auto"/>
              <w:rPr>
                <w:snapToGrid w:val="0"/>
                <w:color w:val="000000" w:themeColor="text1"/>
                <w:lang w:eastAsia="zh-CN" w:bidi="en-US"/>
              </w:rPr>
            </w:pPr>
            <w:r w:rsidRPr="00D42E57">
              <w:rPr>
                <w:snapToGrid w:val="0"/>
                <w:color w:val="000000" w:themeColor="text1"/>
                <w:lang w:eastAsia="zh-CN" w:bidi="en-US"/>
              </w:rPr>
              <w:t>(0.3,0.7)</w:t>
            </w:r>
          </w:p>
        </w:tc>
        <w:tc>
          <w:tcPr>
            <w:tcW w:w="2475" w:type="dxa"/>
            <w:vAlign w:val="center"/>
          </w:tcPr>
          <w:p w14:paraId="4D5CE2F5"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1</w:t>
            </w:r>
            <w:r w:rsidRPr="00D42E57">
              <w:rPr>
                <w:snapToGrid w:val="0"/>
                <w:color w:val="auto"/>
                <w:lang w:eastAsia="zh-CN" w:bidi="en-US"/>
              </w:rPr>
              <w:t>=</w:t>
            </w:r>
            <w:r w:rsidRPr="00D42E57">
              <w:rPr>
                <w:color w:val="auto"/>
              </w:rPr>
              <w:t xml:space="preserve"> </w:t>
            </w:r>
            <w:r w:rsidRPr="00D42E57">
              <w:rPr>
                <w:snapToGrid w:val="0"/>
                <w:color w:val="auto"/>
                <w:lang w:eastAsia="zh-CN" w:bidi="en-US"/>
              </w:rPr>
              <w:t>-0.0410, S</w:t>
            </w:r>
            <w:r w:rsidRPr="00D42E57">
              <w:rPr>
                <w:snapToGrid w:val="0"/>
                <w:color w:val="auto"/>
                <w:vertAlign w:val="subscript"/>
                <w:lang w:eastAsia="zh-CN" w:bidi="en-US"/>
              </w:rPr>
              <w:t>2</w:t>
            </w:r>
            <w:r w:rsidRPr="00D42E57">
              <w:rPr>
                <w:snapToGrid w:val="0"/>
                <w:color w:val="auto"/>
                <w:lang w:eastAsia="zh-CN" w:bidi="en-US"/>
              </w:rPr>
              <w:t>= 0.1609,</w:t>
            </w:r>
          </w:p>
          <w:p w14:paraId="7F7BB6AE"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lastRenderedPageBreak/>
              <w:t>S</w:t>
            </w:r>
            <w:r w:rsidRPr="00D42E57">
              <w:rPr>
                <w:snapToGrid w:val="0"/>
                <w:color w:val="auto"/>
                <w:vertAlign w:val="subscript"/>
                <w:lang w:eastAsia="zh-CN" w:bidi="en-US"/>
              </w:rPr>
              <w:t>3</w:t>
            </w:r>
            <w:r w:rsidRPr="00D42E57">
              <w:rPr>
                <w:snapToGrid w:val="0"/>
                <w:color w:val="auto"/>
                <w:lang w:eastAsia="zh-CN" w:bidi="en-US"/>
              </w:rPr>
              <w:t>=</w:t>
            </w:r>
            <w:r w:rsidRPr="00D42E57">
              <w:rPr>
                <w:color w:val="auto"/>
              </w:rPr>
              <w:t xml:space="preserve"> </w:t>
            </w:r>
            <w:r w:rsidRPr="00D42E57">
              <w:rPr>
                <w:snapToGrid w:val="0"/>
                <w:color w:val="auto"/>
                <w:lang w:eastAsia="zh-CN" w:bidi="en-US"/>
              </w:rPr>
              <w:t>-0.1070, S</w:t>
            </w:r>
            <w:r w:rsidRPr="00D42E57">
              <w:rPr>
                <w:snapToGrid w:val="0"/>
                <w:color w:val="auto"/>
                <w:vertAlign w:val="subscript"/>
                <w:lang w:eastAsia="zh-CN" w:bidi="en-US"/>
              </w:rPr>
              <w:t>4</w:t>
            </w:r>
            <w:r w:rsidRPr="00D42E57">
              <w:rPr>
                <w:snapToGrid w:val="0"/>
                <w:color w:val="auto"/>
                <w:lang w:eastAsia="zh-CN" w:bidi="en-US"/>
              </w:rPr>
              <w:t>=</w:t>
            </w:r>
            <w:r w:rsidRPr="00D42E57">
              <w:rPr>
                <w:color w:val="auto"/>
              </w:rPr>
              <w:t xml:space="preserve"> </w:t>
            </w:r>
            <w:r w:rsidRPr="00D42E57">
              <w:rPr>
                <w:snapToGrid w:val="0"/>
                <w:color w:val="auto"/>
                <w:lang w:eastAsia="zh-CN" w:bidi="en-US"/>
              </w:rPr>
              <w:t>0.1569,</w:t>
            </w:r>
          </w:p>
          <w:p w14:paraId="481C1DB5"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5</w:t>
            </w:r>
            <w:r w:rsidRPr="00D42E57">
              <w:rPr>
                <w:snapToGrid w:val="0"/>
                <w:color w:val="auto"/>
                <w:lang w:eastAsia="zh-CN" w:bidi="en-US"/>
              </w:rPr>
              <w:t>=</w:t>
            </w:r>
            <w:r w:rsidRPr="00D42E57">
              <w:rPr>
                <w:color w:val="auto"/>
              </w:rPr>
              <w:t xml:space="preserve"> </w:t>
            </w:r>
            <w:r w:rsidRPr="00D42E57">
              <w:rPr>
                <w:snapToGrid w:val="0"/>
                <w:color w:val="auto"/>
                <w:lang w:eastAsia="zh-CN" w:bidi="en-US"/>
              </w:rPr>
              <w:t>-0.0294</w:t>
            </w:r>
          </w:p>
        </w:tc>
        <w:tc>
          <w:tcPr>
            <w:tcW w:w="2456" w:type="dxa"/>
            <w:vAlign w:val="center"/>
          </w:tcPr>
          <w:p w14:paraId="79AC8330"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lastRenderedPageBreak/>
              <w:t>S</w:t>
            </w:r>
            <w:r w:rsidRPr="00D42E57">
              <w:rPr>
                <w:snapToGrid w:val="0"/>
                <w:color w:val="000000" w:themeColor="text1"/>
                <w:vertAlign w:val="subscript"/>
                <w:lang w:eastAsia="zh-CN" w:bidi="en-US"/>
              </w:rPr>
              <w:t>1</w:t>
            </w:r>
            <w:r w:rsidRPr="00D42E57">
              <w:rPr>
                <w:snapToGrid w:val="0"/>
                <w:color w:val="000000" w:themeColor="text1"/>
                <w:lang w:eastAsia="zh-CN" w:bidi="en-US"/>
              </w:rPr>
              <w:t>=-0.091, S</w:t>
            </w:r>
            <w:r w:rsidRPr="00D42E57">
              <w:rPr>
                <w:snapToGrid w:val="0"/>
                <w:color w:val="000000" w:themeColor="text1"/>
                <w:vertAlign w:val="subscript"/>
                <w:lang w:eastAsia="zh-CN" w:bidi="en-US"/>
              </w:rPr>
              <w:t>2</w:t>
            </w:r>
            <w:r w:rsidRPr="00D42E57">
              <w:rPr>
                <w:snapToGrid w:val="0"/>
                <w:color w:val="000000" w:themeColor="text1"/>
                <w:lang w:eastAsia="zh-CN" w:bidi="en-US"/>
              </w:rPr>
              <w:t>=0.258,</w:t>
            </w:r>
          </w:p>
          <w:p w14:paraId="6A31D1DB"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lastRenderedPageBreak/>
              <w:t>S</w:t>
            </w:r>
            <w:r w:rsidRPr="00D42E57">
              <w:rPr>
                <w:snapToGrid w:val="0"/>
                <w:color w:val="000000" w:themeColor="text1"/>
                <w:vertAlign w:val="subscript"/>
                <w:lang w:eastAsia="zh-CN" w:bidi="en-US"/>
              </w:rPr>
              <w:t>3</w:t>
            </w:r>
            <w:r w:rsidRPr="00D42E57">
              <w:rPr>
                <w:snapToGrid w:val="0"/>
                <w:color w:val="000000" w:themeColor="text1"/>
                <w:lang w:eastAsia="zh-CN" w:bidi="en-US"/>
              </w:rPr>
              <w:t>=0.023, S</w:t>
            </w:r>
            <w:r w:rsidRPr="00D42E57">
              <w:rPr>
                <w:snapToGrid w:val="0"/>
                <w:color w:val="000000" w:themeColor="text1"/>
                <w:vertAlign w:val="subscript"/>
                <w:lang w:eastAsia="zh-CN" w:bidi="en-US"/>
              </w:rPr>
              <w:t>4</w:t>
            </w:r>
            <w:r w:rsidRPr="00D42E57">
              <w:rPr>
                <w:snapToGrid w:val="0"/>
                <w:color w:val="000000" w:themeColor="text1"/>
                <w:lang w:eastAsia="zh-CN" w:bidi="en-US"/>
              </w:rPr>
              <w:t>=0.234,</w:t>
            </w:r>
          </w:p>
          <w:p w14:paraId="144C9D7F"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S</w:t>
            </w:r>
            <w:r w:rsidRPr="00D42E57">
              <w:rPr>
                <w:snapToGrid w:val="0"/>
                <w:color w:val="000000" w:themeColor="text1"/>
                <w:vertAlign w:val="subscript"/>
                <w:lang w:eastAsia="zh-CN" w:bidi="en-US"/>
              </w:rPr>
              <w:t>5</w:t>
            </w:r>
            <w:r w:rsidRPr="00D42E57">
              <w:rPr>
                <w:snapToGrid w:val="0"/>
                <w:color w:val="000000" w:themeColor="text1"/>
                <w:lang w:eastAsia="zh-CN" w:bidi="en-US"/>
              </w:rPr>
              <w:t>=0.184</w:t>
            </w:r>
          </w:p>
        </w:tc>
        <w:tc>
          <w:tcPr>
            <w:tcW w:w="2255" w:type="dxa"/>
            <w:vAlign w:val="center"/>
          </w:tcPr>
          <w:p w14:paraId="5A42C9EE"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lastRenderedPageBreak/>
              <w:t>S</w:t>
            </w:r>
            <w:r w:rsidRPr="00D42E57">
              <w:rPr>
                <w:snapToGrid w:val="0"/>
                <w:color w:val="000000" w:themeColor="text1"/>
                <w:vertAlign w:val="subscript"/>
                <w:lang w:eastAsia="zh-CN" w:bidi="en-US"/>
              </w:rPr>
              <w:t>1</w:t>
            </w:r>
            <w:r w:rsidRPr="00D42E57">
              <w:rPr>
                <w:snapToGrid w:val="0"/>
                <w:color w:val="000000" w:themeColor="text1"/>
                <w:lang w:eastAsia="zh-CN" w:bidi="en-US"/>
              </w:rPr>
              <w:t>=0.065, S</w:t>
            </w:r>
            <w:r w:rsidRPr="00D42E57">
              <w:rPr>
                <w:snapToGrid w:val="0"/>
                <w:color w:val="000000" w:themeColor="text1"/>
                <w:vertAlign w:val="subscript"/>
                <w:lang w:eastAsia="zh-CN" w:bidi="en-US"/>
              </w:rPr>
              <w:t>2</w:t>
            </w:r>
            <w:r w:rsidRPr="00D42E57">
              <w:rPr>
                <w:snapToGrid w:val="0"/>
                <w:color w:val="000000" w:themeColor="text1"/>
                <w:lang w:eastAsia="zh-CN" w:bidi="en-US"/>
              </w:rPr>
              <w:t>=0.247,</w:t>
            </w:r>
          </w:p>
          <w:p w14:paraId="4F49A386"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lastRenderedPageBreak/>
              <w:t>S</w:t>
            </w:r>
            <w:r w:rsidRPr="00D42E57">
              <w:rPr>
                <w:snapToGrid w:val="0"/>
                <w:color w:val="000000" w:themeColor="text1"/>
                <w:vertAlign w:val="subscript"/>
                <w:lang w:eastAsia="zh-CN" w:bidi="en-US"/>
              </w:rPr>
              <w:t>3</w:t>
            </w:r>
            <w:r w:rsidRPr="00D42E57">
              <w:rPr>
                <w:snapToGrid w:val="0"/>
                <w:color w:val="000000" w:themeColor="text1"/>
                <w:lang w:eastAsia="zh-CN" w:bidi="en-US"/>
              </w:rPr>
              <w:t>=-0.020, S</w:t>
            </w:r>
            <w:r w:rsidRPr="00D42E57">
              <w:rPr>
                <w:snapToGrid w:val="0"/>
                <w:color w:val="000000" w:themeColor="text1"/>
                <w:vertAlign w:val="subscript"/>
                <w:lang w:eastAsia="zh-CN" w:bidi="en-US"/>
              </w:rPr>
              <w:t>4</w:t>
            </w:r>
            <w:r w:rsidRPr="00D42E57">
              <w:rPr>
                <w:snapToGrid w:val="0"/>
                <w:color w:val="000000" w:themeColor="text1"/>
                <w:lang w:eastAsia="zh-CN" w:bidi="en-US"/>
              </w:rPr>
              <w:t>=0.227,</w:t>
            </w:r>
          </w:p>
          <w:p w14:paraId="57133361"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S</w:t>
            </w:r>
            <w:r w:rsidRPr="00D42E57">
              <w:rPr>
                <w:snapToGrid w:val="0"/>
                <w:color w:val="000000" w:themeColor="text1"/>
                <w:vertAlign w:val="subscript"/>
                <w:lang w:eastAsia="zh-CN" w:bidi="en-US"/>
              </w:rPr>
              <w:t>5</w:t>
            </w:r>
            <w:r w:rsidRPr="00D42E57">
              <w:rPr>
                <w:snapToGrid w:val="0"/>
                <w:color w:val="000000" w:themeColor="text1"/>
                <w:lang w:eastAsia="zh-CN" w:bidi="en-US"/>
              </w:rPr>
              <w:t>=0.153</w:t>
            </w:r>
          </w:p>
        </w:tc>
      </w:tr>
      <w:tr w:rsidR="00F43B2F" w:rsidRPr="00D42E57" w14:paraId="015A6BC6" w14:textId="77777777" w:rsidTr="00084FC2">
        <w:trPr>
          <w:jc w:val="center"/>
        </w:trPr>
        <w:tc>
          <w:tcPr>
            <w:tcW w:w="1307" w:type="dxa"/>
            <w:vAlign w:val="center"/>
          </w:tcPr>
          <w:p w14:paraId="1EADB913" w14:textId="77777777" w:rsidR="00F43B2F" w:rsidRPr="00D42E57" w:rsidRDefault="00F43B2F" w:rsidP="00084FC2">
            <w:pPr>
              <w:widowControl w:val="0"/>
              <w:adjustRightInd w:val="0"/>
              <w:snapToGrid w:val="0"/>
              <w:spacing w:line="480" w:lineRule="auto"/>
              <w:rPr>
                <w:snapToGrid w:val="0"/>
                <w:color w:val="000000" w:themeColor="text1"/>
                <w:lang w:eastAsia="zh-CN" w:bidi="en-US"/>
              </w:rPr>
            </w:pPr>
            <w:r w:rsidRPr="00D42E57">
              <w:rPr>
                <w:snapToGrid w:val="0"/>
                <w:color w:val="000000" w:themeColor="text1"/>
                <w:lang w:eastAsia="zh-CN" w:bidi="en-US"/>
              </w:rPr>
              <w:lastRenderedPageBreak/>
              <w:t>(0.2,0.8)</w:t>
            </w:r>
          </w:p>
        </w:tc>
        <w:tc>
          <w:tcPr>
            <w:tcW w:w="2475" w:type="dxa"/>
            <w:vAlign w:val="center"/>
          </w:tcPr>
          <w:p w14:paraId="09A1D4B7"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1</w:t>
            </w:r>
            <w:r w:rsidRPr="00D42E57">
              <w:rPr>
                <w:snapToGrid w:val="0"/>
                <w:color w:val="auto"/>
                <w:lang w:eastAsia="zh-CN" w:bidi="en-US"/>
              </w:rPr>
              <w:t>=</w:t>
            </w:r>
            <w:r w:rsidRPr="00D42E57">
              <w:rPr>
                <w:color w:val="auto"/>
              </w:rPr>
              <w:t xml:space="preserve"> </w:t>
            </w:r>
            <w:r w:rsidRPr="00D42E57">
              <w:rPr>
                <w:snapToGrid w:val="0"/>
                <w:color w:val="auto"/>
                <w:lang w:eastAsia="zh-CN" w:bidi="en-US"/>
              </w:rPr>
              <w:t>-0.0410, S</w:t>
            </w:r>
            <w:r w:rsidRPr="00D42E57">
              <w:rPr>
                <w:snapToGrid w:val="0"/>
                <w:color w:val="auto"/>
                <w:vertAlign w:val="subscript"/>
                <w:lang w:eastAsia="zh-CN" w:bidi="en-US"/>
              </w:rPr>
              <w:t>2</w:t>
            </w:r>
            <w:r w:rsidRPr="00D42E57">
              <w:rPr>
                <w:snapToGrid w:val="0"/>
                <w:color w:val="auto"/>
                <w:lang w:eastAsia="zh-CN" w:bidi="en-US"/>
              </w:rPr>
              <w:t>= 0.1609,</w:t>
            </w:r>
          </w:p>
          <w:p w14:paraId="206A168C"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3</w:t>
            </w:r>
            <w:r w:rsidRPr="00D42E57">
              <w:rPr>
                <w:snapToGrid w:val="0"/>
                <w:color w:val="auto"/>
                <w:lang w:eastAsia="zh-CN" w:bidi="en-US"/>
              </w:rPr>
              <w:t>=</w:t>
            </w:r>
            <w:r w:rsidRPr="00D42E57">
              <w:rPr>
                <w:color w:val="auto"/>
              </w:rPr>
              <w:t xml:space="preserve"> </w:t>
            </w:r>
            <w:r w:rsidRPr="00D42E57">
              <w:rPr>
                <w:snapToGrid w:val="0"/>
                <w:color w:val="auto"/>
                <w:lang w:eastAsia="zh-CN" w:bidi="en-US"/>
              </w:rPr>
              <w:t>-0.1070, S</w:t>
            </w:r>
            <w:r w:rsidRPr="00D42E57">
              <w:rPr>
                <w:snapToGrid w:val="0"/>
                <w:color w:val="auto"/>
                <w:vertAlign w:val="subscript"/>
                <w:lang w:eastAsia="zh-CN" w:bidi="en-US"/>
              </w:rPr>
              <w:t>4</w:t>
            </w:r>
            <w:r w:rsidRPr="00D42E57">
              <w:rPr>
                <w:snapToGrid w:val="0"/>
                <w:color w:val="auto"/>
                <w:lang w:eastAsia="zh-CN" w:bidi="en-US"/>
              </w:rPr>
              <w:t>=</w:t>
            </w:r>
            <w:r w:rsidRPr="00D42E57">
              <w:rPr>
                <w:color w:val="auto"/>
              </w:rPr>
              <w:t xml:space="preserve"> </w:t>
            </w:r>
            <w:r w:rsidRPr="00D42E57">
              <w:rPr>
                <w:snapToGrid w:val="0"/>
                <w:color w:val="auto"/>
                <w:lang w:eastAsia="zh-CN" w:bidi="en-US"/>
              </w:rPr>
              <w:t>0.1569,</w:t>
            </w:r>
          </w:p>
          <w:p w14:paraId="20EFB6D4"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5</w:t>
            </w:r>
            <w:r w:rsidRPr="00D42E57">
              <w:rPr>
                <w:snapToGrid w:val="0"/>
                <w:color w:val="auto"/>
                <w:lang w:eastAsia="zh-CN" w:bidi="en-US"/>
              </w:rPr>
              <w:t>=</w:t>
            </w:r>
            <w:r w:rsidRPr="00D42E57">
              <w:rPr>
                <w:color w:val="auto"/>
              </w:rPr>
              <w:t xml:space="preserve"> </w:t>
            </w:r>
            <w:r w:rsidRPr="00D42E57">
              <w:rPr>
                <w:snapToGrid w:val="0"/>
                <w:color w:val="auto"/>
                <w:lang w:eastAsia="zh-CN" w:bidi="en-US"/>
              </w:rPr>
              <w:t>-0.0294</w:t>
            </w:r>
          </w:p>
        </w:tc>
        <w:tc>
          <w:tcPr>
            <w:tcW w:w="2456" w:type="dxa"/>
            <w:vAlign w:val="center"/>
          </w:tcPr>
          <w:p w14:paraId="27459ECF"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S</w:t>
            </w:r>
            <w:r w:rsidRPr="00D42E57">
              <w:rPr>
                <w:snapToGrid w:val="0"/>
                <w:color w:val="000000" w:themeColor="text1"/>
                <w:vertAlign w:val="subscript"/>
                <w:lang w:eastAsia="zh-CN" w:bidi="en-US"/>
              </w:rPr>
              <w:t>1</w:t>
            </w:r>
            <w:r w:rsidRPr="00D42E57">
              <w:rPr>
                <w:snapToGrid w:val="0"/>
                <w:color w:val="000000" w:themeColor="text1"/>
                <w:lang w:eastAsia="zh-CN" w:bidi="en-US"/>
              </w:rPr>
              <w:t>=-0.091, S</w:t>
            </w:r>
            <w:r w:rsidRPr="00D42E57">
              <w:rPr>
                <w:snapToGrid w:val="0"/>
                <w:color w:val="000000" w:themeColor="text1"/>
                <w:vertAlign w:val="subscript"/>
                <w:lang w:eastAsia="zh-CN" w:bidi="en-US"/>
              </w:rPr>
              <w:t>2</w:t>
            </w:r>
            <w:r w:rsidRPr="00D42E57">
              <w:rPr>
                <w:snapToGrid w:val="0"/>
                <w:color w:val="000000" w:themeColor="text1"/>
                <w:lang w:eastAsia="zh-CN" w:bidi="en-US"/>
              </w:rPr>
              <w:t>=0.246,</w:t>
            </w:r>
          </w:p>
          <w:p w14:paraId="34EA4317"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S</w:t>
            </w:r>
            <w:r w:rsidRPr="00D42E57">
              <w:rPr>
                <w:snapToGrid w:val="0"/>
                <w:color w:val="000000" w:themeColor="text1"/>
                <w:vertAlign w:val="subscript"/>
                <w:lang w:eastAsia="zh-CN" w:bidi="en-US"/>
              </w:rPr>
              <w:t>3</w:t>
            </w:r>
            <w:r w:rsidRPr="00D42E57">
              <w:rPr>
                <w:snapToGrid w:val="0"/>
                <w:color w:val="000000" w:themeColor="text1"/>
                <w:lang w:eastAsia="zh-CN" w:bidi="en-US"/>
              </w:rPr>
              <w:t>=0.023, S</w:t>
            </w:r>
            <w:r w:rsidRPr="00D42E57">
              <w:rPr>
                <w:snapToGrid w:val="0"/>
                <w:color w:val="000000" w:themeColor="text1"/>
                <w:vertAlign w:val="subscript"/>
                <w:lang w:eastAsia="zh-CN" w:bidi="en-US"/>
              </w:rPr>
              <w:t>4</w:t>
            </w:r>
            <w:r w:rsidRPr="00D42E57">
              <w:rPr>
                <w:snapToGrid w:val="0"/>
                <w:color w:val="000000" w:themeColor="text1"/>
                <w:lang w:eastAsia="zh-CN" w:bidi="en-US"/>
              </w:rPr>
              <w:t>=0.234,</w:t>
            </w:r>
          </w:p>
          <w:p w14:paraId="1A1CA5AB"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S</w:t>
            </w:r>
            <w:r w:rsidRPr="00D42E57">
              <w:rPr>
                <w:snapToGrid w:val="0"/>
                <w:color w:val="000000" w:themeColor="text1"/>
                <w:vertAlign w:val="subscript"/>
                <w:lang w:eastAsia="zh-CN" w:bidi="en-US"/>
              </w:rPr>
              <w:t>5</w:t>
            </w:r>
            <w:r w:rsidRPr="00D42E57">
              <w:rPr>
                <w:snapToGrid w:val="0"/>
                <w:color w:val="000000" w:themeColor="text1"/>
                <w:lang w:eastAsia="zh-CN" w:bidi="en-US"/>
              </w:rPr>
              <w:t>=0.184</w:t>
            </w:r>
          </w:p>
        </w:tc>
        <w:tc>
          <w:tcPr>
            <w:tcW w:w="2255" w:type="dxa"/>
            <w:vAlign w:val="center"/>
          </w:tcPr>
          <w:p w14:paraId="580C6291"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S</w:t>
            </w:r>
            <w:r w:rsidRPr="00D42E57">
              <w:rPr>
                <w:snapToGrid w:val="0"/>
                <w:color w:val="000000" w:themeColor="text1"/>
                <w:vertAlign w:val="subscript"/>
                <w:lang w:eastAsia="zh-CN" w:bidi="en-US"/>
              </w:rPr>
              <w:t>1</w:t>
            </w:r>
            <w:r w:rsidRPr="00D42E57">
              <w:rPr>
                <w:snapToGrid w:val="0"/>
                <w:color w:val="000000" w:themeColor="text1"/>
                <w:lang w:eastAsia="zh-CN" w:bidi="en-US"/>
              </w:rPr>
              <w:t>=0.065, S</w:t>
            </w:r>
            <w:r w:rsidRPr="00D42E57">
              <w:rPr>
                <w:snapToGrid w:val="0"/>
                <w:color w:val="000000" w:themeColor="text1"/>
                <w:vertAlign w:val="subscript"/>
                <w:lang w:eastAsia="zh-CN" w:bidi="en-US"/>
              </w:rPr>
              <w:t>2</w:t>
            </w:r>
            <w:r w:rsidRPr="00D42E57">
              <w:rPr>
                <w:snapToGrid w:val="0"/>
                <w:color w:val="000000" w:themeColor="text1"/>
                <w:lang w:eastAsia="zh-CN" w:bidi="en-US"/>
              </w:rPr>
              <w:t>=0202,</w:t>
            </w:r>
          </w:p>
          <w:p w14:paraId="6E2E3F85"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S</w:t>
            </w:r>
            <w:r w:rsidRPr="00D42E57">
              <w:rPr>
                <w:snapToGrid w:val="0"/>
                <w:color w:val="000000" w:themeColor="text1"/>
                <w:vertAlign w:val="subscript"/>
                <w:lang w:eastAsia="zh-CN" w:bidi="en-US"/>
              </w:rPr>
              <w:t>3</w:t>
            </w:r>
            <w:r w:rsidRPr="00D42E57">
              <w:rPr>
                <w:snapToGrid w:val="0"/>
                <w:color w:val="000000" w:themeColor="text1"/>
                <w:lang w:eastAsia="zh-CN" w:bidi="en-US"/>
              </w:rPr>
              <w:t>=-0.020, S</w:t>
            </w:r>
            <w:r w:rsidRPr="00D42E57">
              <w:rPr>
                <w:snapToGrid w:val="0"/>
                <w:color w:val="000000" w:themeColor="text1"/>
                <w:vertAlign w:val="subscript"/>
                <w:lang w:eastAsia="zh-CN" w:bidi="en-US"/>
              </w:rPr>
              <w:t>4</w:t>
            </w:r>
            <w:r w:rsidRPr="00D42E57">
              <w:rPr>
                <w:snapToGrid w:val="0"/>
                <w:color w:val="000000" w:themeColor="text1"/>
                <w:lang w:eastAsia="zh-CN" w:bidi="en-US"/>
              </w:rPr>
              <w:t>=0.227,</w:t>
            </w:r>
          </w:p>
          <w:p w14:paraId="7F47D244"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S</w:t>
            </w:r>
            <w:r w:rsidRPr="00D42E57">
              <w:rPr>
                <w:snapToGrid w:val="0"/>
                <w:color w:val="000000" w:themeColor="text1"/>
                <w:vertAlign w:val="subscript"/>
                <w:lang w:eastAsia="zh-CN" w:bidi="en-US"/>
              </w:rPr>
              <w:t>5</w:t>
            </w:r>
            <w:r w:rsidRPr="00D42E57">
              <w:rPr>
                <w:snapToGrid w:val="0"/>
                <w:color w:val="000000" w:themeColor="text1"/>
                <w:lang w:eastAsia="zh-CN" w:bidi="en-US"/>
              </w:rPr>
              <w:t>=0.153</w:t>
            </w:r>
          </w:p>
        </w:tc>
      </w:tr>
      <w:tr w:rsidR="00F43B2F" w:rsidRPr="00D42E57" w14:paraId="41F34948" w14:textId="77777777" w:rsidTr="00084FC2">
        <w:trPr>
          <w:jc w:val="center"/>
        </w:trPr>
        <w:tc>
          <w:tcPr>
            <w:tcW w:w="1307" w:type="dxa"/>
            <w:vAlign w:val="center"/>
          </w:tcPr>
          <w:p w14:paraId="04E54228" w14:textId="77777777" w:rsidR="00F43B2F" w:rsidRPr="00D42E57" w:rsidRDefault="00F43B2F" w:rsidP="00084FC2">
            <w:pPr>
              <w:widowControl w:val="0"/>
              <w:adjustRightInd w:val="0"/>
              <w:snapToGrid w:val="0"/>
              <w:spacing w:line="480" w:lineRule="auto"/>
              <w:rPr>
                <w:snapToGrid w:val="0"/>
                <w:color w:val="000000" w:themeColor="text1"/>
                <w:lang w:eastAsia="zh-CN" w:bidi="en-US"/>
              </w:rPr>
            </w:pPr>
            <w:r w:rsidRPr="00D42E57">
              <w:rPr>
                <w:snapToGrid w:val="0"/>
                <w:color w:val="000000" w:themeColor="text1"/>
                <w:lang w:eastAsia="zh-CN" w:bidi="en-US"/>
              </w:rPr>
              <w:t>(0.1,0.9)</w:t>
            </w:r>
          </w:p>
        </w:tc>
        <w:tc>
          <w:tcPr>
            <w:tcW w:w="2475" w:type="dxa"/>
            <w:vAlign w:val="center"/>
          </w:tcPr>
          <w:p w14:paraId="6A27A6FC"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1</w:t>
            </w:r>
            <w:r w:rsidRPr="00D42E57">
              <w:rPr>
                <w:snapToGrid w:val="0"/>
                <w:color w:val="auto"/>
                <w:lang w:eastAsia="zh-CN" w:bidi="en-US"/>
              </w:rPr>
              <w:t>=</w:t>
            </w:r>
            <w:r w:rsidRPr="00D42E57">
              <w:rPr>
                <w:color w:val="auto"/>
              </w:rPr>
              <w:t xml:space="preserve"> </w:t>
            </w:r>
            <w:r w:rsidRPr="00D42E57">
              <w:rPr>
                <w:snapToGrid w:val="0"/>
                <w:color w:val="auto"/>
                <w:lang w:eastAsia="zh-CN" w:bidi="en-US"/>
              </w:rPr>
              <w:t>-0.0410, S</w:t>
            </w:r>
            <w:r w:rsidRPr="00D42E57">
              <w:rPr>
                <w:snapToGrid w:val="0"/>
                <w:color w:val="auto"/>
                <w:vertAlign w:val="subscript"/>
                <w:lang w:eastAsia="zh-CN" w:bidi="en-US"/>
              </w:rPr>
              <w:t>2</w:t>
            </w:r>
            <w:r w:rsidRPr="00D42E57">
              <w:rPr>
                <w:snapToGrid w:val="0"/>
                <w:color w:val="auto"/>
                <w:lang w:eastAsia="zh-CN" w:bidi="en-US"/>
              </w:rPr>
              <w:t>=</w:t>
            </w:r>
            <w:r w:rsidRPr="00D42E57">
              <w:rPr>
                <w:color w:val="auto"/>
              </w:rPr>
              <w:t xml:space="preserve"> </w:t>
            </w:r>
            <w:r w:rsidRPr="00D42E57">
              <w:rPr>
                <w:snapToGrid w:val="0"/>
                <w:color w:val="auto"/>
                <w:lang w:eastAsia="zh-CN" w:bidi="en-US"/>
              </w:rPr>
              <w:t>0.1608,</w:t>
            </w:r>
          </w:p>
          <w:p w14:paraId="0E3E0E90"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3</w:t>
            </w:r>
            <w:r w:rsidRPr="00D42E57">
              <w:rPr>
                <w:snapToGrid w:val="0"/>
                <w:color w:val="auto"/>
                <w:lang w:eastAsia="zh-CN" w:bidi="en-US"/>
              </w:rPr>
              <w:t>=</w:t>
            </w:r>
            <w:r w:rsidRPr="00D42E57">
              <w:rPr>
                <w:color w:val="auto"/>
              </w:rPr>
              <w:t xml:space="preserve"> </w:t>
            </w:r>
            <w:r w:rsidRPr="00D42E57">
              <w:rPr>
                <w:snapToGrid w:val="0"/>
                <w:color w:val="auto"/>
                <w:lang w:eastAsia="zh-CN" w:bidi="en-US"/>
              </w:rPr>
              <w:t>-0.1070, S</w:t>
            </w:r>
            <w:r w:rsidRPr="00D42E57">
              <w:rPr>
                <w:snapToGrid w:val="0"/>
                <w:color w:val="auto"/>
                <w:vertAlign w:val="subscript"/>
                <w:lang w:eastAsia="zh-CN" w:bidi="en-US"/>
              </w:rPr>
              <w:t>4</w:t>
            </w:r>
            <w:r w:rsidRPr="00D42E57">
              <w:rPr>
                <w:snapToGrid w:val="0"/>
                <w:color w:val="auto"/>
                <w:lang w:eastAsia="zh-CN" w:bidi="en-US"/>
              </w:rPr>
              <w:t>=</w:t>
            </w:r>
            <w:r w:rsidRPr="00D42E57">
              <w:rPr>
                <w:color w:val="auto"/>
              </w:rPr>
              <w:t xml:space="preserve"> </w:t>
            </w:r>
            <w:r w:rsidRPr="00D42E57">
              <w:rPr>
                <w:snapToGrid w:val="0"/>
                <w:color w:val="auto"/>
                <w:lang w:eastAsia="zh-CN" w:bidi="en-US"/>
              </w:rPr>
              <w:t>0.1569,</w:t>
            </w:r>
          </w:p>
          <w:p w14:paraId="7DC16BF2"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5</w:t>
            </w:r>
            <w:r w:rsidRPr="00D42E57">
              <w:rPr>
                <w:snapToGrid w:val="0"/>
                <w:color w:val="auto"/>
                <w:lang w:eastAsia="zh-CN" w:bidi="en-US"/>
              </w:rPr>
              <w:t>=</w:t>
            </w:r>
            <w:r w:rsidRPr="00D42E57">
              <w:rPr>
                <w:color w:val="auto"/>
              </w:rPr>
              <w:t xml:space="preserve"> </w:t>
            </w:r>
            <w:r w:rsidRPr="00D42E57">
              <w:rPr>
                <w:snapToGrid w:val="0"/>
                <w:color w:val="auto"/>
                <w:lang w:eastAsia="zh-CN" w:bidi="en-US"/>
              </w:rPr>
              <w:t>-0.0294</w:t>
            </w:r>
          </w:p>
        </w:tc>
        <w:tc>
          <w:tcPr>
            <w:tcW w:w="2456" w:type="dxa"/>
            <w:vAlign w:val="center"/>
          </w:tcPr>
          <w:p w14:paraId="0057279E"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S</w:t>
            </w:r>
            <w:r w:rsidRPr="00D42E57">
              <w:rPr>
                <w:snapToGrid w:val="0"/>
                <w:color w:val="000000" w:themeColor="text1"/>
                <w:vertAlign w:val="subscript"/>
                <w:lang w:eastAsia="zh-CN" w:bidi="en-US"/>
              </w:rPr>
              <w:t>1</w:t>
            </w:r>
            <w:r w:rsidRPr="00D42E57">
              <w:rPr>
                <w:snapToGrid w:val="0"/>
                <w:color w:val="000000" w:themeColor="text1"/>
                <w:lang w:eastAsia="zh-CN" w:bidi="en-US"/>
              </w:rPr>
              <w:t>=-0.091, S</w:t>
            </w:r>
            <w:r w:rsidRPr="00D42E57">
              <w:rPr>
                <w:snapToGrid w:val="0"/>
                <w:color w:val="000000" w:themeColor="text1"/>
                <w:vertAlign w:val="subscript"/>
                <w:lang w:eastAsia="zh-CN" w:bidi="en-US"/>
              </w:rPr>
              <w:t>2</w:t>
            </w:r>
            <w:r w:rsidRPr="00D42E57">
              <w:rPr>
                <w:snapToGrid w:val="0"/>
                <w:color w:val="000000" w:themeColor="text1"/>
                <w:lang w:eastAsia="zh-CN" w:bidi="en-US"/>
              </w:rPr>
              <w:t>=0.236,</w:t>
            </w:r>
          </w:p>
          <w:p w14:paraId="2A977FE3"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S</w:t>
            </w:r>
            <w:r w:rsidRPr="00D42E57">
              <w:rPr>
                <w:snapToGrid w:val="0"/>
                <w:color w:val="000000" w:themeColor="text1"/>
                <w:vertAlign w:val="subscript"/>
                <w:lang w:eastAsia="zh-CN" w:bidi="en-US"/>
              </w:rPr>
              <w:t>3</w:t>
            </w:r>
            <w:r w:rsidRPr="00D42E57">
              <w:rPr>
                <w:snapToGrid w:val="0"/>
                <w:color w:val="000000" w:themeColor="text1"/>
                <w:lang w:eastAsia="zh-CN" w:bidi="en-US"/>
              </w:rPr>
              <w:t>=0.023, S</w:t>
            </w:r>
            <w:r w:rsidRPr="00D42E57">
              <w:rPr>
                <w:snapToGrid w:val="0"/>
                <w:color w:val="000000" w:themeColor="text1"/>
                <w:vertAlign w:val="subscript"/>
                <w:lang w:eastAsia="zh-CN" w:bidi="en-US"/>
              </w:rPr>
              <w:t>4</w:t>
            </w:r>
            <w:r w:rsidRPr="00D42E57">
              <w:rPr>
                <w:snapToGrid w:val="0"/>
                <w:color w:val="000000" w:themeColor="text1"/>
                <w:lang w:eastAsia="zh-CN" w:bidi="en-US"/>
              </w:rPr>
              <w:t>=0.234,</w:t>
            </w:r>
          </w:p>
          <w:p w14:paraId="1111F6BE"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S</w:t>
            </w:r>
            <w:r w:rsidRPr="00D42E57">
              <w:rPr>
                <w:snapToGrid w:val="0"/>
                <w:color w:val="000000" w:themeColor="text1"/>
                <w:vertAlign w:val="subscript"/>
                <w:lang w:eastAsia="zh-CN" w:bidi="en-US"/>
              </w:rPr>
              <w:t>5</w:t>
            </w:r>
            <w:r w:rsidRPr="00D42E57">
              <w:rPr>
                <w:snapToGrid w:val="0"/>
                <w:color w:val="000000" w:themeColor="text1"/>
                <w:lang w:eastAsia="zh-CN" w:bidi="en-US"/>
              </w:rPr>
              <w:t>=0.184</w:t>
            </w:r>
          </w:p>
        </w:tc>
        <w:tc>
          <w:tcPr>
            <w:tcW w:w="2255" w:type="dxa"/>
            <w:vAlign w:val="center"/>
          </w:tcPr>
          <w:p w14:paraId="79339FA0"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S</w:t>
            </w:r>
            <w:r w:rsidRPr="00D42E57">
              <w:rPr>
                <w:snapToGrid w:val="0"/>
                <w:color w:val="000000" w:themeColor="text1"/>
                <w:vertAlign w:val="subscript"/>
                <w:lang w:eastAsia="zh-CN" w:bidi="en-US"/>
              </w:rPr>
              <w:t>1</w:t>
            </w:r>
            <w:r w:rsidRPr="00D42E57">
              <w:rPr>
                <w:snapToGrid w:val="0"/>
                <w:color w:val="000000" w:themeColor="text1"/>
                <w:lang w:eastAsia="zh-CN" w:bidi="en-US"/>
              </w:rPr>
              <w:t>=0.065, S</w:t>
            </w:r>
            <w:r w:rsidRPr="00D42E57">
              <w:rPr>
                <w:snapToGrid w:val="0"/>
                <w:color w:val="000000" w:themeColor="text1"/>
                <w:vertAlign w:val="subscript"/>
                <w:lang w:eastAsia="zh-CN" w:bidi="en-US"/>
              </w:rPr>
              <w:t>2</w:t>
            </w:r>
            <w:r w:rsidRPr="00D42E57">
              <w:rPr>
                <w:snapToGrid w:val="0"/>
                <w:color w:val="000000" w:themeColor="text1"/>
                <w:lang w:eastAsia="zh-CN" w:bidi="en-US"/>
              </w:rPr>
              <w:t>=0.130,</w:t>
            </w:r>
          </w:p>
          <w:p w14:paraId="4C7FBDB4"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S</w:t>
            </w:r>
            <w:r w:rsidRPr="00D42E57">
              <w:rPr>
                <w:snapToGrid w:val="0"/>
                <w:color w:val="000000" w:themeColor="text1"/>
                <w:vertAlign w:val="subscript"/>
                <w:lang w:eastAsia="zh-CN" w:bidi="en-US"/>
              </w:rPr>
              <w:t>3</w:t>
            </w:r>
            <w:r w:rsidRPr="00D42E57">
              <w:rPr>
                <w:snapToGrid w:val="0"/>
                <w:color w:val="000000" w:themeColor="text1"/>
                <w:lang w:eastAsia="zh-CN" w:bidi="en-US"/>
              </w:rPr>
              <w:t>=-0.020, S</w:t>
            </w:r>
            <w:r w:rsidRPr="00D42E57">
              <w:rPr>
                <w:snapToGrid w:val="0"/>
                <w:color w:val="000000" w:themeColor="text1"/>
                <w:vertAlign w:val="subscript"/>
                <w:lang w:eastAsia="zh-CN" w:bidi="en-US"/>
              </w:rPr>
              <w:t>4</w:t>
            </w:r>
            <w:r w:rsidRPr="00D42E57">
              <w:rPr>
                <w:snapToGrid w:val="0"/>
                <w:color w:val="000000" w:themeColor="text1"/>
                <w:lang w:eastAsia="zh-CN" w:bidi="en-US"/>
              </w:rPr>
              <w:t>=0.227,</w:t>
            </w:r>
          </w:p>
          <w:p w14:paraId="5B9D708A"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S</w:t>
            </w:r>
            <w:r w:rsidRPr="00D42E57">
              <w:rPr>
                <w:snapToGrid w:val="0"/>
                <w:color w:val="000000" w:themeColor="text1"/>
                <w:vertAlign w:val="subscript"/>
                <w:lang w:eastAsia="zh-CN" w:bidi="en-US"/>
              </w:rPr>
              <w:t>5</w:t>
            </w:r>
            <w:r w:rsidRPr="00D42E57">
              <w:rPr>
                <w:snapToGrid w:val="0"/>
                <w:color w:val="000000" w:themeColor="text1"/>
                <w:lang w:eastAsia="zh-CN" w:bidi="en-US"/>
              </w:rPr>
              <w:t>=0.153</w:t>
            </w:r>
          </w:p>
        </w:tc>
      </w:tr>
      <w:tr w:rsidR="00F43B2F" w:rsidRPr="00D42E57" w14:paraId="448375F0" w14:textId="77777777" w:rsidTr="00084FC2">
        <w:trPr>
          <w:jc w:val="center"/>
        </w:trPr>
        <w:tc>
          <w:tcPr>
            <w:tcW w:w="1307" w:type="dxa"/>
            <w:vAlign w:val="center"/>
          </w:tcPr>
          <w:p w14:paraId="2D4F1F42" w14:textId="77777777" w:rsidR="00F43B2F" w:rsidRPr="00D42E57" w:rsidRDefault="00F43B2F" w:rsidP="00084FC2">
            <w:pPr>
              <w:widowControl w:val="0"/>
              <w:adjustRightInd w:val="0"/>
              <w:snapToGrid w:val="0"/>
              <w:spacing w:line="480" w:lineRule="auto"/>
              <w:rPr>
                <w:snapToGrid w:val="0"/>
                <w:color w:val="000000" w:themeColor="text1"/>
                <w:lang w:eastAsia="zh-CN" w:bidi="en-US"/>
              </w:rPr>
            </w:pPr>
            <w:r w:rsidRPr="00D42E57">
              <w:rPr>
                <w:snapToGrid w:val="0"/>
                <w:color w:val="000000" w:themeColor="text1"/>
                <w:lang w:eastAsia="zh-CN" w:bidi="en-US"/>
              </w:rPr>
              <w:t>(0.05,0.95)</w:t>
            </w:r>
          </w:p>
        </w:tc>
        <w:tc>
          <w:tcPr>
            <w:tcW w:w="2475" w:type="dxa"/>
            <w:vAlign w:val="center"/>
          </w:tcPr>
          <w:p w14:paraId="4F6EE11F"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1</w:t>
            </w:r>
            <w:r w:rsidRPr="00D42E57">
              <w:rPr>
                <w:snapToGrid w:val="0"/>
                <w:color w:val="auto"/>
                <w:lang w:eastAsia="zh-CN" w:bidi="en-US"/>
              </w:rPr>
              <w:t>=</w:t>
            </w:r>
            <w:r w:rsidRPr="00D42E57">
              <w:rPr>
                <w:color w:val="auto"/>
              </w:rPr>
              <w:t xml:space="preserve"> </w:t>
            </w:r>
            <w:r w:rsidRPr="00D42E57">
              <w:rPr>
                <w:snapToGrid w:val="0"/>
                <w:color w:val="auto"/>
                <w:lang w:eastAsia="zh-CN" w:bidi="en-US"/>
              </w:rPr>
              <w:t>-0.0410, S</w:t>
            </w:r>
            <w:r w:rsidRPr="00D42E57">
              <w:rPr>
                <w:snapToGrid w:val="0"/>
                <w:color w:val="auto"/>
                <w:vertAlign w:val="subscript"/>
                <w:lang w:eastAsia="zh-CN" w:bidi="en-US"/>
              </w:rPr>
              <w:t>2</w:t>
            </w:r>
            <w:r w:rsidRPr="00D42E57">
              <w:rPr>
                <w:snapToGrid w:val="0"/>
                <w:color w:val="auto"/>
                <w:lang w:eastAsia="zh-CN" w:bidi="en-US"/>
              </w:rPr>
              <w:t>=</w:t>
            </w:r>
            <w:r w:rsidRPr="00D42E57">
              <w:rPr>
                <w:color w:val="auto"/>
              </w:rPr>
              <w:t xml:space="preserve"> </w:t>
            </w:r>
            <w:r w:rsidRPr="00D42E57">
              <w:rPr>
                <w:snapToGrid w:val="0"/>
                <w:color w:val="auto"/>
                <w:lang w:eastAsia="zh-CN" w:bidi="en-US"/>
              </w:rPr>
              <w:t>0.1608,</w:t>
            </w:r>
          </w:p>
          <w:p w14:paraId="6BBF3A4D"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3</w:t>
            </w:r>
            <w:r w:rsidRPr="00D42E57">
              <w:rPr>
                <w:snapToGrid w:val="0"/>
                <w:color w:val="auto"/>
                <w:lang w:eastAsia="zh-CN" w:bidi="en-US"/>
              </w:rPr>
              <w:t>=</w:t>
            </w:r>
            <w:r w:rsidRPr="00D42E57">
              <w:rPr>
                <w:color w:val="auto"/>
              </w:rPr>
              <w:t xml:space="preserve"> </w:t>
            </w:r>
            <w:r w:rsidRPr="00D42E57">
              <w:rPr>
                <w:snapToGrid w:val="0"/>
                <w:color w:val="auto"/>
                <w:lang w:eastAsia="zh-CN" w:bidi="en-US"/>
              </w:rPr>
              <w:t>-0.1070, S</w:t>
            </w:r>
            <w:r w:rsidRPr="00D42E57">
              <w:rPr>
                <w:snapToGrid w:val="0"/>
                <w:color w:val="auto"/>
                <w:vertAlign w:val="subscript"/>
                <w:lang w:eastAsia="zh-CN" w:bidi="en-US"/>
              </w:rPr>
              <w:t>4</w:t>
            </w:r>
            <w:r w:rsidRPr="00D42E57">
              <w:rPr>
                <w:snapToGrid w:val="0"/>
                <w:color w:val="auto"/>
                <w:lang w:eastAsia="zh-CN" w:bidi="en-US"/>
              </w:rPr>
              <w:t>=</w:t>
            </w:r>
            <w:r w:rsidRPr="00D42E57">
              <w:rPr>
                <w:color w:val="auto"/>
              </w:rPr>
              <w:t xml:space="preserve"> </w:t>
            </w:r>
            <w:r w:rsidRPr="00D42E57">
              <w:rPr>
                <w:snapToGrid w:val="0"/>
                <w:color w:val="auto"/>
                <w:lang w:eastAsia="zh-CN" w:bidi="en-US"/>
              </w:rPr>
              <w:t>0.1569,</w:t>
            </w:r>
          </w:p>
          <w:p w14:paraId="222C8639"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5</w:t>
            </w:r>
            <w:r w:rsidRPr="00D42E57">
              <w:rPr>
                <w:snapToGrid w:val="0"/>
                <w:color w:val="auto"/>
                <w:lang w:eastAsia="zh-CN" w:bidi="en-US"/>
              </w:rPr>
              <w:t>=</w:t>
            </w:r>
            <w:r w:rsidRPr="00D42E57">
              <w:rPr>
                <w:color w:val="auto"/>
              </w:rPr>
              <w:t xml:space="preserve"> </w:t>
            </w:r>
            <w:r w:rsidRPr="00D42E57">
              <w:rPr>
                <w:snapToGrid w:val="0"/>
                <w:color w:val="auto"/>
                <w:lang w:eastAsia="zh-CN" w:bidi="en-US"/>
              </w:rPr>
              <w:t>-0.0294</w:t>
            </w:r>
          </w:p>
        </w:tc>
        <w:tc>
          <w:tcPr>
            <w:tcW w:w="2456" w:type="dxa"/>
            <w:vAlign w:val="center"/>
          </w:tcPr>
          <w:p w14:paraId="21260210"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S</w:t>
            </w:r>
            <w:r w:rsidRPr="00D42E57">
              <w:rPr>
                <w:snapToGrid w:val="0"/>
                <w:color w:val="000000" w:themeColor="text1"/>
                <w:vertAlign w:val="subscript"/>
                <w:lang w:eastAsia="zh-CN" w:bidi="en-US"/>
              </w:rPr>
              <w:t>1</w:t>
            </w:r>
            <w:r w:rsidRPr="00D42E57">
              <w:rPr>
                <w:snapToGrid w:val="0"/>
                <w:color w:val="000000" w:themeColor="text1"/>
                <w:lang w:eastAsia="zh-CN" w:bidi="en-US"/>
              </w:rPr>
              <w:t>=-0.091, S</w:t>
            </w:r>
            <w:r w:rsidRPr="00D42E57">
              <w:rPr>
                <w:snapToGrid w:val="0"/>
                <w:color w:val="000000" w:themeColor="text1"/>
                <w:vertAlign w:val="subscript"/>
                <w:lang w:eastAsia="zh-CN" w:bidi="en-US"/>
              </w:rPr>
              <w:t>2</w:t>
            </w:r>
            <w:r w:rsidRPr="00D42E57">
              <w:rPr>
                <w:snapToGrid w:val="0"/>
                <w:color w:val="000000" w:themeColor="text1"/>
                <w:lang w:eastAsia="zh-CN" w:bidi="en-US"/>
              </w:rPr>
              <w:t>=0.232,</w:t>
            </w:r>
          </w:p>
          <w:p w14:paraId="4A29F2FC"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S</w:t>
            </w:r>
            <w:r w:rsidRPr="00D42E57">
              <w:rPr>
                <w:snapToGrid w:val="0"/>
                <w:color w:val="000000" w:themeColor="text1"/>
                <w:vertAlign w:val="subscript"/>
                <w:lang w:eastAsia="zh-CN" w:bidi="en-US"/>
              </w:rPr>
              <w:t>3</w:t>
            </w:r>
            <w:r w:rsidRPr="00D42E57">
              <w:rPr>
                <w:snapToGrid w:val="0"/>
                <w:color w:val="000000" w:themeColor="text1"/>
                <w:lang w:eastAsia="zh-CN" w:bidi="en-US"/>
              </w:rPr>
              <w:t>=0.023, S</w:t>
            </w:r>
            <w:r w:rsidRPr="00D42E57">
              <w:rPr>
                <w:snapToGrid w:val="0"/>
                <w:color w:val="000000" w:themeColor="text1"/>
                <w:vertAlign w:val="subscript"/>
                <w:lang w:eastAsia="zh-CN" w:bidi="en-US"/>
              </w:rPr>
              <w:t>4</w:t>
            </w:r>
            <w:r w:rsidRPr="00D42E57">
              <w:rPr>
                <w:snapToGrid w:val="0"/>
                <w:color w:val="000000" w:themeColor="text1"/>
                <w:lang w:eastAsia="zh-CN" w:bidi="en-US"/>
              </w:rPr>
              <w:t>=0.234,</w:t>
            </w:r>
          </w:p>
          <w:p w14:paraId="465B78DA"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S</w:t>
            </w:r>
            <w:r w:rsidRPr="00D42E57">
              <w:rPr>
                <w:snapToGrid w:val="0"/>
                <w:color w:val="000000" w:themeColor="text1"/>
                <w:vertAlign w:val="subscript"/>
                <w:lang w:eastAsia="zh-CN" w:bidi="en-US"/>
              </w:rPr>
              <w:t>5</w:t>
            </w:r>
            <w:r w:rsidRPr="00D42E57">
              <w:rPr>
                <w:snapToGrid w:val="0"/>
                <w:color w:val="000000" w:themeColor="text1"/>
                <w:lang w:eastAsia="zh-CN" w:bidi="en-US"/>
              </w:rPr>
              <w:t>=0.184</w:t>
            </w:r>
          </w:p>
        </w:tc>
        <w:tc>
          <w:tcPr>
            <w:tcW w:w="2255" w:type="dxa"/>
            <w:vAlign w:val="center"/>
          </w:tcPr>
          <w:p w14:paraId="3E380BBA"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S</w:t>
            </w:r>
            <w:r w:rsidRPr="00D42E57">
              <w:rPr>
                <w:snapToGrid w:val="0"/>
                <w:color w:val="000000" w:themeColor="text1"/>
                <w:vertAlign w:val="subscript"/>
                <w:lang w:eastAsia="zh-CN" w:bidi="en-US"/>
              </w:rPr>
              <w:t>1</w:t>
            </w:r>
            <w:r w:rsidRPr="00D42E57">
              <w:rPr>
                <w:snapToGrid w:val="0"/>
                <w:color w:val="000000" w:themeColor="text1"/>
                <w:lang w:eastAsia="zh-CN" w:bidi="en-US"/>
              </w:rPr>
              <w:t>=0.065, S</w:t>
            </w:r>
            <w:r w:rsidRPr="00D42E57">
              <w:rPr>
                <w:snapToGrid w:val="0"/>
                <w:color w:val="000000" w:themeColor="text1"/>
                <w:vertAlign w:val="subscript"/>
                <w:lang w:eastAsia="zh-CN" w:bidi="en-US"/>
              </w:rPr>
              <w:t>2</w:t>
            </w:r>
            <w:r w:rsidRPr="00D42E57">
              <w:rPr>
                <w:snapToGrid w:val="0"/>
                <w:color w:val="000000" w:themeColor="text1"/>
                <w:lang w:eastAsia="zh-CN" w:bidi="en-US"/>
              </w:rPr>
              <w:t>=0.063,</w:t>
            </w:r>
          </w:p>
          <w:p w14:paraId="0726B1D2"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S</w:t>
            </w:r>
            <w:r w:rsidRPr="00D42E57">
              <w:rPr>
                <w:snapToGrid w:val="0"/>
                <w:color w:val="000000" w:themeColor="text1"/>
                <w:vertAlign w:val="subscript"/>
                <w:lang w:eastAsia="zh-CN" w:bidi="en-US"/>
              </w:rPr>
              <w:t>3</w:t>
            </w:r>
            <w:r w:rsidRPr="00D42E57">
              <w:rPr>
                <w:snapToGrid w:val="0"/>
                <w:color w:val="000000" w:themeColor="text1"/>
                <w:lang w:eastAsia="zh-CN" w:bidi="en-US"/>
              </w:rPr>
              <w:t>=-0.020, S</w:t>
            </w:r>
            <w:r w:rsidRPr="00D42E57">
              <w:rPr>
                <w:snapToGrid w:val="0"/>
                <w:color w:val="000000" w:themeColor="text1"/>
                <w:vertAlign w:val="subscript"/>
                <w:lang w:eastAsia="zh-CN" w:bidi="en-US"/>
              </w:rPr>
              <w:t>4</w:t>
            </w:r>
            <w:r w:rsidRPr="00D42E57">
              <w:rPr>
                <w:snapToGrid w:val="0"/>
                <w:color w:val="000000" w:themeColor="text1"/>
                <w:lang w:eastAsia="zh-CN" w:bidi="en-US"/>
              </w:rPr>
              <w:t>=0.227,</w:t>
            </w:r>
          </w:p>
          <w:p w14:paraId="72807132"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S</w:t>
            </w:r>
            <w:r w:rsidRPr="00D42E57">
              <w:rPr>
                <w:snapToGrid w:val="0"/>
                <w:color w:val="000000" w:themeColor="text1"/>
                <w:vertAlign w:val="subscript"/>
                <w:lang w:eastAsia="zh-CN" w:bidi="en-US"/>
              </w:rPr>
              <w:t>5</w:t>
            </w:r>
            <w:r w:rsidRPr="00D42E57">
              <w:rPr>
                <w:snapToGrid w:val="0"/>
                <w:color w:val="000000" w:themeColor="text1"/>
                <w:lang w:eastAsia="zh-CN" w:bidi="en-US"/>
              </w:rPr>
              <w:t>=0.153</w:t>
            </w:r>
          </w:p>
        </w:tc>
      </w:tr>
      <w:tr w:rsidR="00F43B2F" w:rsidRPr="00D42E57" w14:paraId="25EA7809" w14:textId="77777777" w:rsidTr="00084FC2">
        <w:trPr>
          <w:trHeight w:val="505"/>
          <w:jc w:val="center"/>
        </w:trPr>
        <w:tc>
          <w:tcPr>
            <w:tcW w:w="1307" w:type="dxa"/>
            <w:vAlign w:val="center"/>
          </w:tcPr>
          <w:p w14:paraId="02504BE3" w14:textId="77777777" w:rsidR="00F43B2F" w:rsidRPr="00D42E57" w:rsidRDefault="00F43B2F" w:rsidP="00084FC2">
            <w:pPr>
              <w:widowControl w:val="0"/>
              <w:adjustRightInd w:val="0"/>
              <w:snapToGrid w:val="0"/>
              <w:spacing w:line="480" w:lineRule="auto"/>
              <w:rPr>
                <w:snapToGrid w:val="0"/>
                <w:color w:val="000000" w:themeColor="text1"/>
                <w:lang w:eastAsia="zh-CN" w:bidi="en-US"/>
              </w:rPr>
            </w:pPr>
            <w:r w:rsidRPr="00D42E57">
              <w:rPr>
                <w:snapToGrid w:val="0"/>
                <w:color w:val="000000" w:themeColor="text1"/>
                <w:lang w:eastAsia="zh-CN" w:bidi="en-US"/>
              </w:rPr>
              <w:t>(0.01,0.99)</w:t>
            </w:r>
          </w:p>
        </w:tc>
        <w:tc>
          <w:tcPr>
            <w:tcW w:w="2475" w:type="dxa"/>
            <w:vAlign w:val="center"/>
          </w:tcPr>
          <w:p w14:paraId="5D7BF2D1"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1</w:t>
            </w:r>
            <w:r w:rsidRPr="00D42E57">
              <w:rPr>
                <w:snapToGrid w:val="0"/>
                <w:color w:val="auto"/>
                <w:lang w:eastAsia="zh-CN" w:bidi="en-US"/>
              </w:rPr>
              <w:t>=</w:t>
            </w:r>
            <w:r w:rsidRPr="00D42E57">
              <w:rPr>
                <w:color w:val="auto"/>
              </w:rPr>
              <w:t xml:space="preserve"> </w:t>
            </w:r>
            <w:r w:rsidRPr="00D42E57">
              <w:rPr>
                <w:snapToGrid w:val="0"/>
                <w:color w:val="auto"/>
                <w:lang w:eastAsia="zh-CN" w:bidi="en-US"/>
              </w:rPr>
              <w:t>-0.0410, S</w:t>
            </w:r>
            <w:r w:rsidRPr="00D42E57">
              <w:rPr>
                <w:snapToGrid w:val="0"/>
                <w:color w:val="auto"/>
                <w:vertAlign w:val="subscript"/>
                <w:lang w:eastAsia="zh-CN" w:bidi="en-US"/>
              </w:rPr>
              <w:t>2</w:t>
            </w:r>
            <w:r w:rsidRPr="00D42E57">
              <w:rPr>
                <w:snapToGrid w:val="0"/>
                <w:color w:val="auto"/>
                <w:lang w:eastAsia="zh-CN" w:bidi="en-US"/>
              </w:rPr>
              <w:t>=</w:t>
            </w:r>
            <w:r w:rsidRPr="00D42E57">
              <w:rPr>
                <w:color w:val="auto"/>
              </w:rPr>
              <w:t xml:space="preserve"> </w:t>
            </w:r>
            <w:r w:rsidRPr="00D42E57">
              <w:rPr>
                <w:snapToGrid w:val="0"/>
                <w:color w:val="auto"/>
                <w:lang w:eastAsia="zh-CN" w:bidi="en-US"/>
              </w:rPr>
              <w:t>0.1608,</w:t>
            </w:r>
          </w:p>
          <w:p w14:paraId="771F3456"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3</w:t>
            </w:r>
            <w:r w:rsidRPr="00D42E57">
              <w:rPr>
                <w:snapToGrid w:val="0"/>
                <w:color w:val="auto"/>
                <w:lang w:eastAsia="zh-CN" w:bidi="en-US"/>
              </w:rPr>
              <w:t>=</w:t>
            </w:r>
            <w:r w:rsidRPr="00D42E57">
              <w:rPr>
                <w:color w:val="auto"/>
              </w:rPr>
              <w:t xml:space="preserve"> </w:t>
            </w:r>
            <w:r w:rsidRPr="00D42E57">
              <w:rPr>
                <w:snapToGrid w:val="0"/>
                <w:color w:val="auto"/>
                <w:lang w:eastAsia="zh-CN" w:bidi="en-US"/>
              </w:rPr>
              <w:t>-0.1070, S</w:t>
            </w:r>
            <w:r w:rsidRPr="00D42E57">
              <w:rPr>
                <w:snapToGrid w:val="0"/>
                <w:color w:val="auto"/>
                <w:vertAlign w:val="subscript"/>
                <w:lang w:eastAsia="zh-CN" w:bidi="en-US"/>
              </w:rPr>
              <w:t>4</w:t>
            </w:r>
            <w:r w:rsidRPr="00D42E57">
              <w:rPr>
                <w:snapToGrid w:val="0"/>
                <w:color w:val="auto"/>
                <w:lang w:eastAsia="zh-CN" w:bidi="en-US"/>
              </w:rPr>
              <w:t>=</w:t>
            </w:r>
            <w:r w:rsidRPr="00D42E57">
              <w:rPr>
                <w:color w:val="auto"/>
              </w:rPr>
              <w:t xml:space="preserve"> </w:t>
            </w:r>
            <w:r w:rsidRPr="00D42E57">
              <w:rPr>
                <w:snapToGrid w:val="0"/>
                <w:color w:val="auto"/>
                <w:lang w:eastAsia="zh-CN" w:bidi="en-US"/>
              </w:rPr>
              <w:t>0.1569,</w:t>
            </w:r>
          </w:p>
          <w:p w14:paraId="0327B41E" w14:textId="77777777" w:rsidR="00F43B2F" w:rsidRPr="00D42E57" w:rsidRDefault="00F43B2F" w:rsidP="00084FC2">
            <w:pPr>
              <w:widowControl w:val="0"/>
              <w:adjustRightInd w:val="0"/>
              <w:snapToGrid w:val="0"/>
              <w:spacing w:line="480" w:lineRule="auto"/>
              <w:ind w:firstLine="210"/>
              <w:rPr>
                <w:snapToGrid w:val="0"/>
                <w:color w:val="auto"/>
                <w:lang w:eastAsia="zh-CN" w:bidi="en-US"/>
              </w:rPr>
            </w:pPr>
            <w:r w:rsidRPr="00D42E57">
              <w:rPr>
                <w:snapToGrid w:val="0"/>
                <w:color w:val="auto"/>
                <w:lang w:eastAsia="zh-CN" w:bidi="en-US"/>
              </w:rPr>
              <w:t>S</w:t>
            </w:r>
            <w:r w:rsidRPr="00D42E57">
              <w:rPr>
                <w:snapToGrid w:val="0"/>
                <w:color w:val="auto"/>
                <w:vertAlign w:val="subscript"/>
                <w:lang w:eastAsia="zh-CN" w:bidi="en-US"/>
              </w:rPr>
              <w:t>5</w:t>
            </w:r>
            <w:r w:rsidRPr="00D42E57">
              <w:rPr>
                <w:snapToGrid w:val="0"/>
                <w:color w:val="auto"/>
                <w:lang w:eastAsia="zh-CN" w:bidi="en-US"/>
              </w:rPr>
              <w:t>=</w:t>
            </w:r>
            <w:r w:rsidRPr="00D42E57">
              <w:rPr>
                <w:color w:val="auto"/>
              </w:rPr>
              <w:t xml:space="preserve"> </w:t>
            </w:r>
            <w:r w:rsidRPr="00D42E57">
              <w:rPr>
                <w:snapToGrid w:val="0"/>
                <w:color w:val="auto"/>
                <w:lang w:eastAsia="zh-CN" w:bidi="en-US"/>
              </w:rPr>
              <w:t>-0.0294</w:t>
            </w:r>
          </w:p>
        </w:tc>
        <w:tc>
          <w:tcPr>
            <w:tcW w:w="2456" w:type="dxa"/>
            <w:vAlign w:val="center"/>
          </w:tcPr>
          <w:p w14:paraId="25359387"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S</w:t>
            </w:r>
            <w:r w:rsidRPr="00D42E57">
              <w:rPr>
                <w:snapToGrid w:val="0"/>
                <w:color w:val="000000" w:themeColor="text1"/>
                <w:vertAlign w:val="subscript"/>
                <w:lang w:eastAsia="zh-CN" w:bidi="en-US"/>
              </w:rPr>
              <w:t>1</w:t>
            </w:r>
            <w:r w:rsidRPr="00D42E57">
              <w:rPr>
                <w:snapToGrid w:val="0"/>
                <w:color w:val="000000" w:themeColor="text1"/>
                <w:lang w:eastAsia="zh-CN" w:bidi="en-US"/>
              </w:rPr>
              <w:t>=-0.091, S</w:t>
            </w:r>
            <w:r w:rsidRPr="00D42E57">
              <w:rPr>
                <w:snapToGrid w:val="0"/>
                <w:color w:val="000000" w:themeColor="text1"/>
                <w:vertAlign w:val="subscript"/>
                <w:lang w:eastAsia="zh-CN" w:bidi="en-US"/>
              </w:rPr>
              <w:t>2</w:t>
            </w:r>
            <w:r w:rsidRPr="00D42E57">
              <w:rPr>
                <w:snapToGrid w:val="0"/>
                <w:color w:val="000000" w:themeColor="text1"/>
                <w:lang w:eastAsia="zh-CN" w:bidi="en-US"/>
              </w:rPr>
              <w:t>=0.228,</w:t>
            </w:r>
          </w:p>
          <w:p w14:paraId="13697777"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S</w:t>
            </w:r>
            <w:r w:rsidRPr="00D42E57">
              <w:rPr>
                <w:snapToGrid w:val="0"/>
                <w:color w:val="000000" w:themeColor="text1"/>
                <w:vertAlign w:val="subscript"/>
                <w:lang w:eastAsia="zh-CN" w:bidi="en-US"/>
              </w:rPr>
              <w:t>3</w:t>
            </w:r>
            <w:r w:rsidRPr="00D42E57">
              <w:rPr>
                <w:snapToGrid w:val="0"/>
                <w:color w:val="000000" w:themeColor="text1"/>
                <w:lang w:eastAsia="zh-CN" w:bidi="en-US"/>
              </w:rPr>
              <w:t>=0.023, S</w:t>
            </w:r>
            <w:r w:rsidRPr="00D42E57">
              <w:rPr>
                <w:snapToGrid w:val="0"/>
                <w:color w:val="000000" w:themeColor="text1"/>
                <w:vertAlign w:val="subscript"/>
                <w:lang w:eastAsia="zh-CN" w:bidi="en-US"/>
              </w:rPr>
              <w:t>4</w:t>
            </w:r>
            <w:r w:rsidRPr="00D42E57">
              <w:rPr>
                <w:snapToGrid w:val="0"/>
                <w:color w:val="000000" w:themeColor="text1"/>
                <w:lang w:eastAsia="zh-CN" w:bidi="en-US"/>
              </w:rPr>
              <w:t>=0.234,</w:t>
            </w:r>
          </w:p>
          <w:p w14:paraId="5018DD68"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S</w:t>
            </w:r>
            <w:r w:rsidRPr="00D42E57">
              <w:rPr>
                <w:snapToGrid w:val="0"/>
                <w:color w:val="000000" w:themeColor="text1"/>
                <w:vertAlign w:val="subscript"/>
                <w:lang w:eastAsia="zh-CN" w:bidi="en-US"/>
              </w:rPr>
              <w:t>5</w:t>
            </w:r>
            <w:r w:rsidRPr="00D42E57">
              <w:rPr>
                <w:snapToGrid w:val="0"/>
                <w:color w:val="000000" w:themeColor="text1"/>
                <w:lang w:eastAsia="zh-CN" w:bidi="en-US"/>
              </w:rPr>
              <w:t>=0.184</w:t>
            </w:r>
          </w:p>
        </w:tc>
        <w:tc>
          <w:tcPr>
            <w:tcW w:w="2255" w:type="dxa"/>
            <w:vAlign w:val="center"/>
          </w:tcPr>
          <w:p w14:paraId="64F2BC11"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S</w:t>
            </w:r>
            <w:r w:rsidRPr="00D42E57">
              <w:rPr>
                <w:snapToGrid w:val="0"/>
                <w:color w:val="000000" w:themeColor="text1"/>
                <w:vertAlign w:val="subscript"/>
                <w:lang w:eastAsia="zh-CN" w:bidi="en-US"/>
              </w:rPr>
              <w:t>1</w:t>
            </w:r>
            <w:r w:rsidRPr="00D42E57">
              <w:rPr>
                <w:snapToGrid w:val="0"/>
                <w:color w:val="000000" w:themeColor="text1"/>
                <w:lang w:eastAsia="zh-CN" w:bidi="en-US"/>
              </w:rPr>
              <w:t>=0.065, S</w:t>
            </w:r>
            <w:r w:rsidRPr="00D42E57">
              <w:rPr>
                <w:snapToGrid w:val="0"/>
                <w:color w:val="000000" w:themeColor="text1"/>
                <w:vertAlign w:val="subscript"/>
                <w:lang w:eastAsia="zh-CN" w:bidi="en-US"/>
              </w:rPr>
              <w:t>2</w:t>
            </w:r>
            <w:r w:rsidRPr="00D42E57">
              <w:rPr>
                <w:snapToGrid w:val="0"/>
                <w:color w:val="000000" w:themeColor="text1"/>
                <w:lang w:eastAsia="zh-CN" w:bidi="en-US"/>
              </w:rPr>
              <w:t>=-0.078,</w:t>
            </w:r>
          </w:p>
          <w:p w14:paraId="4F25B77C"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S</w:t>
            </w:r>
            <w:r w:rsidRPr="00D42E57">
              <w:rPr>
                <w:snapToGrid w:val="0"/>
                <w:color w:val="000000" w:themeColor="text1"/>
                <w:vertAlign w:val="subscript"/>
                <w:lang w:eastAsia="zh-CN" w:bidi="en-US"/>
              </w:rPr>
              <w:t>3</w:t>
            </w:r>
            <w:r w:rsidRPr="00D42E57">
              <w:rPr>
                <w:snapToGrid w:val="0"/>
                <w:color w:val="000000" w:themeColor="text1"/>
                <w:lang w:eastAsia="zh-CN" w:bidi="en-US"/>
              </w:rPr>
              <w:t>=-0.020, S</w:t>
            </w:r>
            <w:r w:rsidRPr="00D42E57">
              <w:rPr>
                <w:snapToGrid w:val="0"/>
                <w:color w:val="000000" w:themeColor="text1"/>
                <w:vertAlign w:val="subscript"/>
                <w:lang w:eastAsia="zh-CN" w:bidi="en-US"/>
              </w:rPr>
              <w:t>4</w:t>
            </w:r>
            <w:r w:rsidRPr="00D42E57">
              <w:rPr>
                <w:snapToGrid w:val="0"/>
                <w:color w:val="000000" w:themeColor="text1"/>
                <w:lang w:eastAsia="zh-CN" w:bidi="en-US"/>
              </w:rPr>
              <w:t>=0.227,</w:t>
            </w:r>
          </w:p>
          <w:p w14:paraId="74FCEBAE" w14:textId="77777777" w:rsidR="00F43B2F" w:rsidRPr="00D42E57" w:rsidRDefault="00F43B2F" w:rsidP="00084FC2">
            <w:pPr>
              <w:widowControl w:val="0"/>
              <w:adjustRightInd w:val="0"/>
              <w:snapToGrid w:val="0"/>
              <w:spacing w:line="480" w:lineRule="auto"/>
              <w:ind w:firstLine="210"/>
              <w:rPr>
                <w:snapToGrid w:val="0"/>
                <w:color w:val="000000" w:themeColor="text1"/>
                <w:lang w:eastAsia="zh-CN" w:bidi="en-US"/>
              </w:rPr>
            </w:pPr>
            <w:r w:rsidRPr="00D42E57">
              <w:rPr>
                <w:snapToGrid w:val="0"/>
                <w:color w:val="000000" w:themeColor="text1"/>
                <w:lang w:eastAsia="zh-CN" w:bidi="en-US"/>
              </w:rPr>
              <w:t>S</w:t>
            </w:r>
            <w:r w:rsidRPr="00D42E57">
              <w:rPr>
                <w:snapToGrid w:val="0"/>
                <w:color w:val="000000" w:themeColor="text1"/>
                <w:vertAlign w:val="subscript"/>
                <w:lang w:eastAsia="zh-CN" w:bidi="en-US"/>
              </w:rPr>
              <w:t>5</w:t>
            </w:r>
            <w:r w:rsidRPr="00D42E57">
              <w:rPr>
                <w:snapToGrid w:val="0"/>
                <w:color w:val="000000" w:themeColor="text1"/>
                <w:lang w:eastAsia="zh-CN" w:bidi="en-US"/>
              </w:rPr>
              <w:t>=0.153</w:t>
            </w:r>
          </w:p>
        </w:tc>
      </w:tr>
    </w:tbl>
    <w:p w14:paraId="318C2178" w14:textId="77777777" w:rsidR="009824D3" w:rsidRDefault="009824D3" w:rsidP="009824D3">
      <w:pPr>
        <w:widowControl w:val="0"/>
        <w:adjustRightInd w:val="0"/>
        <w:snapToGrid w:val="0"/>
        <w:spacing w:line="480" w:lineRule="auto"/>
        <w:ind w:firstLine="210"/>
        <w:rPr>
          <w:rFonts w:eastAsiaTheme="minorEastAsia"/>
          <w:snapToGrid w:val="0"/>
          <w:color w:val="000000" w:themeColor="text1"/>
          <w:sz w:val="20"/>
          <w:lang w:eastAsia="zh-CN" w:bidi="en-US"/>
        </w:rPr>
      </w:pPr>
    </w:p>
    <w:p w14:paraId="6200566B" w14:textId="77777777" w:rsidR="008E0E32" w:rsidRPr="00F747B3" w:rsidRDefault="008E0E32" w:rsidP="008E0E32">
      <w:pPr>
        <w:widowControl w:val="0"/>
        <w:adjustRightInd w:val="0"/>
        <w:snapToGrid w:val="0"/>
        <w:spacing w:before="240" w:after="120" w:line="480" w:lineRule="auto"/>
        <w:ind w:right="425" w:firstLineChars="100" w:firstLine="201"/>
        <w:rPr>
          <w:b/>
          <w:snapToGrid w:val="0"/>
          <w:color w:val="000000" w:themeColor="text1"/>
          <w:sz w:val="20"/>
          <w:highlight w:val="magenta"/>
          <w:lang w:eastAsia="zh-CN" w:bidi="en-US"/>
        </w:rPr>
      </w:pPr>
      <w:r w:rsidRPr="00F747B3">
        <w:rPr>
          <w:b/>
          <w:snapToGrid w:val="0"/>
          <w:color w:val="000000" w:themeColor="text1"/>
          <w:sz w:val="20"/>
          <w:highlight w:val="magenta"/>
          <w:lang w:eastAsia="zh-CN" w:bidi="en-US"/>
        </w:rPr>
        <w:t xml:space="preserve">Table </w:t>
      </w:r>
      <w:r w:rsidRPr="00F747B3">
        <w:rPr>
          <w:rFonts w:eastAsiaTheme="minorEastAsia"/>
          <w:b/>
          <w:snapToGrid w:val="0"/>
          <w:color w:val="000000" w:themeColor="text1"/>
          <w:sz w:val="20"/>
          <w:highlight w:val="magenta"/>
          <w:lang w:eastAsia="zh-CN" w:bidi="en-US"/>
        </w:rPr>
        <w:t xml:space="preserve">13. </w:t>
      </w:r>
      <w:r w:rsidRPr="00F747B3">
        <w:rPr>
          <w:b/>
          <w:snapToGrid w:val="0"/>
          <w:color w:val="000000" w:themeColor="text1"/>
          <w:sz w:val="20"/>
          <w:highlight w:val="magenta"/>
          <w:lang w:eastAsia="zh-CN" w:bidi="en-US"/>
        </w:rPr>
        <w:t>The ranking resu</w:t>
      </w:r>
      <w:r w:rsidRPr="00F747B3">
        <w:rPr>
          <w:b/>
          <w:snapToGrid w:val="0"/>
          <w:color w:val="auto"/>
          <w:sz w:val="20"/>
          <w:highlight w:val="magenta"/>
          <w:lang w:eastAsia="zh-CN" w:bidi="en-US"/>
        </w:rPr>
        <w:t>lts of the thr</w:t>
      </w:r>
      <w:r w:rsidRPr="00F747B3">
        <w:rPr>
          <w:b/>
          <w:snapToGrid w:val="0"/>
          <w:color w:val="000000" w:themeColor="text1"/>
          <w:sz w:val="20"/>
          <w:highlight w:val="magenta"/>
          <w:lang w:eastAsia="zh-CN" w:bidi="en-US"/>
        </w:rPr>
        <w:t>ee methods</w:t>
      </w:r>
      <w:r>
        <w:rPr>
          <w:b/>
          <w:snapToGrid w:val="0"/>
          <w:color w:val="000000" w:themeColor="text1"/>
          <w:sz w:val="20"/>
          <w:highlight w:val="magenta"/>
          <w:lang w:eastAsia="zh-CN" w:bidi="en-US"/>
        </w:rPr>
        <w:t>.</w:t>
      </w:r>
    </w:p>
    <w:tbl>
      <w:tblPr>
        <w:tblStyle w:val="ad"/>
        <w:tblW w:w="8493" w:type="dxa"/>
        <w:jc w:val="center"/>
        <w:tblBorders>
          <w:top w:val="single" w:sz="8" w:space="0" w:color="auto"/>
          <w:left w:val="none" w:sz="0" w:space="0" w:color="auto"/>
          <w:bottom w:val="single" w:sz="8" w:space="0" w:color="auto"/>
          <w:right w:val="none" w:sz="0" w:space="0" w:color="auto"/>
          <w:insideH w:val="single" w:sz="8" w:space="0" w:color="auto"/>
          <w:insideV w:val="single" w:sz="8" w:space="0" w:color="auto"/>
        </w:tblBorders>
        <w:tblLayout w:type="fixed"/>
        <w:tblLook w:val="04A0" w:firstRow="1" w:lastRow="0" w:firstColumn="1" w:lastColumn="0" w:noHBand="0" w:noVBand="1"/>
      </w:tblPr>
      <w:tblGrid>
        <w:gridCol w:w="1307"/>
        <w:gridCol w:w="2308"/>
        <w:gridCol w:w="2450"/>
        <w:gridCol w:w="2428"/>
      </w:tblGrid>
      <w:tr w:rsidR="008E0E32" w:rsidRPr="00D42E57" w14:paraId="70340870" w14:textId="77777777" w:rsidTr="00B67496">
        <w:trPr>
          <w:jc w:val="center"/>
        </w:trPr>
        <w:tc>
          <w:tcPr>
            <w:tcW w:w="1307" w:type="dxa"/>
            <w:vAlign w:val="center"/>
          </w:tcPr>
          <w:p w14:paraId="42002056" w14:textId="77777777" w:rsidR="008E0E32" w:rsidRPr="00D42E57" w:rsidRDefault="008E0E32" w:rsidP="00B67496">
            <w:pPr>
              <w:widowControl w:val="0"/>
              <w:adjustRightInd w:val="0"/>
              <w:snapToGrid w:val="0"/>
              <w:spacing w:line="480" w:lineRule="auto"/>
              <w:ind w:firstLineChars="50" w:firstLine="100"/>
              <w:rPr>
                <w:b/>
                <w:snapToGrid w:val="0"/>
                <w:color w:val="000000" w:themeColor="text1"/>
                <w:lang w:eastAsia="zh-CN" w:bidi="en-US"/>
              </w:rPr>
            </w:pPr>
            <w:r w:rsidRPr="00D42E57">
              <w:rPr>
                <w:b/>
                <w:snapToGrid w:val="0"/>
                <w:color w:val="000000" w:themeColor="text1"/>
                <w:lang w:eastAsia="zh-CN" w:bidi="en-US"/>
              </w:rPr>
              <w:t>(</w:t>
            </w:r>
            <w:r w:rsidRPr="008276BF">
              <w:rPr>
                <w:b/>
                <w:position w:val="-10"/>
                <w:sz w:val="24"/>
                <w:highlight w:val="green"/>
              </w:rPr>
              <w:object w:dxaOrig="720" w:dyaOrig="285" w14:anchorId="56087B9E">
                <v:shape id="_x0000_i1209" type="#_x0000_t75" alt="" style="width:36.3pt;height:14.4pt;mso-width-percent:0;mso-height-percent:0;mso-width-percent:0;mso-height-percent:0" o:ole="">
                  <v:imagedata r:id="rId348" o:title=""/>
                </v:shape>
                <o:OLEObject Type="Embed" ProgID="Equation.DSMT4" ShapeID="_x0000_i1209" DrawAspect="Content" ObjectID="_1629138220" r:id="rId349"/>
              </w:object>
            </w:r>
            <w:r w:rsidRPr="00D42E57">
              <w:rPr>
                <w:b/>
                <w:snapToGrid w:val="0"/>
                <w:color w:val="000000" w:themeColor="text1"/>
                <w:lang w:eastAsia="zh-CN" w:bidi="en-US"/>
              </w:rPr>
              <w:t>)</w:t>
            </w:r>
          </w:p>
        </w:tc>
        <w:tc>
          <w:tcPr>
            <w:tcW w:w="2308" w:type="dxa"/>
            <w:vAlign w:val="center"/>
          </w:tcPr>
          <w:p w14:paraId="19E55870" w14:textId="77777777" w:rsidR="008E0E32" w:rsidRPr="00D42E57" w:rsidRDefault="008E0E32" w:rsidP="00B67496">
            <w:pPr>
              <w:widowControl w:val="0"/>
              <w:adjustRightInd w:val="0"/>
              <w:snapToGrid w:val="0"/>
              <w:spacing w:line="480" w:lineRule="auto"/>
              <w:ind w:firstLine="210"/>
              <w:rPr>
                <w:b/>
                <w:snapToGrid w:val="0"/>
                <w:color w:val="000000" w:themeColor="text1"/>
                <w:lang w:eastAsia="zh-CN" w:bidi="en-US"/>
              </w:rPr>
            </w:pPr>
            <w:r w:rsidRPr="00D42E57">
              <w:rPr>
                <w:b/>
                <w:snapToGrid w:val="0"/>
                <w:color w:val="000000" w:themeColor="text1"/>
                <w:lang w:eastAsia="zh-CN" w:bidi="en-US"/>
              </w:rPr>
              <w:t>The proposed method</w:t>
            </w:r>
          </w:p>
        </w:tc>
        <w:tc>
          <w:tcPr>
            <w:tcW w:w="2450" w:type="dxa"/>
            <w:vAlign w:val="center"/>
          </w:tcPr>
          <w:p w14:paraId="0E7E8853" w14:textId="77777777" w:rsidR="008E0E32" w:rsidRPr="00D42E57" w:rsidRDefault="008E0E32" w:rsidP="00B67496">
            <w:pPr>
              <w:widowControl w:val="0"/>
              <w:adjustRightInd w:val="0"/>
              <w:snapToGrid w:val="0"/>
              <w:spacing w:line="480" w:lineRule="auto"/>
              <w:ind w:firstLine="210"/>
              <w:rPr>
                <w:b/>
                <w:snapToGrid w:val="0"/>
                <w:color w:val="000000" w:themeColor="text1"/>
                <w:lang w:eastAsia="zh-CN" w:bidi="en-US"/>
              </w:rPr>
            </w:pPr>
            <w:r w:rsidRPr="00D42E57">
              <w:rPr>
                <w:b/>
                <w:snapToGrid w:val="0"/>
                <w:color w:val="000000" w:themeColor="text1"/>
                <w:lang w:eastAsia="zh-CN" w:bidi="en-US"/>
              </w:rPr>
              <w:t>Liu et al.’s method [8]</w:t>
            </w:r>
          </w:p>
        </w:tc>
        <w:tc>
          <w:tcPr>
            <w:tcW w:w="2428" w:type="dxa"/>
            <w:vAlign w:val="center"/>
          </w:tcPr>
          <w:p w14:paraId="27407E25" w14:textId="77777777" w:rsidR="008E0E32" w:rsidRPr="00D42E57" w:rsidRDefault="008E0E32" w:rsidP="00B67496">
            <w:pPr>
              <w:widowControl w:val="0"/>
              <w:adjustRightInd w:val="0"/>
              <w:snapToGrid w:val="0"/>
              <w:spacing w:line="480" w:lineRule="auto"/>
              <w:ind w:firstLineChars="100" w:firstLine="201"/>
              <w:rPr>
                <w:b/>
                <w:snapToGrid w:val="0"/>
                <w:color w:val="000000" w:themeColor="text1"/>
                <w:lang w:eastAsia="zh-CN" w:bidi="en-US"/>
              </w:rPr>
            </w:pPr>
            <w:r w:rsidRPr="00D42E57">
              <w:rPr>
                <w:b/>
                <w:snapToGrid w:val="0"/>
                <w:color w:val="000000" w:themeColor="text1"/>
                <w:lang w:eastAsia="zh-CN" w:bidi="en-US"/>
              </w:rPr>
              <w:t>Liu’s method [22]</w:t>
            </w:r>
          </w:p>
        </w:tc>
      </w:tr>
      <w:tr w:rsidR="008E0E32" w:rsidRPr="00D42E57" w14:paraId="41EDAF5E" w14:textId="77777777" w:rsidTr="00B67496">
        <w:trPr>
          <w:jc w:val="center"/>
        </w:trPr>
        <w:tc>
          <w:tcPr>
            <w:tcW w:w="1307" w:type="dxa"/>
            <w:vAlign w:val="center"/>
          </w:tcPr>
          <w:p w14:paraId="173496F8" w14:textId="77777777" w:rsidR="008E0E32" w:rsidRPr="00D42E57" w:rsidRDefault="008E0E32" w:rsidP="00B67496">
            <w:pPr>
              <w:widowControl w:val="0"/>
              <w:adjustRightInd w:val="0"/>
              <w:snapToGrid w:val="0"/>
              <w:spacing w:line="480" w:lineRule="auto"/>
              <w:ind w:firstLineChars="50" w:firstLine="100"/>
              <w:rPr>
                <w:snapToGrid w:val="0"/>
                <w:color w:val="000000" w:themeColor="text1"/>
                <w:lang w:eastAsia="zh-CN" w:bidi="en-US"/>
              </w:rPr>
            </w:pPr>
            <w:r w:rsidRPr="00D42E57">
              <w:rPr>
                <w:snapToGrid w:val="0"/>
                <w:color w:val="000000" w:themeColor="text1"/>
                <w:lang w:eastAsia="zh-CN" w:bidi="en-US"/>
              </w:rPr>
              <w:t>(0.7,0.3)</w:t>
            </w:r>
          </w:p>
        </w:tc>
        <w:tc>
          <w:tcPr>
            <w:tcW w:w="2308" w:type="dxa"/>
            <w:vAlign w:val="center"/>
          </w:tcPr>
          <w:p w14:paraId="57905952" w14:textId="77777777" w:rsidR="008E0E32" w:rsidRPr="008276BF" w:rsidRDefault="008E0E32" w:rsidP="00B67496">
            <w:pPr>
              <w:widowControl w:val="0"/>
              <w:adjustRightInd w:val="0"/>
              <w:snapToGrid w:val="0"/>
              <w:spacing w:line="480" w:lineRule="auto"/>
              <w:ind w:firstLine="210"/>
              <w:rPr>
                <w:snapToGrid w:val="0"/>
                <w:color w:val="000000" w:themeColor="text1"/>
                <w:highlight w:val="green"/>
                <w:lang w:eastAsia="zh-CN" w:bidi="en-US"/>
              </w:rPr>
            </w:pPr>
            <w:r w:rsidRPr="008276BF">
              <w:rPr>
                <w:position w:val="-10"/>
                <w:sz w:val="24"/>
                <w:highlight w:val="green"/>
              </w:rPr>
              <w:object w:dxaOrig="1875" w:dyaOrig="285" w14:anchorId="1E7B4261">
                <v:shape id="_x0000_i1210" type="#_x0000_t75" alt="" style="width:93.9pt;height:14.4pt;mso-width-percent:0;mso-height-percent:0;mso-width-percent:0;mso-height-percent:0" o:ole="">
                  <v:imagedata r:id="rId350" o:title=""/>
                </v:shape>
                <o:OLEObject Type="Embed" ProgID="Equation.DSMT4" ShapeID="_x0000_i1210" DrawAspect="Content" ObjectID="_1629138221" r:id="rId351"/>
              </w:object>
            </w:r>
          </w:p>
        </w:tc>
        <w:tc>
          <w:tcPr>
            <w:tcW w:w="2450" w:type="dxa"/>
            <w:vAlign w:val="center"/>
          </w:tcPr>
          <w:p w14:paraId="57BF8597" w14:textId="77777777" w:rsidR="008E0E32" w:rsidRPr="008276BF" w:rsidRDefault="008E0E32" w:rsidP="00B67496">
            <w:pPr>
              <w:widowControl w:val="0"/>
              <w:adjustRightInd w:val="0"/>
              <w:snapToGrid w:val="0"/>
              <w:spacing w:line="480" w:lineRule="auto"/>
              <w:ind w:firstLine="210"/>
              <w:rPr>
                <w:snapToGrid w:val="0"/>
                <w:color w:val="000000" w:themeColor="text1"/>
                <w:highlight w:val="green"/>
                <w:lang w:eastAsia="zh-CN" w:bidi="en-US"/>
              </w:rPr>
            </w:pPr>
            <w:r w:rsidRPr="008276BF">
              <w:rPr>
                <w:position w:val="-10"/>
                <w:sz w:val="24"/>
                <w:highlight w:val="green"/>
              </w:rPr>
              <w:object w:dxaOrig="1875" w:dyaOrig="285" w14:anchorId="79AE3EE1">
                <v:shape id="_x0000_i1211" type="#_x0000_t75" alt="" style="width:93.9pt;height:14.4pt;mso-width-percent:0;mso-height-percent:0;mso-width-percent:0;mso-height-percent:0" o:ole="">
                  <v:imagedata r:id="rId350" o:title=""/>
                </v:shape>
                <o:OLEObject Type="Embed" ProgID="Equation.DSMT4" ShapeID="_x0000_i1211" DrawAspect="Content" ObjectID="_1629138222" r:id="rId352"/>
              </w:object>
            </w:r>
          </w:p>
        </w:tc>
        <w:tc>
          <w:tcPr>
            <w:tcW w:w="2428" w:type="dxa"/>
            <w:vAlign w:val="center"/>
          </w:tcPr>
          <w:p w14:paraId="6974D3C9" w14:textId="77777777" w:rsidR="008E0E32" w:rsidRPr="008276BF" w:rsidRDefault="008E0E32" w:rsidP="00B67496">
            <w:pPr>
              <w:widowControl w:val="0"/>
              <w:adjustRightInd w:val="0"/>
              <w:snapToGrid w:val="0"/>
              <w:spacing w:line="480" w:lineRule="auto"/>
              <w:ind w:firstLine="210"/>
              <w:rPr>
                <w:snapToGrid w:val="0"/>
                <w:color w:val="000000" w:themeColor="text1"/>
                <w:highlight w:val="green"/>
                <w:lang w:eastAsia="zh-CN" w:bidi="en-US"/>
              </w:rPr>
            </w:pPr>
            <w:r w:rsidRPr="008276BF">
              <w:rPr>
                <w:position w:val="-10"/>
                <w:sz w:val="24"/>
                <w:highlight w:val="green"/>
              </w:rPr>
              <w:object w:dxaOrig="1875" w:dyaOrig="285" w14:anchorId="2CAF2E0F">
                <v:shape id="_x0000_i1212" type="#_x0000_t75" alt="" style="width:93.9pt;height:14.4pt;mso-width-percent:0;mso-height-percent:0;mso-width-percent:0;mso-height-percent:0" o:ole="">
                  <v:imagedata r:id="rId353" o:title=""/>
                </v:shape>
                <o:OLEObject Type="Embed" ProgID="Equation.DSMT4" ShapeID="_x0000_i1212" DrawAspect="Content" ObjectID="_1629138223" r:id="rId354"/>
              </w:object>
            </w:r>
          </w:p>
        </w:tc>
      </w:tr>
      <w:tr w:rsidR="008E0E32" w:rsidRPr="00D42E57" w14:paraId="75F69D4F" w14:textId="77777777" w:rsidTr="00B67496">
        <w:trPr>
          <w:jc w:val="center"/>
        </w:trPr>
        <w:tc>
          <w:tcPr>
            <w:tcW w:w="1307" w:type="dxa"/>
            <w:vAlign w:val="center"/>
          </w:tcPr>
          <w:p w14:paraId="566D91D2" w14:textId="77777777" w:rsidR="008E0E32" w:rsidRPr="00D42E57" w:rsidRDefault="008E0E32" w:rsidP="00B67496">
            <w:pPr>
              <w:widowControl w:val="0"/>
              <w:adjustRightInd w:val="0"/>
              <w:snapToGrid w:val="0"/>
              <w:spacing w:line="480" w:lineRule="auto"/>
              <w:ind w:firstLineChars="50" w:firstLine="100"/>
              <w:rPr>
                <w:snapToGrid w:val="0"/>
                <w:color w:val="000000" w:themeColor="text1"/>
                <w:lang w:eastAsia="zh-CN" w:bidi="en-US"/>
              </w:rPr>
            </w:pPr>
            <w:r w:rsidRPr="00D42E57">
              <w:rPr>
                <w:snapToGrid w:val="0"/>
                <w:color w:val="000000" w:themeColor="text1"/>
                <w:lang w:eastAsia="zh-CN" w:bidi="en-US"/>
              </w:rPr>
              <w:t>(0.6,0.4)</w:t>
            </w:r>
          </w:p>
        </w:tc>
        <w:tc>
          <w:tcPr>
            <w:tcW w:w="2308" w:type="dxa"/>
            <w:vAlign w:val="center"/>
          </w:tcPr>
          <w:p w14:paraId="44801BFA" w14:textId="77777777" w:rsidR="008E0E32" w:rsidRPr="008276BF" w:rsidRDefault="008E0E32" w:rsidP="00B67496">
            <w:pPr>
              <w:widowControl w:val="0"/>
              <w:adjustRightInd w:val="0"/>
              <w:snapToGrid w:val="0"/>
              <w:spacing w:line="480" w:lineRule="auto"/>
              <w:ind w:firstLine="210"/>
              <w:rPr>
                <w:snapToGrid w:val="0"/>
                <w:color w:val="000000" w:themeColor="text1"/>
                <w:highlight w:val="green"/>
                <w:lang w:eastAsia="zh-CN" w:bidi="en-US"/>
              </w:rPr>
            </w:pPr>
            <w:r w:rsidRPr="008276BF">
              <w:rPr>
                <w:position w:val="-10"/>
                <w:sz w:val="24"/>
                <w:highlight w:val="green"/>
              </w:rPr>
              <w:object w:dxaOrig="1875" w:dyaOrig="285" w14:anchorId="5786B3B7">
                <v:shape id="_x0000_i1213" type="#_x0000_t75" alt="" style="width:93.9pt;height:14.4pt;mso-width-percent:0;mso-height-percent:0;mso-width-percent:0;mso-height-percent:0" o:ole="">
                  <v:imagedata r:id="rId350" o:title=""/>
                </v:shape>
                <o:OLEObject Type="Embed" ProgID="Equation.DSMT4" ShapeID="_x0000_i1213" DrawAspect="Content" ObjectID="_1629138224" r:id="rId355"/>
              </w:object>
            </w:r>
          </w:p>
        </w:tc>
        <w:tc>
          <w:tcPr>
            <w:tcW w:w="2450" w:type="dxa"/>
            <w:vAlign w:val="center"/>
          </w:tcPr>
          <w:p w14:paraId="01BE14E0" w14:textId="77777777" w:rsidR="008E0E32" w:rsidRPr="008276BF" w:rsidRDefault="008E0E32" w:rsidP="00B67496">
            <w:pPr>
              <w:widowControl w:val="0"/>
              <w:adjustRightInd w:val="0"/>
              <w:snapToGrid w:val="0"/>
              <w:spacing w:line="480" w:lineRule="auto"/>
              <w:ind w:firstLine="210"/>
              <w:rPr>
                <w:snapToGrid w:val="0"/>
                <w:color w:val="000000" w:themeColor="text1"/>
                <w:highlight w:val="green"/>
                <w:lang w:eastAsia="zh-CN" w:bidi="en-US"/>
              </w:rPr>
            </w:pPr>
            <w:r w:rsidRPr="008276BF">
              <w:rPr>
                <w:position w:val="-10"/>
                <w:sz w:val="24"/>
                <w:highlight w:val="green"/>
              </w:rPr>
              <w:object w:dxaOrig="1875" w:dyaOrig="285" w14:anchorId="65A94B25">
                <v:shape id="_x0000_i1214" type="#_x0000_t75" alt="" style="width:93.9pt;height:14.4pt;mso-width-percent:0;mso-height-percent:0;mso-width-percent:0;mso-height-percent:0" o:ole="">
                  <v:imagedata r:id="rId356" o:title=""/>
                </v:shape>
                <o:OLEObject Type="Embed" ProgID="Equation.DSMT4" ShapeID="_x0000_i1214" DrawAspect="Content" ObjectID="_1629138225" r:id="rId357"/>
              </w:object>
            </w:r>
          </w:p>
        </w:tc>
        <w:tc>
          <w:tcPr>
            <w:tcW w:w="2428" w:type="dxa"/>
            <w:vAlign w:val="center"/>
          </w:tcPr>
          <w:p w14:paraId="74337AB0" w14:textId="77777777" w:rsidR="008E0E32" w:rsidRPr="008276BF" w:rsidRDefault="008E0E32" w:rsidP="00B67496">
            <w:pPr>
              <w:widowControl w:val="0"/>
              <w:adjustRightInd w:val="0"/>
              <w:snapToGrid w:val="0"/>
              <w:spacing w:line="480" w:lineRule="auto"/>
              <w:ind w:firstLine="210"/>
              <w:rPr>
                <w:snapToGrid w:val="0"/>
                <w:color w:val="000000" w:themeColor="text1"/>
                <w:highlight w:val="green"/>
                <w:lang w:eastAsia="zh-CN" w:bidi="en-US"/>
              </w:rPr>
            </w:pPr>
            <w:r w:rsidRPr="008276BF">
              <w:rPr>
                <w:position w:val="-10"/>
                <w:sz w:val="24"/>
                <w:highlight w:val="green"/>
              </w:rPr>
              <w:object w:dxaOrig="1875" w:dyaOrig="285" w14:anchorId="2AB4B837">
                <v:shape id="_x0000_i1215" type="#_x0000_t75" alt="" style="width:93.9pt;height:14.4pt;mso-width-percent:0;mso-height-percent:0;mso-width-percent:0;mso-height-percent:0" o:ole="">
                  <v:imagedata r:id="rId358" o:title=""/>
                </v:shape>
                <o:OLEObject Type="Embed" ProgID="Equation.DSMT4" ShapeID="_x0000_i1215" DrawAspect="Content" ObjectID="_1629138226" r:id="rId359"/>
              </w:object>
            </w:r>
          </w:p>
        </w:tc>
      </w:tr>
      <w:tr w:rsidR="008E0E32" w:rsidRPr="00D42E57" w14:paraId="4D30FE91" w14:textId="77777777" w:rsidTr="00B67496">
        <w:trPr>
          <w:jc w:val="center"/>
        </w:trPr>
        <w:tc>
          <w:tcPr>
            <w:tcW w:w="1307" w:type="dxa"/>
            <w:vAlign w:val="center"/>
          </w:tcPr>
          <w:p w14:paraId="10FDDBB5" w14:textId="77777777" w:rsidR="008E0E32" w:rsidRPr="00D42E57" w:rsidRDefault="008E0E32" w:rsidP="00B67496">
            <w:pPr>
              <w:widowControl w:val="0"/>
              <w:adjustRightInd w:val="0"/>
              <w:snapToGrid w:val="0"/>
              <w:spacing w:line="480" w:lineRule="auto"/>
              <w:ind w:firstLineChars="50" w:firstLine="100"/>
              <w:rPr>
                <w:snapToGrid w:val="0"/>
                <w:color w:val="000000" w:themeColor="text1"/>
                <w:lang w:eastAsia="zh-CN" w:bidi="en-US"/>
              </w:rPr>
            </w:pPr>
            <w:r w:rsidRPr="00D42E57">
              <w:rPr>
                <w:snapToGrid w:val="0"/>
                <w:color w:val="000000" w:themeColor="text1"/>
                <w:lang w:eastAsia="zh-CN" w:bidi="en-US"/>
              </w:rPr>
              <w:t>(0.5,0.5)</w:t>
            </w:r>
          </w:p>
        </w:tc>
        <w:tc>
          <w:tcPr>
            <w:tcW w:w="2308" w:type="dxa"/>
            <w:vAlign w:val="center"/>
          </w:tcPr>
          <w:p w14:paraId="75E279E7" w14:textId="77777777" w:rsidR="008E0E32" w:rsidRPr="008276BF" w:rsidRDefault="008E0E32" w:rsidP="00B67496">
            <w:pPr>
              <w:widowControl w:val="0"/>
              <w:adjustRightInd w:val="0"/>
              <w:snapToGrid w:val="0"/>
              <w:spacing w:line="480" w:lineRule="auto"/>
              <w:ind w:firstLine="210"/>
              <w:rPr>
                <w:snapToGrid w:val="0"/>
                <w:color w:val="000000" w:themeColor="text1"/>
                <w:highlight w:val="green"/>
                <w:lang w:eastAsia="zh-CN" w:bidi="en-US"/>
              </w:rPr>
            </w:pPr>
            <w:r w:rsidRPr="008276BF">
              <w:rPr>
                <w:position w:val="-10"/>
                <w:sz w:val="24"/>
                <w:highlight w:val="green"/>
              </w:rPr>
              <w:object w:dxaOrig="1875" w:dyaOrig="285" w14:anchorId="720BCD6D">
                <v:shape id="_x0000_i1216" type="#_x0000_t75" alt="" style="width:93.9pt;height:14.4pt;mso-width-percent:0;mso-height-percent:0;mso-width-percent:0;mso-height-percent:0" o:ole="">
                  <v:imagedata r:id="rId350" o:title=""/>
                </v:shape>
                <o:OLEObject Type="Embed" ProgID="Equation.DSMT4" ShapeID="_x0000_i1216" DrawAspect="Content" ObjectID="_1629138227" r:id="rId360"/>
              </w:object>
            </w:r>
          </w:p>
        </w:tc>
        <w:tc>
          <w:tcPr>
            <w:tcW w:w="2450" w:type="dxa"/>
            <w:vAlign w:val="center"/>
          </w:tcPr>
          <w:p w14:paraId="0C6B9A3E" w14:textId="77777777" w:rsidR="008E0E32" w:rsidRPr="008276BF" w:rsidRDefault="008E0E32" w:rsidP="00B67496">
            <w:pPr>
              <w:widowControl w:val="0"/>
              <w:adjustRightInd w:val="0"/>
              <w:snapToGrid w:val="0"/>
              <w:spacing w:line="480" w:lineRule="auto"/>
              <w:ind w:firstLine="210"/>
              <w:rPr>
                <w:snapToGrid w:val="0"/>
                <w:color w:val="000000" w:themeColor="text1"/>
                <w:highlight w:val="green"/>
                <w:lang w:eastAsia="zh-CN" w:bidi="en-US"/>
              </w:rPr>
            </w:pPr>
            <w:r w:rsidRPr="008276BF">
              <w:rPr>
                <w:position w:val="-10"/>
                <w:sz w:val="24"/>
                <w:highlight w:val="green"/>
              </w:rPr>
              <w:object w:dxaOrig="1875" w:dyaOrig="285" w14:anchorId="49D4B852">
                <v:shape id="_x0000_i1217" type="#_x0000_t75" alt="" style="width:93.9pt;height:14.4pt;mso-width-percent:0;mso-height-percent:0;mso-width-percent:0;mso-height-percent:0" o:ole="">
                  <v:imagedata r:id="rId361" o:title=""/>
                </v:shape>
                <o:OLEObject Type="Embed" ProgID="Equation.DSMT4" ShapeID="_x0000_i1217" DrawAspect="Content" ObjectID="_1629138228" r:id="rId362"/>
              </w:object>
            </w:r>
          </w:p>
        </w:tc>
        <w:tc>
          <w:tcPr>
            <w:tcW w:w="2428" w:type="dxa"/>
            <w:vAlign w:val="center"/>
          </w:tcPr>
          <w:p w14:paraId="1708F1CD" w14:textId="77777777" w:rsidR="008E0E32" w:rsidRPr="008276BF" w:rsidRDefault="008E0E32" w:rsidP="00B67496">
            <w:pPr>
              <w:widowControl w:val="0"/>
              <w:adjustRightInd w:val="0"/>
              <w:snapToGrid w:val="0"/>
              <w:spacing w:line="480" w:lineRule="auto"/>
              <w:ind w:firstLine="210"/>
              <w:rPr>
                <w:snapToGrid w:val="0"/>
                <w:color w:val="000000" w:themeColor="text1"/>
                <w:highlight w:val="green"/>
                <w:lang w:eastAsia="zh-CN" w:bidi="en-US"/>
              </w:rPr>
            </w:pPr>
            <w:r w:rsidRPr="008276BF">
              <w:rPr>
                <w:position w:val="-10"/>
                <w:sz w:val="24"/>
                <w:highlight w:val="green"/>
              </w:rPr>
              <w:object w:dxaOrig="1875" w:dyaOrig="285" w14:anchorId="00B00705">
                <v:shape id="_x0000_i1218" type="#_x0000_t75" alt="" style="width:93.9pt;height:14.4pt;mso-width-percent:0;mso-height-percent:0;mso-width-percent:0;mso-height-percent:0" o:ole="">
                  <v:imagedata r:id="rId363" o:title=""/>
                </v:shape>
                <o:OLEObject Type="Embed" ProgID="Equation.DSMT4" ShapeID="_x0000_i1218" DrawAspect="Content" ObjectID="_1629138229" r:id="rId364"/>
              </w:object>
            </w:r>
          </w:p>
        </w:tc>
      </w:tr>
      <w:tr w:rsidR="008E0E32" w:rsidRPr="00D42E57" w14:paraId="68A47BF3" w14:textId="77777777" w:rsidTr="00B67496">
        <w:trPr>
          <w:jc w:val="center"/>
        </w:trPr>
        <w:tc>
          <w:tcPr>
            <w:tcW w:w="1307" w:type="dxa"/>
            <w:vAlign w:val="center"/>
          </w:tcPr>
          <w:p w14:paraId="6BA2EA3F" w14:textId="77777777" w:rsidR="008E0E32" w:rsidRPr="00D42E57" w:rsidRDefault="008E0E32" w:rsidP="00B67496">
            <w:pPr>
              <w:widowControl w:val="0"/>
              <w:adjustRightInd w:val="0"/>
              <w:snapToGrid w:val="0"/>
              <w:spacing w:line="480" w:lineRule="auto"/>
              <w:ind w:firstLineChars="50" w:firstLine="100"/>
              <w:rPr>
                <w:snapToGrid w:val="0"/>
                <w:color w:val="000000" w:themeColor="text1"/>
                <w:lang w:eastAsia="zh-CN" w:bidi="en-US"/>
              </w:rPr>
            </w:pPr>
            <w:r w:rsidRPr="00D42E57">
              <w:rPr>
                <w:snapToGrid w:val="0"/>
                <w:color w:val="000000" w:themeColor="text1"/>
                <w:lang w:eastAsia="zh-CN" w:bidi="en-US"/>
              </w:rPr>
              <w:t>(0.4,0.6)</w:t>
            </w:r>
          </w:p>
        </w:tc>
        <w:tc>
          <w:tcPr>
            <w:tcW w:w="2308" w:type="dxa"/>
            <w:vAlign w:val="center"/>
          </w:tcPr>
          <w:p w14:paraId="64017077" w14:textId="77777777" w:rsidR="008E0E32" w:rsidRPr="008276BF" w:rsidRDefault="008E0E32" w:rsidP="00B67496">
            <w:pPr>
              <w:widowControl w:val="0"/>
              <w:adjustRightInd w:val="0"/>
              <w:snapToGrid w:val="0"/>
              <w:spacing w:line="480" w:lineRule="auto"/>
              <w:ind w:firstLine="210"/>
              <w:rPr>
                <w:snapToGrid w:val="0"/>
                <w:color w:val="000000" w:themeColor="text1"/>
                <w:highlight w:val="green"/>
                <w:lang w:eastAsia="zh-CN" w:bidi="en-US"/>
              </w:rPr>
            </w:pPr>
            <w:r w:rsidRPr="008276BF">
              <w:rPr>
                <w:position w:val="-10"/>
                <w:sz w:val="24"/>
                <w:highlight w:val="green"/>
              </w:rPr>
              <w:object w:dxaOrig="1875" w:dyaOrig="285" w14:anchorId="7C0A0D80">
                <v:shape id="_x0000_i1219" type="#_x0000_t75" alt="" style="width:93.9pt;height:14.4pt;mso-width-percent:0;mso-height-percent:0;mso-width-percent:0;mso-height-percent:0" o:ole="">
                  <v:imagedata r:id="rId350" o:title=""/>
                </v:shape>
                <o:OLEObject Type="Embed" ProgID="Equation.DSMT4" ShapeID="_x0000_i1219" DrawAspect="Content" ObjectID="_1629138230" r:id="rId365"/>
              </w:object>
            </w:r>
          </w:p>
        </w:tc>
        <w:tc>
          <w:tcPr>
            <w:tcW w:w="2450" w:type="dxa"/>
            <w:vAlign w:val="center"/>
          </w:tcPr>
          <w:p w14:paraId="26446F8E" w14:textId="77777777" w:rsidR="008E0E32" w:rsidRPr="008276BF" w:rsidRDefault="008E0E32" w:rsidP="00B67496">
            <w:pPr>
              <w:widowControl w:val="0"/>
              <w:adjustRightInd w:val="0"/>
              <w:snapToGrid w:val="0"/>
              <w:spacing w:line="480" w:lineRule="auto"/>
              <w:ind w:firstLine="210"/>
              <w:rPr>
                <w:snapToGrid w:val="0"/>
                <w:color w:val="000000" w:themeColor="text1"/>
                <w:highlight w:val="green"/>
                <w:lang w:eastAsia="zh-CN" w:bidi="en-US"/>
              </w:rPr>
            </w:pPr>
            <w:r w:rsidRPr="008276BF">
              <w:rPr>
                <w:position w:val="-10"/>
                <w:sz w:val="24"/>
                <w:highlight w:val="green"/>
              </w:rPr>
              <w:object w:dxaOrig="1875" w:dyaOrig="285" w14:anchorId="28B4DAAB">
                <v:shape id="_x0000_i1220" type="#_x0000_t75" alt="" style="width:93.9pt;height:14.4pt;mso-width-percent:0;mso-height-percent:0;mso-width-percent:0;mso-height-percent:0" o:ole="">
                  <v:imagedata r:id="rId366" o:title=""/>
                </v:shape>
                <o:OLEObject Type="Embed" ProgID="Equation.DSMT4" ShapeID="_x0000_i1220" DrawAspect="Content" ObjectID="_1629138231" r:id="rId367"/>
              </w:object>
            </w:r>
          </w:p>
        </w:tc>
        <w:tc>
          <w:tcPr>
            <w:tcW w:w="2428" w:type="dxa"/>
            <w:vAlign w:val="center"/>
          </w:tcPr>
          <w:p w14:paraId="2A786AC3" w14:textId="77777777" w:rsidR="008E0E32" w:rsidRPr="008276BF" w:rsidRDefault="008E0E32" w:rsidP="00B67496">
            <w:pPr>
              <w:widowControl w:val="0"/>
              <w:adjustRightInd w:val="0"/>
              <w:snapToGrid w:val="0"/>
              <w:spacing w:line="480" w:lineRule="auto"/>
              <w:ind w:firstLine="210"/>
              <w:rPr>
                <w:snapToGrid w:val="0"/>
                <w:color w:val="000000" w:themeColor="text1"/>
                <w:highlight w:val="green"/>
                <w:lang w:eastAsia="zh-CN" w:bidi="en-US"/>
              </w:rPr>
            </w:pPr>
            <w:r w:rsidRPr="008276BF">
              <w:rPr>
                <w:position w:val="-10"/>
                <w:sz w:val="24"/>
                <w:highlight w:val="green"/>
              </w:rPr>
              <w:object w:dxaOrig="1875" w:dyaOrig="285" w14:anchorId="3D35982E">
                <v:shape id="_x0000_i1221" type="#_x0000_t75" alt="" style="width:93.9pt;height:14.4pt;mso-width-percent:0;mso-height-percent:0;mso-width-percent:0;mso-height-percent:0" o:ole="">
                  <v:imagedata r:id="rId368" o:title=""/>
                </v:shape>
                <o:OLEObject Type="Embed" ProgID="Equation.DSMT4" ShapeID="_x0000_i1221" DrawAspect="Content" ObjectID="_1629138232" r:id="rId369"/>
              </w:object>
            </w:r>
          </w:p>
        </w:tc>
      </w:tr>
      <w:tr w:rsidR="008E0E32" w:rsidRPr="00D42E57" w14:paraId="035B22F8" w14:textId="77777777" w:rsidTr="00B67496">
        <w:trPr>
          <w:jc w:val="center"/>
        </w:trPr>
        <w:tc>
          <w:tcPr>
            <w:tcW w:w="1307" w:type="dxa"/>
            <w:vAlign w:val="center"/>
          </w:tcPr>
          <w:p w14:paraId="09341390" w14:textId="77777777" w:rsidR="008E0E32" w:rsidRPr="00D42E57" w:rsidRDefault="008E0E32" w:rsidP="00B67496">
            <w:pPr>
              <w:widowControl w:val="0"/>
              <w:adjustRightInd w:val="0"/>
              <w:snapToGrid w:val="0"/>
              <w:spacing w:line="480" w:lineRule="auto"/>
              <w:ind w:firstLineChars="50" w:firstLine="100"/>
              <w:rPr>
                <w:snapToGrid w:val="0"/>
                <w:color w:val="000000" w:themeColor="text1"/>
                <w:lang w:eastAsia="zh-CN" w:bidi="en-US"/>
              </w:rPr>
            </w:pPr>
            <w:r w:rsidRPr="00D42E57">
              <w:rPr>
                <w:snapToGrid w:val="0"/>
                <w:color w:val="000000" w:themeColor="text1"/>
                <w:lang w:eastAsia="zh-CN" w:bidi="en-US"/>
              </w:rPr>
              <w:t>(0.3,0.7)</w:t>
            </w:r>
          </w:p>
        </w:tc>
        <w:tc>
          <w:tcPr>
            <w:tcW w:w="2308" w:type="dxa"/>
            <w:vAlign w:val="center"/>
          </w:tcPr>
          <w:p w14:paraId="2DDF3F93" w14:textId="77777777" w:rsidR="008E0E32" w:rsidRPr="008276BF" w:rsidRDefault="008E0E32" w:rsidP="00B67496">
            <w:pPr>
              <w:widowControl w:val="0"/>
              <w:adjustRightInd w:val="0"/>
              <w:snapToGrid w:val="0"/>
              <w:spacing w:line="480" w:lineRule="auto"/>
              <w:ind w:firstLine="210"/>
              <w:rPr>
                <w:snapToGrid w:val="0"/>
                <w:color w:val="000000" w:themeColor="text1"/>
                <w:highlight w:val="green"/>
                <w:lang w:eastAsia="zh-CN" w:bidi="en-US"/>
              </w:rPr>
            </w:pPr>
            <w:r w:rsidRPr="008276BF">
              <w:rPr>
                <w:position w:val="-10"/>
                <w:sz w:val="24"/>
                <w:highlight w:val="green"/>
              </w:rPr>
              <w:object w:dxaOrig="1875" w:dyaOrig="285" w14:anchorId="4C1BF02E">
                <v:shape id="_x0000_i1222" type="#_x0000_t75" alt="" style="width:93.9pt;height:14.4pt;mso-width-percent:0;mso-height-percent:0;mso-width-percent:0;mso-height-percent:0" o:ole="">
                  <v:imagedata r:id="rId350" o:title=""/>
                </v:shape>
                <o:OLEObject Type="Embed" ProgID="Equation.DSMT4" ShapeID="_x0000_i1222" DrawAspect="Content" ObjectID="_1629138233" r:id="rId370"/>
              </w:object>
            </w:r>
          </w:p>
        </w:tc>
        <w:tc>
          <w:tcPr>
            <w:tcW w:w="2450" w:type="dxa"/>
            <w:vAlign w:val="center"/>
          </w:tcPr>
          <w:p w14:paraId="6896B015" w14:textId="77777777" w:rsidR="008E0E32" w:rsidRPr="008276BF" w:rsidRDefault="008E0E32" w:rsidP="00B67496">
            <w:pPr>
              <w:widowControl w:val="0"/>
              <w:adjustRightInd w:val="0"/>
              <w:snapToGrid w:val="0"/>
              <w:spacing w:line="480" w:lineRule="auto"/>
              <w:ind w:firstLine="210"/>
              <w:rPr>
                <w:snapToGrid w:val="0"/>
                <w:color w:val="000000" w:themeColor="text1"/>
                <w:highlight w:val="green"/>
                <w:lang w:eastAsia="zh-CN" w:bidi="en-US"/>
              </w:rPr>
            </w:pPr>
            <w:r w:rsidRPr="008276BF">
              <w:rPr>
                <w:position w:val="-10"/>
                <w:sz w:val="24"/>
                <w:highlight w:val="green"/>
              </w:rPr>
              <w:object w:dxaOrig="1875" w:dyaOrig="285" w14:anchorId="66D9FBE3">
                <v:shape id="_x0000_i1223" type="#_x0000_t75" alt="" style="width:93.9pt;height:14.4pt;mso-width-percent:0;mso-height-percent:0;mso-width-percent:0;mso-height-percent:0" o:ole="">
                  <v:imagedata r:id="rId371" o:title=""/>
                </v:shape>
                <o:OLEObject Type="Embed" ProgID="Equation.DSMT4" ShapeID="_x0000_i1223" DrawAspect="Content" ObjectID="_1629138234" r:id="rId372"/>
              </w:object>
            </w:r>
          </w:p>
        </w:tc>
        <w:tc>
          <w:tcPr>
            <w:tcW w:w="2428" w:type="dxa"/>
            <w:vAlign w:val="center"/>
          </w:tcPr>
          <w:p w14:paraId="77EE12FB" w14:textId="77777777" w:rsidR="008E0E32" w:rsidRPr="008276BF" w:rsidRDefault="008E0E32" w:rsidP="00B67496">
            <w:pPr>
              <w:widowControl w:val="0"/>
              <w:adjustRightInd w:val="0"/>
              <w:snapToGrid w:val="0"/>
              <w:spacing w:line="480" w:lineRule="auto"/>
              <w:ind w:firstLine="210"/>
              <w:rPr>
                <w:snapToGrid w:val="0"/>
                <w:color w:val="000000" w:themeColor="text1"/>
                <w:highlight w:val="green"/>
                <w:lang w:eastAsia="zh-CN" w:bidi="en-US"/>
              </w:rPr>
            </w:pPr>
            <w:r w:rsidRPr="008276BF">
              <w:rPr>
                <w:position w:val="-10"/>
                <w:sz w:val="24"/>
                <w:highlight w:val="green"/>
              </w:rPr>
              <w:object w:dxaOrig="1875" w:dyaOrig="285" w14:anchorId="53A111E0">
                <v:shape id="_x0000_i1224" type="#_x0000_t75" alt="" style="width:93.9pt;height:14.4pt;mso-width-percent:0;mso-height-percent:0;mso-width-percent:0;mso-height-percent:0" o:ole="">
                  <v:imagedata r:id="rId373" o:title=""/>
                </v:shape>
                <o:OLEObject Type="Embed" ProgID="Equation.DSMT4" ShapeID="_x0000_i1224" DrawAspect="Content" ObjectID="_1629138235" r:id="rId374"/>
              </w:object>
            </w:r>
          </w:p>
        </w:tc>
      </w:tr>
      <w:tr w:rsidR="008E0E32" w:rsidRPr="00D42E57" w14:paraId="2264B42E" w14:textId="77777777" w:rsidTr="00B67496">
        <w:trPr>
          <w:jc w:val="center"/>
        </w:trPr>
        <w:tc>
          <w:tcPr>
            <w:tcW w:w="1307" w:type="dxa"/>
            <w:vAlign w:val="center"/>
          </w:tcPr>
          <w:p w14:paraId="5A593A44" w14:textId="77777777" w:rsidR="008E0E32" w:rsidRPr="00D42E57" w:rsidRDefault="008E0E32" w:rsidP="00B67496">
            <w:pPr>
              <w:widowControl w:val="0"/>
              <w:adjustRightInd w:val="0"/>
              <w:snapToGrid w:val="0"/>
              <w:spacing w:line="480" w:lineRule="auto"/>
              <w:ind w:firstLineChars="50" w:firstLine="100"/>
              <w:rPr>
                <w:snapToGrid w:val="0"/>
                <w:color w:val="000000" w:themeColor="text1"/>
                <w:lang w:eastAsia="zh-CN" w:bidi="en-US"/>
              </w:rPr>
            </w:pPr>
            <w:r w:rsidRPr="00D42E57">
              <w:rPr>
                <w:snapToGrid w:val="0"/>
                <w:color w:val="000000" w:themeColor="text1"/>
                <w:lang w:eastAsia="zh-CN" w:bidi="en-US"/>
              </w:rPr>
              <w:t>(0.2,0.8)</w:t>
            </w:r>
          </w:p>
        </w:tc>
        <w:tc>
          <w:tcPr>
            <w:tcW w:w="2308" w:type="dxa"/>
            <w:vAlign w:val="center"/>
          </w:tcPr>
          <w:p w14:paraId="2C1D290F" w14:textId="77777777" w:rsidR="008E0E32" w:rsidRPr="008276BF" w:rsidRDefault="008E0E32" w:rsidP="00B67496">
            <w:pPr>
              <w:widowControl w:val="0"/>
              <w:adjustRightInd w:val="0"/>
              <w:snapToGrid w:val="0"/>
              <w:spacing w:line="480" w:lineRule="auto"/>
              <w:ind w:firstLine="210"/>
              <w:rPr>
                <w:snapToGrid w:val="0"/>
                <w:color w:val="000000" w:themeColor="text1"/>
                <w:highlight w:val="green"/>
                <w:lang w:eastAsia="zh-CN" w:bidi="en-US"/>
              </w:rPr>
            </w:pPr>
            <w:r w:rsidRPr="008276BF">
              <w:rPr>
                <w:position w:val="-10"/>
                <w:sz w:val="24"/>
                <w:highlight w:val="green"/>
              </w:rPr>
              <w:object w:dxaOrig="1875" w:dyaOrig="285" w14:anchorId="6537931E">
                <v:shape id="_x0000_i1225" type="#_x0000_t75" alt="" style="width:93.9pt;height:14.4pt;mso-width-percent:0;mso-height-percent:0;mso-width-percent:0;mso-height-percent:0" o:ole="">
                  <v:imagedata r:id="rId350" o:title=""/>
                </v:shape>
                <o:OLEObject Type="Embed" ProgID="Equation.DSMT4" ShapeID="_x0000_i1225" DrawAspect="Content" ObjectID="_1629138236" r:id="rId375"/>
              </w:object>
            </w:r>
          </w:p>
        </w:tc>
        <w:tc>
          <w:tcPr>
            <w:tcW w:w="2450" w:type="dxa"/>
            <w:vAlign w:val="center"/>
          </w:tcPr>
          <w:p w14:paraId="75BCDC91" w14:textId="77777777" w:rsidR="008E0E32" w:rsidRPr="008276BF" w:rsidRDefault="008E0E32" w:rsidP="00B67496">
            <w:pPr>
              <w:widowControl w:val="0"/>
              <w:adjustRightInd w:val="0"/>
              <w:snapToGrid w:val="0"/>
              <w:spacing w:line="480" w:lineRule="auto"/>
              <w:ind w:firstLine="210"/>
              <w:rPr>
                <w:snapToGrid w:val="0"/>
                <w:color w:val="000000" w:themeColor="text1"/>
                <w:highlight w:val="green"/>
                <w:lang w:eastAsia="zh-CN" w:bidi="en-US"/>
              </w:rPr>
            </w:pPr>
            <w:r w:rsidRPr="008276BF">
              <w:rPr>
                <w:position w:val="-10"/>
                <w:sz w:val="24"/>
                <w:highlight w:val="green"/>
              </w:rPr>
              <w:object w:dxaOrig="1875" w:dyaOrig="285" w14:anchorId="2013D073">
                <v:shape id="_x0000_i1226" type="#_x0000_t75" alt="" style="width:93.9pt;height:14.4pt;mso-width-percent:0;mso-height-percent:0;mso-width-percent:0;mso-height-percent:0" o:ole="">
                  <v:imagedata r:id="rId376" o:title=""/>
                </v:shape>
                <o:OLEObject Type="Embed" ProgID="Equation.DSMT4" ShapeID="_x0000_i1226" DrawAspect="Content" ObjectID="_1629138237" r:id="rId377"/>
              </w:object>
            </w:r>
          </w:p>
        </w:tc>
        <w:tc>
          <w:tcPr>
            <w:tcW w:w="2428" w:type="dxa"/>
            <w:vAlign w:val="center"/>
          </w:tcPr>
          <w:p w14:paraId="6966A8C0" w14:textId="77777777" w:rsidR="008E0E32" w:rsidRPr="008276BF" w:rsidRDefault="008E0E32" w:rsidP="00B67496">
            <w:pPr>
              <w:widowControl w:val="0"/>
              <w:adjustRightInd w:val="0"/>
              <w:snapToGrid w:val="0"/>
              <w:spacing w:line="480" w:lineRule="auto"/>
              <w:ind w:firstLine="210"/>
              <w:rPr>
                <w:snapToGrid w:val="0"/>
                <w:color w:val="000000" w:themeColor="text1"/>
                <w:highlight w:val="green"/>
                <w:lang w:eastAsia="zh-CN" w:bidi="en-US"/>
              </w:rPr>
            </w:pPr>
            <w:r w:rsidRPr="008276BF">
              <w:rPr>
                <w:position w:val="-10"/>
                <w:sz w:val="24"/>
                <w:highlight w:val="green"/>
              </w:rPr>
              <w:object w:dxaOrig="1875" w:dyaOrig="285" w14:anchorId="33308A7E">
                <v:shape id="_x0000_i1227" type="#_x0000_t75" alt="" style="width:93.9pt;height:14.4pt;mso-width-percent:0;mso-height-percent:0;mso-width-percent:0;mso-height-percent:0" o:ole="">
                  <v:imagedata r:id="rId378" o:title=""/>
                </v:shape>
                <o:OLEObject Type="Embed" ProgID="Equation.DSMT4" ShapeID="_x0000_i1227" DrawAspect="Content" ObjectID="_1629138238" r:id="rId379"/>
              </w:object>
            </w:r>
          </w:p>
        </w:tc>
      </w:tr>
      <w:tr w:rsidR="008E0E32" w:rsidRPr="00D42E57" w14:paraId="625BF393" w14:textId="77777777" w:rsidTr="00B67496">
        <w:trPr>
          <w:jc w:val="center"/>
        </w:trPr>
        <w:tc>
          <w:tcPr>
            <w:tcW w:w="1307" w:type="dxa"/>
            <w:vAlign w:val="center"/>
          </w:tcPr>
          <w:p w14:paraId="0C6107CE" w14:textId="77777777" w:rsidR="008E0E32" w:rsidRPr="00D42E57" w:rsidRDefault="008E0E32" w:rsidP="00B67496">
            <w:pPr>
              <w:widowControl w:val="0"/>
              <w:adjustRightInd w:val="0"/>
              <w:snapToGrid w:val="0"/>
              <w:spacing w:line="480" w:lineRule="auto"/>
              <w:ind w:firstLineChars="50" w:firstLine="100"/>
              <w:rPr>
                <w:snapToGrid w:val="0"/>
                <w:color w:val="000000" w:themeColor="text1"/>
                <w:lang w:eastAsia="zh-CN" w:bidi="en-US"/>
              </w:rPr>
            </w:pPr>
            <w:r w:rsidRPr="00D42E57">
              <w:rPr>
                <w:snapToGrid w:val="0"/>
                <w:color w:val="000000" w:themeColor="text1"/>
                <w:lang w:eastAsia="zh-CN" w:bidi="en-US"/>
              </w:rPr>
              <w:t>(0.1,0.9)</w:t>
            </w:r>
          </w:p>
        </w:tc>
        <w:tc>
          <w:tcPr>
            <w:tcW w:w="2308" w:type="dxa"/>
            <w:vAlign w:val="center"/>
          </w:tcPr>
          <w:p w14:paraId="01751B11" w14:textId="77777777" w:rsidR="008E0E32" w:rsidRPr="008276BF" w:rsidRDefault="008E0E32" w:rsidP="00B67496">
            <w:pPr>
              <w:widowControl w:val="0"/>
              <w:adjustRightInd w:val="0"/>
              <w:snapToGrid w:val="0"/>
              <w:spacing w:line="480" w:lineRule="auto"/>
              <w:ind w:firstLine="210"/>
              <w:rPr>
                <w:snapToGrid w:val="0"/>
                <w:color w:val="000000" w:themeColor="text1"/>
                <w:highlight w:val="green"/>
                <w:lang w:eastAsia="zh-CN" w:bidi="en-US"/>
              </w:rPr>
            </w:pPr>
            <w:r w:rsidRPr="008276BF">
              <w:rPr>
                <w:position w:val="-10"/>
                <w:sz w:val="24"/>
                <w:highlight w:val="green"/>
              </w:rPr>
              <w:object w:dxaOrig="1875" w:dyaOrig="285" w14:anchorId="683DDEE2">
                <v:shape id="_x0000_i1228" type="#_x0000_t75" alt="" style="width:93.9pt;height:14.4pt;mso-width-percent:0;mso-height-percent:0;mso-width-percent:0;mso-height-percent:0" o:ole="">
                  <v:imagedata r:id="rId350" o:title=""/>
                </v:shape>
                <o:OLEObject Type="Embed" ProgID="Equation.DSMT4" ShapeID="_x0000_i1228" DrawAspect="Content" ObjectID="_1629138239" r:id="rId380"/>
              </w:object>
            </w:r>
          </w:p>
        </w:tc>
        <w:tc>
          <w:tcPr>
            <w:tcW w:w="2450" w:type="dxa"/>
            <w:vAlign w:val="center"/>
          </w:tcPr>
          <w:p w14:paraId="049C1B9E" w14:textId="77777777" w:rsidR="008E0E32" w:rsidRPr="008276BF" w:rsidRDefault="008E0E32" w:rsidP="00B67496">
            <w:pPr>
              <w:widowControl w:val="0"/>
              <w:adjustRightInd w:val="0"/>
              <w:snapToGrid w:val="0"/>
              <w:spacing w:line="480" w:lineRule="auto"/>
              <w:ind w:firstLine="210"/>
              <w:rPr>
                <w:snapToGrid w:val="0"/>
                <w:color w:val="000000" w:themeColor="text1"/>
                <w:highlight w:val="green"/>
                <w:lang w:eastAsia="zh-CN" w:bidi="en-US"/>
              </w:rPr>
            </w:pPr>
            <w:r w:rsidRPr="008276BF">
              <w:rPr>
                <w:position w:val="-10"/>
                <w:sz w:val="24"/>
                <w:highlight w:val="green"/>
              </w:rPr>
              <w:object w:dxaOrig="1875" w:dyaOrig="285" w14:anchorId="289C7F83">
                <v:shape id="_x0000_i1229" type="#_x0000_t75" alt="" style="width:93.9pt;height:14.4pt;mso-width-percent:0;mso-height-percent:0;mso-width-percent:0;mso-height-percent:0" o:ole="">
                  <v:imagedata r:id="rId381" o:title=""/>
                </v:shape>
                <o:OLEObject Type="Embed" ProgID="Equation.DSMT4" ShapeID="_x0000_i1229" DrawAspect="Content" ObjectID="_1629138240" r:id="rId382"/>
              </w:object>
            </w:r>
          </w:p>
        </w:tc>
        <w:tc>
          <w:tcPr>
            <w:tcW w:w="2428" w:type="dxa"/>
            <w:vAlign w:val="center"/>
          </w:tcPr>
          <w:p w14:paraId="73DC37F7" w14:textId="77777777" w:rsidR="008E0E32" w:rsidRPr="008276BF" w:rsidRDefault="008E0E32" w:rsidP="00B67496">
            <w:pPr>
              <w:widowControl w:val="0"/>
              <w:adjustRightInd w:val="0"/>
              <w:snapToGrid w:val="0"/>
              <w:spacing w:line="480" w:lineRule="auto"/>
              <w:ind w:firstLine="210"/>
              <w:rPr>
                <w:snapToGrid w:val="0"/>
                <w:color w:val="000000" w:themeColor="text1"/>
                <w:highlight w:val="green"/>
                <w:lang w:eastAsia="zh-CN" w:bidi="en-US"/>
              </w:rPr>
            </w:pPr>
            <w:r w:rsidRPr="008276BF">
              <w:rPr>
                <w:position w:val="-10"/>
                <w:sz w:val="24"/>
                <w:highlight w:val="green"/>
              </w:rPr>
              <w:object w:dxaOrig="1875" w:dyaOrig="285" w14:anchorId="16D47E4A">
                <v:shape id="_x0000_i1230" type="#_x0000_t75" alt="" style="width:93.9pt;height:14.4pt;mso-width-percent:0;mso-height-percent:0;mso-width-percent:0;mso-height-percent:0" o:ole="">
                  <v:imagedata r:id="rId383" o:title=""/>
                </v:shape>
                <o:OLEObject Type="Embed" ProgID="Equation.DSMT4" ShapeID="_x0000_i1230" DrawAspect="Content" ObjectID="_1629138241" r:id="rId384"/>
              </w:object>
            </w:r>
          </w:p>
        </w:tc>
      </w:tr>
      <w:tr w:rsidR="008E0E32" w:rsidRPr="00D42E57" w14:paraId="12C496FF" w14:textId="77777777" w:rsidTr="00B67496">
        <w:trPr>
          <w:jc w:val="center"/>
        </w:trPr>
        <w:tc>
          <w:tcPr>
            <w:tcW w:w="1307" w:type="dxa"/>
            <w:vAlign w:val="center"/>
          </w:tcPr>
          <w:p w14:paraId="7C9C3E1E" w14:textId="77777777" w:rsidR="008E0E32" w:rsidRPr="00D42E57" w:rsidRDefault="008E0E32" w:rsidP="00B67496">
            <w:pPr>
              <w:widowControl w:val="0"/>
              <w:adjustRightInd w:val="0"/>
              <w:snapToGrid w:val="0"/>
              <w:spacing w:line="480" w:lineRule="auto"/>
              <w:ind w:firstLineChars="50" w:firstLine="100"/>
              <w:rPr>
                <w:snapToGrid w:val="0"/>
                <w:color w:val="000000" w:themeColor="text1"/>
                <w:lang w:eastAsia="zh-CN" w:bidi="en-US"/>
              </w:rPr>
            </w:pPr>
            <w:r w:rsidRPr="00D42E57">
              <w:rPr>
                <w:snapToGrid w:val="0"/>
                <w:color w:val="000000" w:themeColor="text1"/>
                <w:lang w:eastAsia="zh-CN" w:bidi="en-US"/>
              </w:rPr>
              <w:t>(0.05,0.95)</w:t>
            </w:r>
          </w:p>
        </w:tc>
        <w:tc>
          <w:tcPr>
            <w:tcW w:w="2308" w:type="dxa"/>
            <w:vAlign w:val="center"/>
          </w:tcPr>
          <w:p w14:paraId="1107FE6F" w14:textId="77777777" w:rsidR="008E0E32" w:rsidRPr="008276BF" w:rsidRDefault="008E0E32" w:rsidP="00B67496">
            <w:pPr>
              <w:widowControl w:val="0"/>
              <w:adjustRightInd w:val="0"/>
              <w:snapToGrid w:val="0"/>
              <w:spacing w:line="480" w:lineRule="auto"/>
              <w:ind w:firstLine="210"/>
              <w:rPr>
                <w:snapToGrid w:val="0"/>
                <w:color w:val="000000" w:themeColor="text1"/>
                <w:highlight w:val="green"/>
                <w:lang w:eastAsia="zh-CN" w:bidi="en-US"/>
              </w:rPr>
            </w:pPr>
            <w:r w:rsidRPr="008276BF">
              <w:rPr>
                <w:position w:val="-10"/>
                <w:sz w:val="24"/>
                <w:highlight w:val="green"/>
              </w:rPr>
              <w:object w:dxaOrig="1875" w:dyaOrig="285" w14:anchorId="70FD8B1C">
                <v:shape id="_x0000_i1231" type="#_x0000_t75" alt="" style="width:93.9pt;height:14.4pt;mso-width-percent:0;mso-height-percent:0;mso-width-percent:0;mso-height-percent:0" o:ole="">
                  <v:imagedata r:id="rId350" o:title=""/>
                </v:shape>
                <o:OLEObject Type="Embed" ProgID="Equation.DSMT4" ShapeID="_x0000_i1231" DrawAspect="Content" ObjectID="_1629138242" r:id="rId385"/>
              </w:object>
            </w:r>
          </w:p>
        </w:tc>
        <w:tc>
          <w:tcPr>
            <w:tcW w:w="2450" w:type="dxa"/>
            <w:vAlign w:val="center"/>
          </w:tcPr>
          <w:p w14:paraId="7AB8B3C6" w14:textId="77777777" w:rsidR="008E0E32" w:rsidRPr="008276BF" w:rsidRDefault="008E0E32" w:rsidP="00B67496">
            <w:pPr>
              <w:widowControl w:val="0"/>
              <w:adjustRightInd w:val="0"/>
              <w:snapToGrid w:val="0"/>
              <w:spacing w:line="480" w:lineRule="auto"/>
              <w:ind w:firstLine="210"/>
              <w:rPr>
                <w:snapToGrid w:val="0"/>
                <w:color w:val="000000" w:themeColor="text1"/>
                <w:highlight w:val="green"/>
                <w:lang w:eastAsia="zh-CN" w:bidi="en-US"/>
              </w:rPr>
            </w:pPr>
            <w:r w:rsidRPr="008276BF">
              <w:rPr>
                <w:position w:val="-10"/>
                <w:sz w:val="24"/>
                <w:highlight w:val="green"/>
              </w:rPr>
              <w:object w:dxaOrig="1875" w:dyaOrig="285" w14:anchorId="49CEB425">
                <v:shape id="_x0000_i1232" type="#_x0000_t75" alt="" style="width:93.9pt;height:14.4pt;mso-width-percent:0;mso-height-percent:0;mso-width-percent:0;mso-height-percent:0" o:ole="">
                  <v:imagedata r:id="rId386" o:title=""/>
                </v:shape>
                <o:OLEObject Type="Embed" ProgID="Equation.DSMT4" ShapeID="_x0000_i1232" DrawAspect="Content" ObjectID="_1629138243" r:id="rId387"/>
              </w:object>
            </w:r>
          </w:p>
        </w:tc>
        <w:tc>
          <w:tcPr>
            <w:tcW w:w="2428" w:type="dxa"/>
            <w:vAlign w:val="center"/>
          </w:tcPr>
          <w:p w14:paraId="1AD5AFC3" w14:textId="77777777" w:rsidR="008E0E32" w:rsidRPr="008276BF" w:rsidRDefault="008E0E32" w:rsidP="00B67496">
            <w:pPr>
              <w:widowControl w:val="0"/>
              <w:adjustRightInd w:val="0"/>
              <w:snapToGrid w:val="0"/>
              <w:spacing w:line="480" w:lineRule="auto"/>
              <w:ind w:firstLine="210"/>
              <w:rPr>
                <w:snapToGrid w:val="0"/>
                <w:color w:val="000000" w:themeColor="text1"/>
                <w:highlight w:val="green"/>
                <w:lang w:eastAsia="zh-CN" w:bidi="en-US"/>
              </w:rPr>
            </w:pPr>
            <w:r w:rsidRPr="008276BF">
              <w:rPr>
                <w:position w:val="-10"/>
                <w:sz w:val="24"/>
                <w:highlight w:val="green"/>
              </w:rPr>
              <w:object w:dxaOrig="1875" w:dyaOrig="285" w14:anchorId="19E1DCC4">
                <v:shape id="_x0000_i1233" type="#_x0000_t75" alt="" style="width:93.9pt;height:14.4pt;mso-width-percent:0;mso-height-percent:0;mso-width-percent:0;mso-height-percent:0" o:ole="">
                  <v:imagedata r:id="rId388" o:title=""/>
                </v:shape>
                <o:OLEObject Type="Embed" ProgID="Equation.DSMT4" ShapeID="_x0000_i1233" DrawAspect="Content" ObjectID="_1629138244" r:id="rId389"/>
              </w:object>
            </w:r>
          </w:p>
        </w:tc>
      </w:tr>
      <w:tr w:rsidR="008E0E32" w:rsidRPr="00D42E57" w14:paraId="030DE56F" w14:textId="77777777" w:rsidTr="00B67496">
        <w:trPr>
          <w:trHeight w:val="408"/>
          <w:jc w:val="center"/>
        </w:trPr>
        <w:tc>
          <w:tcPr>
            <w:tcW w:w="1307" w:type="dxa"/>
            <w:vAlign w:val="center"/>
          </w:tcPr>
          <w:p w14:paraId="1AE16F3C" w14:textId="77777777" w:rsidR="008E0E32" w:rsidRPr="00D42E57" w:rsidRDefault="008E0E32" w:rsidP="00B67496">
            <w:pPr>
              <w:widowControl w:val="0"/>
              <w:adjustRightInd w:val="0"/>
              <w:snapToGrid w:val="0"/>
              <w:spacing w:line="480" w:lineRule="auto"/>
              <w:ind w:firstLineChars="50" w:firstLine="100"/>
              <w:rPr>
                <w:snapToGrid w:val="0"/>
                <w:color w:val="000000" w:themeColor="text1"/>
                <w:lang w:eastAsia="zh-CN" w:bidi="en-US"/>
              </w:rPr>
            </w:pPr>
            <w:r w:rsidRPr="00D42E57">
              <w:rPr>
                <w:snapToGrid w:val="0"/>
                <w:color w:val="000000" w:themeColor="text1"/>
                <w:lang w:eastAsia="zh-CN" w:bidi="en-US"/>
              </w:rPr>
              <w:t>(0.01,0.99)</w:t>
            </w:r>
          </w:p>
        </w:tc>
        <w:tc>
          <w:tcPr>
            <w:tcW w:w="2308" w:type="dxa"/>
            <w:vAlign w:val="center"/>
          </w:tcPr>
          <w:p w14:paraId="557505EC" w14:textId="77777777" w:rsidR="008E0E32" w:rsidRPr="008276BF" w:rsidRDefault="008E0E32" w:rsidP="00B67496">
            <w:pPr>
              <w:widowControl w:val="0"/>
              <w:adjustRightInd w:val="0"/>
              <w:snapToGrid w:val="0"/>
              <w:spacing w:line="480" w:lineRule="auto"/>
              <w:ind w:firstLine="210"/>
              <w:rPr>
                <w:snapToGrid w:val="0"/>
                <w:color w:val="000000" w:themeColor="text1"/>
                <w:highlight w:val="green"/>
                <w:lang w:eastAsia="zh-CN" w:bidi="en-US"/>
              </w:rPr>
            </w:pPr>
            <w:r w:rsidRPr="008276BF">
              <w:rPr>
                <w:position w:val="-10"/>
                <w:sz w:val="24"/>
                <w:highlight w:val="green"/>
              </w:rPr>
              <w:object w:dxaOrig="1875" w:dyaOrig="285" w14:anchorId="08DEFF35">
                <v:shape id="_x0000_i1234" type="#_x0000_t75" alt="" style="width:93.9pt;height:14.4pt;mso-width-percent:0;mso-height-percent:0;mso-width-percent:0;mso-height-percent:0" o:ole="">
                  <v:imagedata r:id="rId350" o:title=""/>
                </v:shape>
                <o:OLEObject Type="Embed" ProgID="Equation.DSMT4" ShapeID="_x0000_i1234" DrawAspect="Content" ObjectID="_1629138245" r:id="rId390"/>
              </w:object>
            </w:r>
          </w:p>
        </w:tc>
        <w:tc>
          <w:tcPr>
            <w:tcW w:w="2450" w:type="dxa"/>
            <w:vAlign w:val="center"/>
          </w:tcPr>
          <w:p w14:paraId="05710043" w14:textId="77777777" w:rsidR="008E0E32" w:rsidRPr="008276BF" w:rsidRDefault="008E0E32" w:rsidP="00B67496">
            <w:pPr>
              <w:widowControl w:val="0"/>
              <w:adjustRightInd w:val="0"/>
              <w:snapToGrid w:val="0"/>
              <w:spacing w:line="480" w:lineRule="auto"/>
              <w:ind w:firstLine="210"/>
              <w:rPr>
                <w:snapToGrid w:val="0"/>
                <w:color w:val="000000" w:themeColor="text1"/>
                <w:highlight w:val="green"/>
                <w:lang w:eastAsia="zh-CN" w:bidi="en-US"/>
              </w:rPr>
            </w:pPr>
            <w:r w:rsidRPr="008276BF">
              <w:rPr>
                <w:position w:val="-10"/>
                <w:sz w:val="24"/>
                <w:highlight w:val="green"/>
              </w:rPr>
              <w:object w:dxaOrig="1875" w:dyaOrig="285" w14:anchorId="6DF149FA">
                <v:shape id="_x0000_i1235" type="#_x0000_t75" alt="" style="width:93.9pt;height:14.4pt;mso-width-percent:0;mso-height-percent:0;mso-width-percent:0;mso-height-percent:0" o:ole="">
                  <v:imagedata r:id="rId391" o:title=""/>
                </v:shape>
                <o:OLEObject Type="Embed" ProgID="Equation.DSMT4" ShapeID="_x0000_i1235" DrawAspect="Content" ObjectID="_1629138246" r:id="rId392"/>
              </w:object>
            </w:r>
          </w:p>
        </w:tc>
        <w:tc>
          <w:tcPr>
            <w:tcW w:w="2428" w:type="dxa"/>
            <w:vAlign w:val="center"/>
          </w:tcPr>
          <w:p w14:paraId="5B23AF6E" w14:textId="77777777" w:rsidR="008E0E32" w:rsidRPr="008276BF" w:rsidRDefault="008E0E32" w:rsidP="00B67496">
            <w:pPr>
              <w:widowControl w:val="0"/>
              <w:adjustRightInd w:val="0"/>
              <w:snapToGrid w:val="0"/>
              <w:spacing w:line="480" w:lineRule="auto"/>
              <w:ind w:firstLine="210"/>
              <w:rPr>
                <w:snapToGrid w:val="0"/>
                <w:color w:val="000000" w:themeColor="text1"/>
                <w:highlight w:val="green"/>
                <w:lang w:eastAsia="zh-CN" w:bidi="en-US"/>
              </w:rPr>
            </w:pPr>
            <w:r w:rsidRPr="008276BF">
              <w:rPr>
                <w:position w:val="-10"/>
                <w:sz w:val="24"/>
                <w:highlight w:val="green"/>
              </w:rPr>
              <w:object w:dxaOrig="1875" w:dyaOrig="285" w14:anchorId="5CAFDEB9">
                <v:shape id="_x0000_i1236" type="#_x0000_t75" alt="" style="width:93.9pt;height:14.4pt;mso-width-percent:0;mso-height-percent:0;mso-width-percent:0;mso-height-percent:0" o:ole="">
                  <v:imagedata r:id="rId393" o:title=""/>
                </v:shape>
                <o:OLEObject Type="Embed" ProgID="Equation.DSMT4" ShapeID="_x0000_i1236" DrawAspect="Content" ObjectID="_1629138247" r:id="rId394"/>
              </w:object>
            </w:r>
          </w:p>
        </w:tc>
      </w:tr>
    </w:tbl>
    <w:p w14:paraId="3A8FEC92" w14:textId="77777777" w:rsidR="008E0E32" w:rsidRPr="00D42E57" w:rsidRDefault="008E0E32" w:rsidP="009824D3">
      <w:pPr>
        <w:widowControl w:val="0"/>
        <w:adjustRightInd w:val="0"/>
        <w:snapToGrid w:val="0"/>
        <w:spacing w:line="480" w:lineRule="auto"/>
        <w:ind w:firstLine="210"/>
        <w:rPr>
          <w:rFonts w:eastAsiaTheme="minorEastAsia"/>
          <w:snapToGrid w:val="0"/>
          <w:color w:val="000000" w:themeColor="text1"/>
          <w:sz w:val="20"/>
          <w:lang w:eastAsia="zh-CN" w:bidi="en-US"/>
        </w:rPr>
      </w:pPr>
    </w:p>
    <w:p w14:paraId="31C59759" w14:textId="1C977D32" w:rsidR="00F43B2F" w:rsidRPr="008E0E32" w:rsidRDefault="009824D3" w:rsidP="008E0E32">
      <w:pPr>
        <w:widowControl w:val="0"/>
        <w:adjustRightInd w:val="0"/>
        <w:snapToGrid w:val="0"/>
        <w:spacing w:line="480" w:lineRule="auto"/>
        <w:ind w:firstLine="210"/>
        <w:rPr>
          <w:snapToGrid w:val="0"/>
          <w:color w:val="000000" w:themeColor="text1"/>
          <w:sz w:val="20"/>
          <w:lang w:eastAsia="zh-CN" w:bidi="en-US"/>
        </w:rPr>
      </w:pPr>
      <w:r w:rsidRPr="00D42E57">
        <w:rPr>
          <w:snapToGrid w:val="0"/>
          <w:color w:val="000000" w:themeColor="text1"/>
          <w:sz w:val="20"/>
          <w:lang w:eastAsia="zh-CN" w:bidi="en-US"/>
        </w:rPr>
        <w:t xml:space="preserve">It can be seen from </w:t>
      </w:r>
      <w:r w:rsidR="00F43B2F" w:rsidRPr="00D42E57">
        <w:rPr>
          <w:snapToGrid w:val="0"/>
          <w:color w:val="000000" w:themeColor="text1"/>
          <w:sz w:val="20"/>
          <w:lang w:eastAsia="zh-CN" w:bidi="en-US"/>
        </w:rPr>
        <w:t xml:space="preserve">Table 12 that as the degree of membership decreases and the degree of nonmembership </w:t>
      </w:r>
      <w:r w:rsidR="00F43B2F" w:rsidRPr="00D42E57">
        <w:rPr>
          <w:snapToGrid w:val="0"/>
          <w:color w:val="000000" w:themeColor="text1"/>
          <w:sz w:val="20"/>
          <w:lang w:eastAsia="zh-CN" w:bidi="en-US"/>
        </w:rPr>
        <w:lastRenderedPageBreak/>
        <w:t>increases, the score S</w:t>
      </w:r>
      <w:r w:rsidR="00F43B2F" w:rsidRPr="00D42E57">
        <w:rPr>
          <w:snapToGrid w:val="0"/>
          <w:color w:val="000000" w:themeColor="text1"/>
          <w:sz w:val="20"/>
          <w:vertAlign w:val="subscript"/>
          <w:lang w:eastAsia="zh-CN" w:bidi="en-US"/>
        </w:rPr>
        <w:t>2</w:t>
      </w:r>
      <w:r w:rsidR="00F43B2F" w:rsidRPr="00D42E57">
        <w:rPr>
          <w:snapToGrid w:val="0"/>
          <w:color w:val="000000" w:themeColor="text1"/>
          <w:sz w:val="20"/>
          <w:lang w:eastAsia="zh-CN" w:bidi="en-US"/>
        </w:rPr>
        <w:t xml:space="preserve"> of alter</w:t>
      </w:r>
      <w:r w:rsidR="00F43B2F" w:rsidRPr="00D42E57">
        <w:rPr>
          <w:snapToGrid w:val="0"/>
          <w:color w:val="auto"/>
          <w:sz w:val="20"/>
          <w:lang w:eastAsia="zh-CN" w:bidi="en-US"/>
        </w:rPr>
        <w:t>native A</w:t>
      </w:r>
      <w:r w:rsidR="00F43B2F" w:rsidRPr="00D42E57">
        <w:rPr>
          <w:snapToGrid w:val="0"/>
          <w:color w:val="auto"/>
          <w:sz w:val="20"/>
          <w:vertAlign w:val="subscript"/>
          <w:lang w:eastAsia="zh-CN" w:bidi="en-US"/>
        </w:rPr>
        <w:t>2</w:t>
      </w:r>
      <w:r w:rsidR="00F43B2F" w:rsidRPr="00D42E57">
        <w:rPr>
          <w:snapToGrid w:val="0"/>
          <w:color w:val="auto"/>
          <w:sz w:val="20"/>
          <w:lang w:eastAsia="zh-CN" w:bidi="en-US"/>
        </w:rPr>
        <w:t xml:space="preserve"> decreases gradually, but the rate of decrease is different. Among all three methods, the reduction rate of the proposed method is the slowest, and the total reduction is only 0.01, while Liu et al.'s method has an amplitude of 0.099 and an amplitude of 0.432. This can be explained by the interrelationships among attributes. The proposed method is based on the PA operator and the PHM operator, which can take into account the relationships of the input data and classify the data in accordance with the correlations between the attributes, while Liu's method only uses the HM operator. Although the correlati</w:t>
      </w:r>
      <w:r w:rsidR="00F43B2F" w:rsidRPr="00D42E57">
        <w:rPr>
          <w:snapToGrid w:val="0"/>
          <w:color w:val="000000" w:themeColor="text1"/>
          <w:sz w:val="20"/>
          <w:lang w:eastAsia="zh-CN" w:bidi="en-US"/>
        </w:rPr>
        <w:t xml:space="preserve">on between attributes can also be considered, it is not </w:t>
      </w:r>
      <w:r w:rsidR="00F43B2F" w:rsidRPr="00D42E57">
        <w:rPr>
          <w:sz w:val="20"/>
          <w:lang w:eastAsia="zh-CN" w:bidi="en-US"/>
        </w:rPr>
        <w:t xml:space="preserve">sufficiently </w:t>
      </w:r>
      <w:r w:rsidR="00F43B2F" w:rsidRPr="00D42E57">
        <w:rPr>
          <w:snapToGrid w:val="0"/>
          <w:color w:val="000000" w:themeColor="text1"/>
          <w:sz w:val="20"/>
          <w:lang w:eastAsia="zh-CN" w:bidi="en-US"/>
        </w:rPr>
        <w:t>comprehensive, and Liu's method does not consider the correlation. This shows that the proposed method is more reasonable than the other two methods,</w:t>
      </w:r>
      <w:r w:rsidR="00F43B2F" w:rsidRPr="00D42E57">
        <w:rPr>
          <w:color w:val="000000" w:themeColor="text1"/>
        </w:rPr>
        <w:t xml:space="preserve"> </w:t>
      </w:r>
      <w:r w:rsidR="00F43B2F" w:rsidRPr="00D42E57">
        <w:rPr>
          <w:color w:val="000000" w:themeColor="text1"/>
          <w:sz w:val="20"/>
        </w:rPr>
        <w:t>especially in an actual situation</w:t>
      </w:r>
      <w:r w:rsidR="00F43B2F" w:rsidRPr="00D42E57">
        <w:rPr>
          <w:sz w:val="20"/>
        </w:rPr>
        <w:t>. For</w:t>
      </w:r>
      <w:r w:rsidR="00F43B2F" w:rsidRPr="00D42E57">
        <w:rPr>
          <w:color w:val="000000" w:themeColor="text1"/>
          <w:sz w:val="20"/>
        </w:rPr>
        <w:t xml:space="preserve"> various reasons, decision makers may pr</w:t>
      </w:r>
      <w:r w:rsidR="00F43B2F" w:rsidRPr="00D42E57">
        <w:rPr>
          <w:color w:val="auto"/>
          <w:sz w:val="20"/>
        </w:rPr>
        <w:t>ovide some unduly high or unduly low evaluation values, and the proposed operator can well reduce such a ne</w:t>
      </w:r>
      <w:r w:rsidR="00F43B2F" w:rsidRPr="00D42E57">
        <w:rPr>
          <w:color w:val="000000" w:themeColor="text1"/>
          <w:sz w:val="20"/>
        </w:rPr>
        <w:t>gative impact.</w:t>
      </w:r>
    </w:p>
    <w:p w14:paraId="044BEC3B" w14:textId="582CE3E2" w:rsidR="00F43B2F" w:rsidRPr="00D42E57" w:rsidRDefault="00F43B2F" w:rsidP="00F43B2F">
      <w:pPr>
        <w:widowControl w:val="0"/>
        <w:adjustRightInd w:val="0"/>
        <w:snapToGrid w:val="0"/>
        <w:spacing w:line="480" w:lineRule="auto"/>
        <w:ind w:firstLine="210"/>
        <w:rPr>
          <w:snapToGrid w:val="0"/>
          <w:color w:val="000000" w:themeColor="text1"/>
          <w:sz w:val="20"/>
          <w:lang w:eastAsia="zh-CN" w:bidi="en-US"/>
        </w:rPr>
      </w:pPr>
      <w:r w:rsidRPr="00D42E57">
        <w:rPr>
          <w:snapToGrid w:val="0"/>
          <w:color w:val="000000" w:themeColor="text1"/>
          <w:sz w:val="20"/>
          <w:lang w:eastAsia="zh-CN" w:bidi="en-US"/>
        </w:rPr>
        <w:t xml:space="preserve">As </w:t>
      </w:r>
      <w:r w:rsidR="009824D3" w:rsidRPr="00D42E57">
        <w:rPr>
          <w:snapToGrid w:val="0"/>
          <w:color w:val="000000" w:themeColor="text1"/>
          <w:sz w:val="20"/>
          <w:lang w:eastAsia="zh-CN" w:bidi="en-US"/>
        </w:rPr>
        <w:t>can be seen from</w:t>
      </w:r>
      <w:r w:rsidRPr="00D42E57">
        <w:rPr>
          <w:sz w:val="20"/>
          <w:lang w:eastAsia="zh-CN" w:bidi="en-US"/>
        </w:rPr>
        <w:t xml:space="preserve"> </w:t>
      </w:r>
      <w:r w:rsidRPr="00D42E57">
        <w:rPr>
          <w:snapToGrid w:val="0"/>
          <w:color w:val="000000" w:themeColor="text1"/>
          <w:sz w:val="20"/>
          <w:lang w:eastAsia="zh-CN" w:bidi="en-US"/>
        </w:rPr>
        <w:t>Table</w:t>
      </w:r>
      <w:r w:rsidRPr="00D42E57">
        <w:rPr>
          <w:snapToGrid w:val="0"/>
          <w:color w:val="auto"/>
          <w:sz w:val="20"/>
          <w:lang w:eastAsia="zh-CN" w:bidi="en-US"/>
        </w:rPr>
        <w:t xml:space="preserve"> 13, the ranking results of the proposed method remain the same </w:t>
      </w:r>
      <w:r w:rsidRPr="00D42E57">
        <w:rPr>
          <w:color w:val="auto"/>
          <w:sz w:val="20"/>
          <w:lang w:eastAsia="zh-CN" w:bidi="en-US"/>
        </w:rPr>
        <w:t>as</w:t>
      </w:r>
      <w:r w:rsidRPr="00D42E57">
        <w:rPr>
          <w:snapToGrid w:val="0"/>
          <w:color w:val="auto"/>
          <w:sz w:val="20"/>
          <w:lang w:eastAsia="zh-CN" w:bidi="en-US"/>
        </w:rPr>
        <w:t xml:space="preserve"> the attribute values change. The ranking given by Liu et al.'s method starts to change when the attribute value changes to (0.05,0.95), and the ranking of alternatives </w:t>
      </w:r>
      <w:r w:rsidRPr="00D42E57">
        <w:rPr>
          <w:i/>
          <w:snapToGrid w:val="0"/>
          <w:color w:val="auto"/>
          <w:sz w:val="20"/>
          <w:lang w:eastAsia="zh-CN" w:bidi="en-US"/>
        </w:rPr>
        <w:t>A</w:t>
      </w:r>
      <w:r w:rsidRPr="00D42E57">
        <w:rPr>
          <w:snapToGrid w:val="0"/>
          <w:color w:val="auto"/>
          <w:sz w:val="20"/>
          <w:vertAlign w:val="subscript"/>
          <w:lang w:eastAsia="zh-CN" w:bidi="en-US"/>
        </w:rPr>
        <w:t>2</w:t>
      </w:r>
      <w:r w:rsidRPr="00D42E57">
        <w:rPr>
          <w:snapToGrid w:val="0"/>
          <w:color w:val="auto"/>
          <w:sz w:val="20"/>
          <w:lang w:eastAsia="zh-CN" w:bidi="en-US"/>
        </w:rPr>
        <w:t xml:space="preserve"> and </w:t>
      </w:r>
      <w:r w:rsidRPr="00D42E57">
        <w:rPr>
          <w:i/>
          <w:iCs/>
          <w:snapToGrid w:val="0"/>
          <w:color w:val="auto"/>
          <w:sz w:val="20"/>
          <w:lang w:eastAsia="zh-CN" w:bidi="en-US"/>
        </w:rPr>
        <w:t>A</w:t>
      </w:r>
      <w:r w:rsidRPr="00D42E57">
        <w:rPr>
          <w:snapToGrid w:val="0"/>
          <w:color w:val="auto"/>
          <w:sz w:val="20"/>
          <w:vertAlign w:val="subscript"/>
          <w:lang w:eastAsia="zh-CN" w:bidi="en-US"/>
        </w:rPr>
        <w:t>4</w:t>
      </w:r>
      <w:r w:rsidRPr="00D42E57">
        <w:rPr>
          <w:snapToGrid w:val="0"/>
          <w:color w:val="auto"/>
          <w:sz w:val="20"/>
          <w:lang w:eastAsia="zh-CN" w:bidi="en-US"/>
        </w:rPr>
        <w:t xml:space="preserve"> are reversed. Liu's method starts to change when the attribute value changes to (0.2,0.8). It can be inferred intuitively from Tables 12 and 13 that when the attribute values in the fuzzy matrix of decision maker </w:t>
      </w:r>
      <w:r w:rsidRPr="00D42E57">
        <w:rPr>
          <w:i/>
          <w:snapToGrid w:val="0"/>
          <w:color w:val="auto"/>
          <w:sz w:val="20"/>
          <w:lang w:eastAsia="zh-CN" w:bidi="en-US"/>
        </w:rPr>
        <w:t>D</w:t>
      </w:r>
      <w:r w:rsidRPr="00D42E57">
        <w:rPr>
          <w:snapToGrid w:val="0"/>
          <w:color w:val="auto"/>
          <w:sz w:val="20"/>
          <w:vertAlign w:val="subscript"/>
          <w:lang w:eastAsia="zh-CN" w:bidi="en-US"/>
        </w:rPr>
        <w:t>1</w:t>
      </w:r>
      <w:r w:rsidRPr="00D42E57">
        <w:rPr>
          <w:snapToGrid w:val="0"/>
          <w:color w:val="auto"/>
          <w:sz w:val="20"/>
          <w:lang w:eastAsia="zh-CN" w:bidi="en-US"/>
        </w:rPr>
        <w:t xml:space="preserve"> </w:t>
      </w:r>
      <w:r w:rsidRPr="00D42E57">
        <w:rPr>
          <w:color w:val="auto"/>
          <w:sz w:val="20"/>
          <w:lang w:eastAsia="zh-CN" w:bidi="en-US"/>
        </w:rPr>
        <w:t>are</w:t>
      </w:r>
      <w:r w:rsidRPr="00D42E57">
        <w:rPr>
          <w:snapToGrid w:val="0"/>
          <w:color w:val="auto"/>
          <w:sz w:val="20"/>
          <w:lang w:eastAsia="zh-CN" w:bidi="en-US"/>
        </w:rPr>
        <w:t xml:space="preserve"> changed from (0.7,0.3) to (0.01,0.99</w:t>
      </w:r>
      <w:r w:rsidRPr="00D42E57">
        <w:rPr>
          <w:snapToGrid w:val="0"/>
          <w:color w:val="000000" w:themeColor="text1"/>
          <w:sz w:val="20"/>
          <w:lang w:eastAsia="zh-CN" w:bidi="en-US"/>
        </w:rPr>
        <w:t>) and the corresponding attribute values of the other two matrices are (0.5,0.4) and (0.5,0.3), this set of fuzzy numbers is unreasonable. It is further demonstrated that the other two methods are greatly affected by unreasonable data, while the proposed method has a strong ability to process unreasonable input data</w:t>
      </w:r>
      <w:r w:rsidRPr="00D42E57">
        <w:rPr>
          <w:sz w:val="20"/>
          <w:lang w:eastAsia="zh-CN" w:bidi="en-US"/>
        </w:rPr>
        <w:t>;</w:t>
      </w:r>
      <w:r w:rsidRPr="00D42E57">
        <w:rPr>
          <w:snapToGrid w:val="0"/>
          <w:color w:val="000000" w:themeColor="text1"/>
          <w:sz w:val="20"/>
          <w:lang w:eastAsia="zh-CN" w:bidi="en-US"/>
        </w:rPr>
        <w:t xml:space="preserve"> that is, the proposed </w:t>
      </w:r>
      <w:r w:rsidRPr="00D42E57">
        <w:rPr>
          <w:i/>
          <w:iCs/>
          <w:snapToGrid w:val="0"/>
          <w:color w:val="000000" w:themeColor="text1"/>
          <w:sz w:val="20"/>
          <w:lang w:eastAsia="zh-CN" w:bidi="en-US"/>
        </w:rPr>
        <w:t>q</w:t>
      </w:r>
      <w:r w:rsidRPr="00D42E57">
        <w:rPr>
          <w:snapToGrid w:val="0"/>
          <w:color w:val="000000" w:themeColor="text1"/>
          <w:sz w:val="20"/>
          <w:lang w:eastAsia="zh-CN" w:bidi="en-US"/>
        </w:rPr>
        <w:t>ROFDPPHM operator can consider the interrelationships among attribute values</w:t>
      </w:r>
      <w:r w:rsidRPr="00D42E57">
        <w:rPr>
          <w:color w:val="000000" w:themeColor="text1"/>
        </w:rPr>
        <w:t xml:space="preserve"> </w:t>
      </w:r>
      <w:r w:rsidRPr="00D42E57">
        <w:rPr>
          <w:color w:val="000000" w:themeColor="text1"/>
          <w:sz w:val="20"/>
        </w:rPr>
        <w:t>and reduce the negative influence of biased attribute values</w:t>
      </w:r>
      <w:r w:rsidRPr="00D42E57">
        <w:rPr>
          <w:snapToGrid w:val="0"/>
          <w:color w:val="000000" w:themeColor="text1"/>
          <w:sz w:val="20"/>
          <w:lang w:eastAsia="zh-CN" w:bidi="en-US"/>
        </w:rPr>
        <w:t>.</w:t>
      </w:r>
    </w:p>
    <w:p w14:paraId="6FB23E11" w14:textId="77777777" w:rsidR="00F43B2F" w:rsidRPr="00D42E57" w:rsidRDefault="00F43B2F" w:rsidP="00F43B2F">
      <w:pPr>
        <w:pStyle w:val="MDPI21heading1"/>
        <w:spacing w:line="480" w:lineRule="auto"/>
        <w:rPr>
          <w:rFonts w:asciiTheme="minorEastAsia" w:eastAsiaTheme="minorEastAsia" w:hAnsiTheme="minorEastAsia"/>
          <w:color w:val="000000" w:themeColor="text1"/>
          <w:sz w:val="36"/>
          <w:szCs w:val="36"/>
          <w:lang w:eastAsia="zh-CN"/>
        </w:rPr>
      </w:pPr>
      <w:r w:rsidRPr="00D42E57">
        <w:rPr>
          <w:rFonts w:ascii="Times New Roman" w:eastAsiaTheme="minorEastAsia" w:hAnsi="Times New Roman"/>
          <w:color w:val="000000" w:themeColor="text1"/>
          <w:sz w:val="36"/>
          <w:szCs w:val="36"/>
          <w:lang w:eastAsia="zh-CN"/>
        </w:rPr>
        <w:t>6. Conclusions</w:t>
      </w:r>
    </w:p>
    <w:p w14:paraId="2403F994" w14:textId="71586BA8" w:rsidR="00F43B2F" w:rsidRPr="00D42E57" w:rsidRDefault="00F43B2F" w:rsidP="00F43B2F">
      <w:pPr>
        <w:widowControl w:val="0"/>
        <w:autoSpaceDE w:val="0"/>
        <w:adjustRightInd w:val="0"/>
        <w:snapToGrid w:val="0"/>
        <w:spacing w:line="480" w:lineRule="auto"/>
        <w:rPr>
          <w:color w:val="auto"/>
          <w:sz w:val="20"/>
          <w:lang w:eastAsia="zh-CN"/>
        </w:rPr>
      </w:pPr>
      <w:r w:rsidRPr="00D42E57">
        <w:rPr>
          <w:color w:val="000000" w:themeColor="text1"/>
          <w:sz w:val="20"/>
        </w:rPr>
        <w:t xml:space="preserve">In this paper, a set of </w:t>
      </w:r>
      <w:r w:rsidRPr="00D42E57">
        <w:rPr>
          <w:i/>
          <w:color w:val="000000" w:themeColor="text1"/>
          <w:sz w:val="20"/>
        </w:rPr>
        <w:t>q</w:t>
      </w:r>
      <w:r w:rsidRPr="00D42E57">
        <w:rPr>
          <w:color w:val="000000" w:themeColor="text1"/>
          <w:sz w:val="20"/>
        </w:rPr>
        <w:t>-rung orthopair fuzzy operational rules is developed based on the Dombi t-conorm and t-norm. Then,</w:t>
      </w:r>
      <w:r w:rsidRPr="00D42E57">
        <w:rPr>
          <w:color w:val="auto"/>
          <w:sz w:val="20"/>
        </w:rPr>
        <w:t xml:space="preserve"> a </w:t>
      </w:r>
      <w:r w:rsidRPr="00D42E57">
        <w:rPr>
          <w:i/>
          <w:color w:val="auto"/>
          <w:sz w:val="20"/>
        </w:rPr>
        <w:t>q</w:t>
      </w:r>
      <w:r w:rsidRPr="00D42E57">
        <w:rPr>
          <w:color w:val="auto"/>
          <w:sz w:val="20"/>
        </w:rPr>
        <w:t xml:space="preserve">ROFDPHM operator and a </w:t>
      </w:r>
      <w:r w:rsidRPr="00D42E57">
        <w:rPr>
          <w:i/>
          <w:color w:val="auto"/>
          <w:sz w:val="20"/>
        </w:rPr>
        <w:t>q</w:t>
      </w:r>
      <w:r w:rsidRPr="00D42E57">
        <w:rPr>
          <w:color w:val="auto"/>
          <w:sz w:val="20"/>
        </w:rPr>
        <w:t xml:space="preserve">ROFDWPHM operator are presented. To reduce the negative impact of unreasonable attribute values on aggregated results, a </w:t>
      </w:r>
      <w:r w:rsidRPr="00D42E57">
        <w:rPr>
          <w:i/>
          <w:color w:val="auto"/>
          <w:sz w:val="20"/>
        </w:rPr>
        <w:t>q</w:t>
      </w:r>
      <w:r w:rsidRPr="00D42E57">
        <w:rPr>
          <w:color w:val="auto"/>
          <w:sz w:val="20"/>
        </w:rPr>
        <w:t xml:space="preserve">ROFDPPHM operator and a </w:t>
      </w:r>
      <w:r w:rsidRPr="00D42E57">
        <w:rPr>
          <w:i/>
          <w:color w:val="auto"/>
          <w:sz w:val="20"/>
        </w:rPr>
        <w:t>q</w:t>
      </w:r>
      <w:r w:rsidRPr="00D42E57">
        <w:rPr>
          <w:color w:val="auto"/>
          <w:sz w:val="20"/>
        </w:rPr>
        <w:t xml:space="preserve">ROFDWPPHM operator are presented </w:t>
      </w:r>
      <w:r w:rsidR="009824D3" w:rsidRPr="00D42E57">
        <w:rPr>
          <w:color w:val="auto"/>
          <w:sz w:val="20"/>
        </w:rPr>
        <w:t>via</w:t>
      </w:r>
      <w:r w:rsidRPr="00D42E57">
        <w:rPr>
          <w:color w:val="auto"/>
          <w:sz w:val="20"/>
        </w:rPr>
        <w:t xml:space="preserve"> combining the PHM operator with the PA operator based on </w:t>
      </w:r>
      <w:r w:rsidRPr="00D42E57">
        <w:rPr>
          <w:i/>
          <w:color w:val="auto"/>
          <w:sz w:val="20"/>
        </w:rPr>
        <w:t>q</w:t>
      </w:r>
      <w:r w:rsidRPr="00D42E57">
        <w:rPr>
          <w:color w:val="auto"/>
          <w:sz w:val="20"/>
        </w:rPr>
        <w:t xml:space="preserve">ROFSs. Moreover, a MAGDM method based on the proposed operators is also proposed. A practical example and a set of experiments are provided to illustrate the proposed approach. A set of comparisons is performed to demonstrate the effectiveness and feasibility of the proposed approach. The results of the experiments and comparisons show that the proposed method is feasible, effective, and flexible. Compared </w:t>
      </w:r>
      <w:r w:rsidRPr="00D42E57">
        <w:rPr>
          <w:color w:val="auto"/>
          <w:sz w:val="20"/>
        </w:rPr>
        <w:lastRenderedPageBreak/>
        <w:t>with the existing methods, the proposed method has the following advantages:</w:t>
      </w:r>
    </w:p>
    <w:p w14:paraId="478A6FB8" w14:textId="68270902" w:rsidR="00F43B2F" w:rsidRPr="00D42E57" w:rsidRDefault="00F43B2F" w:rsidP="00F43B2F">
      <w:pPr>
        <w:widowControl w:val="0"/>
        <w:numPr>
          <w:ilvl w:val="0"/>
          <w:numId w:val="15"/>
        </w:numPr>
        <w:autoSpaceDE w:val="0"/>
        <w:adjustRightInd w:val="0"/>
        <w:snapToGrid w:val="0"/>
        <w:spacing w:line="480" w:lineRule="auto"/>
        <w:ind w:firstLine="210"/>
        <w:rPr>
          <w:color w:val="auto"/>
          <w:sz w:val="20"/>
        </w:rPr>
      </w:pPr>
      <w:r w:rsidRPr="00D42E57">
        <w:rPr>
          <w:color w:val="auto"/>
          <w:sz w:val="20"/>
        </w:rPr>
        <w:t>It can consider the interrelationships of aggregated arguments;</w:t>
      </w:r>
    </w:p>
    <w:p w14:paraId="24ECAE3A" w14:textId="3775AAAF" w:rsidR="00F43B2F" w:rsidRPr="00D42E57" w:rsidRDefault="00F43B2F" w:rsidP="00F43B2F">
      <w:pPr>
        <w:widowControl w:val="0"/>
        <w:numPr>
          <w:ilvl w:val="0"/>
          <w:numId w:val="15"/>
        </w:numPr>
        <w:autoSpaceDE w:val="0"/>
        <w:adjustRightInd w:val="0"/>
        <w:snapToGrid w:val="0"/>
        <w:spacing w:line="480" w:lineRule="auto"/>
        <w:ind w:firstLine="210"/>
        <w:rPr>
          <w:color w:val="auto"/>
          <w:sz w:val="20"/>
        </w:rPr>
      </w:pPr>
      <w:r w:rsidRPr="00D42E57">
        <w:rPr>
          <w:color w:val="auto"/>
          <w:sz w:val="20"/>
        </w:rPr>
        <w:t>It has desirable flexibility in aggregating the q-rung orthopair fuzzy information;</w:t>
      </w:r>
    </w:p>
    <w:p w14:paraId="26E4AC61" w14:textId="3821E00E" w:rsidR="00F43B2F" w:rsidRPr="00D42E57" w:rsidRDefault="00F43B2F" w:rsidP="00F43B2F">
      <w:pPr>
        <w:widowControl w:val="0"/>
        <w:numPr>
          <w:ilvl w:val="0"/>
          <w:numId w:val="15"/>
        </w:numPr>
        <w:autoSpaceDE w:val="0"/>
        <w:adjustRightInd w:val="0"/>
        <w:snapToGrid w:val="0"/>
        <w:spacing w:line="480" w:lineRule="auto"/>
        <w:ind w:firstLine="210"/>
        <w:rPr>
          <w:color w:val="auto"/>
          <w:sz w:val="20"/>
        </w:rPr>
      </w:pPr>
      <w:r w:rsidRPr="00D42E57">
        <w:rPr>
          <w:color w:val="auto"/>
          <w:sz w:val="20"/>
        </w:rPr>
        <w:t>It can reduce the negative impact of unreasonable attribute values on aggregated results.</w:t>
      </w:r>
    </w:p>
    <w:p w14:paraId="2DB5DFC1" w14:textId="5A191B93" w:rsidR="00F43B2F" w:rsidRPr="00D42E57" w:rsidRDefault="00F43B2F" w:rsidP="00F43B2F">
      <w:pPr>
        <w:widowControl w:val="0"/>
        <w:autoSpaceDE w:val="0"/>
        <w:adjustRightInd w:val="0"/>
        <w:snapToGrid w:val="0"/>
        <w:spacing w:line="480" w:lineRule="auto"/>
        <w:ind w:firstLine="210"/>
        <w:rPr>
          <w:color w:val="auto"/>
          <w:sz w:val="20"/>
        </w:rPr>
      </w:pPr>
      <w:r w:rsidRPr="00D42E57">
        <w:rPr>
          <w:color w:val="auto"/>
          <w:sz w:val="20"/>
        </w:rPr>
        <w:t xml:space="preserve">In future studies, other new types of ATT will be studied and extended to the power partitioned Heronian aggregation operator based on </w:t>
      </w:r>
      <w:r w:rsidRPr="00D42E57">
        <w:rPr>
          <w:i/>
          <w:iCs/>
          <w:color w:val="auto"/>
          <w:sz w:val="20"/>
        </w:rPr>
        <w:t>q</w:t>
      </w:r>
      <w:r w:rsidRPr="00D42E57">
        <w:rPr>
          <w:color w:val="auto"/>
          <w:sz w:val="20"/>
        </w:rPr>
        <w:t>ROFNs. In addition, the proposed operators and method will be applied to some practical decision-making problems, such as recommendation systems, performance evaluations, supplier selection evaluations and pattern recognition systems.</w:t>
      </w:r>
    </w:p>
    <w:p w14:paraId="3555B2C6" w14:textId="77777777" w:rsidR="00F43B2F" w:rsidRPr="00D42E57" w:rsidRDefault="00F43B2F" w:rsidP="00F43B2F">
      <w:pPr>
        <w:pStyle w:val="MDPI21heading1"/>
        <w:spacing w:line="480" w:lineRule="auto"/>
        <w:rPr>
          <w:rFonts w:ascii="Times New Roman" w:hAnsi="Times New Roman"/>
          <w:color w:val="auto"/>
          <w:sz w:val="36"/>
          <w:szCs w:val="36"/>
        </w:rPr>
      </w:pPr>
      <w:r w:rsidRPr="00D42E57">
        <w:rPr>
          <w:rFonts w:ascii="Times New Roman" w:hAnsi="Times New Roman"/>
          <w:color w:val="auto"/>
          <w:sz w:val="36"/>
          <w:szCs w:val="36"/>
        </w:rPr>
        <w:t>Appendix A. Proofs of Equations (15)-(20)</w:t>
      </w:r>
    </w:p>
    <w:p w14:paraId="33B83098" w14:textId="77777777" w:rsidR="00F43B2F" w:rsidRPr="00D42E57" w:rsidRDefault="00F43B2F" w:rsidP="00F43B2F">
      <w:pPr>
        <w:widowControl w:val="0"/>
        <w:adjustRightInd w:val="0"/>
        <w:snapToGrid w:val="0"/>
        <w:spacing w:line="480" w:lineRule="auto"/>
        <w:rPr>
          <w:b/>
          <w:bCs/>
          <w:color w:val="auto"/>
          <w:sz w:val="20"/>
          <w:lang w:eastAsia="zh-CN"/>
        </w:rPr>
      </w:pPr>
      <w:r w:rsidRPr="00D42E57">
        <w:rPr>
          <w:b/>
          <w:bCs/>
          <w:color w:val="auto"/>
          <w:sz w:val="20"/>
          <w:lang w:eastAsia="zh-CN"/>
        </w:rPr>
        <w:t>Proof.</w:t>
      </w:r>
    </w:p>
    <w:p w14:paraId="3C2D08D1" w14:textId="4E2D7CDA" w:rsidR="00F43B2F" w:rsidRPr="00D42E57" w:rsidRDefault="00F43B2F" w:rsidP="00F43B2F">
      <w:pPr>
        <w:widowControl w:val="0"/>
        <w:adjustRightInd w:val="0"/>
        <w:snapToGrid w:val="0"/>
        <w:spacing w:line="480" w:lineRule="auto"/>
        <w:ind w:firstLineChars="100" w:firstLine="200"/>
        <w:rPr>
          <w:b/>
          <w:bCs/>
          <w:color w:val="auto"/>
          <w:sz w:val="20"/>
          <w:lang w:eastAsia="zh-CN"/>
        </w:rPr>
      </w:pPr>
      <w:r w:rsidRPr="00D42E57">
        <w:rPr>
          <w:snapToGrid w:val="0"/>
          <w:color w:val="auto"/>
          <w:sz w:val="20"/>
          <w:lang w:eastAsia="zh-CN" w:bidi="en-US"/>
        </w:rPr>
        <w:t>Let Θ = (</w:t>
      </w:r>
      <w:r w:rsidRPr="00D42E57">
        <w:rPr>
          <w:i/>
          <w:snapToGrid w:val="0"/>
          <w:color w:val="auto"/>
          <w:sz w:val="20"/>
          <w:lang w:eastAsia="zh-CN" w:bidi="en-US"/>
        </w:rPr>
        <w:t xml:space="preserve">μ, </w:t>
      </w:r>
      <w:r w:rsidRPr="00D42E57">
        <w:rPr>
          <w:rFonts w:eastAsiaTheme="minorEastAsia"/>
          <w:i/>
          <w:snapToGrid w:val="0"/>
          <w:color w:val="auto"/>
          <w:sz w:val="20"/>
          <w:lang w:eastAsia="zh-CN" w:bidi="en-US"/>
        </w:rPr>
        <w:t>v</w:t>
      </w:r>
      <w:r w:rsidRPr="00D42E57">
        <w:rPr>
          <w:snapToGrid w:val="0"/>
          <w:color w:val="auto"/>
          <w:sz w:val="20"/>
          <w:lang w:eastAsia="zh-CN" w:bidi="en-US"/>
        </w:rPr>
        <w:t>), Θ</w:t>
      </w:r>
      <w:r w:rsidRPr="00D42E57">
        <w:rPr>
          <w:snapToGrid w:val="0"/>
          <w:color w:val="auto"/>
          <w:sz w:val="20"/>
          <w:vertAlign w:val="subscript"/>
          <w:lang w:eastAsia="zh-CN" w:bidi="en-US"/>
        </w:rPr>
        <w:t>1</w:t>
      </w:r>
      <w:r w:rsidRPr="00D42E57">
        <w:rPr>
          <w:snapToGrid w:val="0"/>
          <w:color w:val="auto"/>
          <w:sz w:val="20"/>
          <w:lang w:eastAsia="zh-CN" w:bidi="en-US"/>
        </w:rPr>
        <w:t xml:space="preserve"> = (</w:t>
      </w:r>
      <w:r w:rsidRPr="00D42E57">
        <w:rPr>
          <w:i/>
          <w:snapToGrid w:val="0"/>
          <w:color w:val="auto"/>
          <w:sz w:val="20"/>
          <w:lang w:eastAsia="zh-CN" w:bidi="en-US"/>
        </w:rPr>
        <w:t>μ</w:t>
      </w:r>
      <w:r w:rsidRPr="00D42E57">
        <w:rPr>
          <w:snapToGrid w:val="0"/>
          <w:color w:val="auto"/>
          <w:sz w:val="20"/>
          <w:vertAlign w:val="subscript"/>
          <w:lang w:eastAsia="zh-CN" w:bidi="en-US"/>
        </w:rPr>
        <w:t>1</w:t>
      </w:r>
      <w:r w:rsidRPr="00D42E57">
        <w:rPr>
          <w:i/>
          <w:snapToGrid w:val="0"/>
          <w:color w:val="auto"/>
          <w:sz w:val="20"/>
          <w:lang w:eastAsia="zh-CN" w:bidi="en-US"/>
        </w:rPr>
        <w:t xml:space="preserve">, </w:t>
      </w:r>
      <w:r w:rsidRPr="00D42E57">
        <w:rPr>
          <w:rFonts w:eastAsiaTheme="minorEastAsia"/>
          <w:i/>
          <w:snapToGrid w:val="0"/>
          <w:color w:val="auto"/>
          <w:sz w:val="20"/>
          <w:lang w:eastAsia="zh-CN" w:bidi="en-US"/>
        </w:rPr>
        <w:t>v</w:t>
      </w:r>
      <w:r w:rsidRPr="00D42E57">
        <w:rPr>
          <w:snapToGrid w:val="0"/>
          <w:color w:val="auto"/>
          <w:sz w:val="20"/>
          <w:vertAlign w:val="subscript"/>
          <w:lang w:eastAsia="zh-CN" w:bidi="en-US"/>
        </w:rPr>
        <w:t>1</w:t>
      </w:r>
      <w:r w:rsidRPr="00D42E57">
        <w:rPr>
          <w:snapToGrid w:val="0"/>
          <w:color w:val="auto"/>
          <w:sz w:val="20"/>
          <w:lang w:eastAsia="zh-CN" w:bidi="en-US"/>
        </w:rPr>
        <w:t>) and Θ</w:t>
      </w:r>
      <w:r w:rsidRPr="00D42E57">
        <w:rPr>
          <w:snapToGrid w:val="0"/>
          <w:color w:val="auto"/>
          <w:sz w:val="20"/>
          <w:vertAlign w:val="subscript"/>
          <w:lang w:eastAsia="zh-CN" w:bidi="en-US"/>
        </w:rPr>
        <w:t>2</w:t>
      </w:r>
      <w:r w:rsidRPr="00D42E57">
        <w:rPr>
          <w:snapToGrid w:val="0"/>
          <w:color w:val="auto"/>
          <w:sz w:val="20"/>
          <w:lang w:eastAsia="zh-CN" w:bidi="en-US"/>
        </w:rPr>
        <w:t xml:space="preserve"> = (</w:t>
      </w:r>
      <w:r w:rsidRPr="00D42E57">
        <w:rPr>
          <w:i/>
          <w:snapToGrid w:val="0"/>
          <w:color w:val="auto"/>
          <w:sz w:val="20"/>
          <w:lang w:eastAsia="zh-CN" w:bidi="en-US"/>
        </w:rPr>
        <w:t>μ</w:t>
      </w:r>
      <w:r w:rsidRPr="00D42E57">
        <w:rPr>
          <w:snapToGrid w:val="0"/>
          <w:color w:val="auto"/>
          <w:sz w:val="20"/>
          <w:vertAlign w:val="subscript"/>
          <w:lang w:eastAsia="zh-CN" w:bidi="en-US"/>
        </w:rPr>
        <w:t>2</w:t>
      </w:r>
      <w:r w:rsidRPr="00D42E57">
        <w:rPr>
          <w:i/>
          <w:snapToGrid w:val="0"/>
          <w:color w:val="auto"/>
          <w:sz w:val="20"/>
          <w:lang w:eastAsia="zh-CN" w:bidi="en-US"/>
        </w:rPr>
        <w:t xml:space="preserve">, </w:t>
      </w:r>
      <w:r w:rsidRPr="00D42E57">
        <w:rPr>
          <w:rFonts w:eastAsiaTheme="minorEastAsia"/>
          <w:i/>
          <w:snapToGrid w:val="0"/>
          <w:color w:val="auto"/>
          <w:sz w:val="20"/>
          <w:lang w:eastAsia="zh-CN" w:bidi="en-US"/>
        </w:rPr>
        <w:t>v</w:t>
      </w:r>
      <w:r w:rsidRPr="00D42E57">
        <w:rPr>
          <w:snapToGrid w:val="0"/>
          <w:color w:val="auto"/>
          <w:sz w:val="20"/>
          <w:vertAlign w:val="subscript"/>
          <w:lang w:eastAsia="zh-CN" w:bidi="en-US"/>
        </w:rPr>
        <w:t>2</w:t>
      </w:r>
      <w:r w:rsidRPr="00D42E57">
        <w:rPr>
          <w:snapToGrid w:val="0"/>
          <w:color w:val="auto"/>
          <w:sz w:val="20"/>
          <w:lang w:eastAsia="zh-CN" w:bidi="en-US"/>
        </w:rPr>
        <w:t>).</w:t>
      </w:r>
      <w:r w:rsidRPr="00D42E57">
        <w:rPr>
          <w:rFonts w:eastAsiaTheme="minorEastAsia" w:hint="eastAsia"/>
          <w:b/>
          <w:bCs/>
          <w:color w:val="auto"/>
          <w:sz w:val="20"/>
          <w:lang w:eastAsia="zh-CN"/>
        </w:rPr>
        <w:t xml:space="preserve"> </w:t>
      </w:r>
      <w:r w:rsidRPr="00D42E57">
        <w:rPr>
          <w:rFonts w:eastAsiaTheme="minorEastAsia"/>
          <w:color w:val="auto"/>
          <w:sz w:val="20"/>
          <w:lang w:eastAsia="zh-CN"/>
        </w:rPr>
        <w:t>From (11), we have</w:t>
      </w:r>
      <w:r w:rsidRPr="00D42E57">
        <w:rPr>
          <w:color w:val="auto"/>
          <w:sz w:val="20"/>
          <w:lang w:eastAsia="zh-CN"/>
        </w:rPr>
        <w:t>:</w:t>
      </w:r>
    </w:p>
    <w:p w14:paraId="76D9BDCB" w14:textId="3BC09EA9" w:rsidR="009824D3" w:rsidRPr="00D42E57" w:rsidRDefault="00D74857" w:rsidP="009824D3">
      <w:pPr>
        <w:widowControl w:val="0"/>
        <w:adjustRightInd w:val="0"/>
        <w:snapToGrid w:val="0"/>
        <w:spacing w:before="120" w:after="120" w:line="480" w:lineRule="auto"/>
        <w:ind w:right="480" w:firstLineChars="100" w:firstLine="200"/>
        <w:rPr>
          <w:rFonts w:eastAsiaTheme="minorEastAsia"/>
          <w:snapToGrid w:val="0"/>
          <w:color w:val="FF0000"/>
          <w:sz w:val="20"/>
          <w:lang w:eastAsia="zh-CN" w:bidi="en-US"/>
        </w:rPr>
      </w:pPr>
      <w:r w:rsidRPr="008276BF">
        <w:rPr>
          <w:color w:val="auto"/>
          <w:position w:val="-14"/>
          <w:sz w:val="20"/>
          <w:highlight w:val="green"/>
        </w:rPr>
        <w:object w:dxaOrig="4035" w:dyaOrig="435" w14:anchorId="4A5CED48">
          <v:shape id="_x0000_i1237" type="#_x0000_t75" alt="" style="width:198.45pt;height:17.55pt;mso-width-percent:0;mso-height-percent:0;mso-width-percent:0;mso-height-percent:0" o:ole="">
            <v:imagedata r:id="rId395" o:title=""/>
          </v:shape>
          <o:OLEObject Type="Embed" ProgID="Equation.DSMT4" ShapeID="_x0000_i1237" DrawAspect="Content" ObjectID="_1629138248" r:id="rId396"/>
        </w:object>
      </w:r>
      <w:r w:rsidR="009824D3" w:rsidRPr="00D42E57">
        <w:rPr>
          <w:snapToGrid w:val="0"/>
          <w:color w:val="auto"/>
          <w:sz w:val="20"/>
          <w:lang w:eastAsia="zh-CN" w:bidi="en-US"/>
        </w:rPr>
        <w:t xml:space="preserve">   </w:t>
      </w:r>
      <w:r w:rsidR="009824D3" w:rsidRPr="00D42E57">
        <w:rPr>
          <w:snapToGrid w:val="0"/>
          <w:color w:val="FF0000"/>
          <w:sz w:val="20"/>
          <w:lang w:eastAsia="zh-CN" w:bidi="en-US"/>
        </w:rPr>
        <w:t xml:space="preserve"> </w:t>
      </w:r>
    </w:p>
    <w:p w14:paraId="7DBE84AD" w14:textId="71EAC21F" w:rsidR="00F43B2F" w:rsidRPr="00D42E57" w:rsidRDefault="00D74857" w:rsidP="00F43B2F">
      <w:pPr>
        <w:widowControl w:val="0"/>
        <w:adjustRightInd w:val="0"/>
        <w:snapToGrid w:val="0"/>
        <w:spacing w:before="120" w:after="120" w:line="480" w:lineRule="auto"/>
        <w:ind w:right="480" w:firstLineChars="100" w:firstLine="200"/>
        <w:rPr>
          <w:color w:val="auto"/>
        </w:rPr>
      </w:pPr>
      <w:r w:rsidRPr="008276BF">
        <w:rPr>
          <w:color w:val="auto"/>
          <w:position w:val="-14"/>
          <w:sz w:val="20"/>
          <w:highlight w:val="green"/>
        </w:rPr>
        <w:object w:dxaOrig="4035" w:dyaOrig="435" w14:anchorId="43AE4E0B">
          <v:shape id="_x0000_i1238" type="#_x0000_t75" alt="" style="width:201.6pt;height:18.15pt;mso-width-percent:0;mso-height-percent:0;mso-width-percent:0;mso-height-percent:0" o:ole="">
            <v:imagedata r:id="rId397" o:title=""/>
          </v:shape>
          <o:OLEObject Type="Embed" ProgID="Equation.DSMT4" ShapeID="_x0000_i1238" DrawAspect="Content" ObjectID="_1629138249" r:id="rId398"/>
        </w:object>
      </w:r>
      <w:r w:rsidR="00F43B2F" w:rsidRPr="00D42E57">
        <w:rPr>
          <w:color w:val="auto"/>
        </w:rPr>
        <w:t>.</w:t>
      </w:r>
    </w:p>
    <w:p w14:paraId="10F4D298" w14:textId="1C779EE3" w:rsidR="00F43B2F" w:rsidRPr="00D42E57" w:rsidRDefault="00F43B2F" w:rsidP="00F43B2F">
      <w:pPr>
        <w:widowControl w:val="0"/>
        <w:adjustRightInd w:val="0"/>
        <w:snapToGrid w:val="0"/>
        <w:spacing w:before="120" w:after="120" w:line="480" w:lineRule="auto"/>
        <w:ind w:right="480" w:firstLineChars="100" w:firstLine="200"/>
        <w:rPr>
          <w:color w:val="auto"/>
          <w:sz w:val="36"/>
          <w:szCs w:val="36"/>
        </w:rPr>
      </w:pPr>
      <w:r w:rsidRPr="00D42E57">
        <w:rPr>
          <w:rFonts w:eastAsiaTheme="minorEastAsia" w:hint="eastAsia"/>
          <w:color w:val="auto"/>
          <w:sz w:val="20"/>
          <w:lang w:eastAsia="zh-CN"/>
        </w:rPr>
        <w:t>T</w:t>
      </w:r>
      <w:r w:rsidRPr="00D42E57">
        <w:rPr>
          <w:rFonts w:eastAsiaTheme="minorEastAsia"/>
          <w:color w:val="auto"/>
          <w:sz w:val="20"/>
          <w:lang w:eastAsia="zh-CN"/>
        </w:rPr>
        <w:t>hen</w:t>
      </w:r>
      <w:r w:rsidRPr="00D42E57">
        <w:rPr>
          <w:rFonts w:eastAsiaTheme="minorEastAsia"/>
          <w:color w:val="auto"/>
          <w:sz w:val="18"/>
          <w:szCs w:val="18"/>
          <w:lang w:eastAsia="zh-CN"/>
        </w:rPr>
        <w:t>,</w:t>
      </w:r>
      <w:del w:id="210" w:author="Gaohong" w:date="2019-09-04T20:59:00Z">
        <w:r w:rsidRPr="00D42E57" w:rsidDel="00D31EC0">
          <w:rPr>
            <w:rFonts w:eastAsiaTheme="minorEastAsia"/>
            <w:color w:val="auto"/>
            <w:sz w:val="18"/>
            <w:szCs w:val="18"/>
            <w:lang w:eastAsia="zh-CN"/>
          </w:rPr>
          <w:delText xml:space="preserve"> </w:delText>
        </w:r>
        <w:r w:rsidR="00B67496" w:rsidDel="00D31EC0">
          <w:rPr>
            <w:color w:val="auto"/>
            <w:position w:val="-10"/>
            <w:sz w:val="20"/>
          </w:rPr>
          <w:pict w14:anchorId="7DDF1C79">
            <v:shape id="_x0000_i1239" type="#_x0000_t75" alt="" style="width:78.9pt;height:14.4pt;mso-width-percent:0;mso-height-percent:0;mso-width-percent:0;mso-height-percent:0">
              <v:imagedata r:id="rId67" o:title=""/>
            </v:shape>
          </w:pict>
        </w:r>
      </w:del>
      <w:ins w:id="211" w:author="Gaohong" w:date="2019-09-04T21:00:00Z">
        <w:r w:rsidR="00D31EC0" w:rsidRPr="0065066F">
          <w:rPr>
            <w:color w:val="auto"/>
            <w:position w:val="-10"/>
          </w:rPr>
          <w:object w:dxaOrig="1605" w:dyaOrig="300" w14:anchorId="290769EE">
            <v:shape id="_x0000_i1434" type="#_x0000_t75" style="width:78.9pt;height:14.4pt" o:ole="">
              <v:imagedata r:id="rId67" o:title=""/>
            </v:shape>
            <o:OLEObject Type="Embed" ProgID="Equation.DSMT4" ShapeID="_x0000_i1434" DrawAspect="Content" ObjectID="_1629138250" r:id="rId399"/>
          </w:object>
        </w:r>
      </w:ins>
      <w:r w:rsidRPr="00D42E57">
        <w:rPr>
          <w:color w:val="auto"/>
        </w:rPr>
        <w:t>.</w:t>
      </w:r>
      <w:r w:rsidR="009824D3" w:rsidRPr="00D42E57">
        <w:rPr>
          <w:color w:val="auto"/>
          <w:sz w:val="36"/>
          <w:szCs w:val="36"/>
        </w:rPr>
        <w:t xml:space="preserve"> </w:t>
      </w:r>
    </w:p>
    <w:p w14:paraId="1B3FBA82" w14:textId="77777777" w:rsidR="00F43B2F" w:rsidRPr="00D42E57" w:rsidRDefault="00F43B2F" w:rsidP="00F43B2F">
      <w:pPr>
        <w:widowControl w:val="0"/>
        <w:adjustRightInd w:val="0"/>
        <w:snapToGrid w:val="0"/>
        <w:spacing w:before="120" w:after="120" w:line="480" w:lineRule="auto"/>
        <w:ind w:right="480" w:firstLineChars="100" w:firstLine="200"/>
        <w:rPr>
          <w:color w:val="auto"/>
          <w:sz w:val="20"/>
          <w:lang w:eastAsia="zh-CN"/>
        </w:rPr>
      </w:pPr>
      <w:r w:rsidRPr="00D42E57">
        <w:rPr>
          <w:color w:val="auto"/>
          <w:sz w:val="20"/>
          <w:lang w:eastAsia="zh-CN"/>
        </w:rPr>
        <w:t>Thus, the proof of Equation (15) is completed.</w:t>
      </w:r>
    </w:p>
    <w:p w14:paraId="76E2C3EC" w14:textId="421B9588" w:rsidR="00F43B2F" w:rsidRPr="00D42E57" w:rsidRDefault="009824D3" w:rsidP="00F43B2F">
      <w:pPr>
        <w:widowControl w:val="0"/>
        <w:adjustRightInd w:val="0"/>
        <w:snapToGrid w:val="0"/>
        <w:spacing w:before="120" w:after="120" w:line="480" w:lineRule="auto"/>
        <w:ind w:right="480" w:firstLineChars="100" w:firstLine="200"/>
        <w:rPr>
          <w:color w:val="auto"/>
          <w:sz w:val="20"/>
          <w:lang w:eastAsia="zh-CN"/>
        </w:rPr>
      </w:pPr>
      <w:r w:rsidRPr="00D42E57">
        <w:rPr>
          <w:rFonts w:eastAsiaTheme="minorEastAsia"/>
          <w:color w:val="auto"/>
          <w:sz w:val="20"/>
          <w:lang w:eastAsia="zh-CN"/>
        </w:rPr>
        <w:t>According to</w:t>
      </w:r>
      <w:r w:rsidR="00F43B2F" w:rsidRPr="00D42E57">
        <w:rPr>
          <w:rFonts w:eastAsiaTheme="minorEastAsia"/>
          <w:color w:val="auto"/>
          <w:sz w:val="20"/>
          <w:lang w:eastAsia="zh-CN"/>
        </w:rPr>
        <w:t xml:space="preserve"> (12), we have</w:t>
      </w:r>
      <w:r w:rsidR="00F43B2F" w:rsidRPr="00D42E57">
        <w:rPr>
          <w:color w:val="auto"/>
          <w:sz w:val="20"/>
          <w:lang w:eastAsia="zh-CN"/>
        </w:rPr>
        <w:t>:</w:t>
      </w:r>
    </w:p>
    <w:p w14:paraId="74832580" w14:textId="52C4E361" w:rsidR="00F43B2F" w:rsidRPr="00D74857" w:rsidRDefault="00D74857" w:rsidP="00F43B2F">
      <w:pPr>
        <w:widowControl w:val="0"/>
        <w:adjustRightInd w:val="0"/>
        <w:snapToGrid w:val="0"/>
        <w:spacing w:before="120" w:after="120" w:line="480" w:lineRule="auto"/>
        <w:ind w:right="480" w:firstLineChars="100" w:firstLine="200"/>
        <w:rPr>
          <w:snapToGrid w:val="0"/>
          <w:color w:val="auto"/>
          <w:sz w:val="20"/>
          <w:lang w:eastAsia="zh-CN" w:bidi="en-US"/>
        </w:rPr>
      </w:pPr>
      <w:r w:rsidRPr="008276BF">
        <w:rPr>
          <w:color w:val="auto"/>
          <w:position w:val="-14"/>
          <w:sz w:val="20"/>
          <w:highlight w:val="green"/>
        </w:rPr>
        <w:object w:dxaOrig="4185" w:dyaOrig="435" w14:anchorId="22252EB3">
          <v:shape id="_x0000_i1240" type="#_x0000_t75" alt="" style="width:206pt;height:18.15pt;mso-width-percent:0;mso-height-percent:0;mso-width-percent:0;mso-height-percent:0" o:ole="">
            <v:imagedata r:id="rId400" o:title=""/>
          </v:shape>
          <o:OLEObject Type="Embed" ProgID="Equation.DSMT4" ShapeID="_x0000_i1240" DrawAspect="Content" ObjectID="_1629138251" r:id="rId401"/>
        </w:object>
      </w:r>
    </w:p>
    <w:p w14:paraId="66428793" w14:textId="73713B01" w:rsidR="00F43B2F" w:rsidRPr="00D42E57" w:rsidRDefault="00D74857" w:rsidP="00F43B2F">
      <w:pPr>
        <w:widowControl w:val="0"/>
        <w:adjustRightInd w:val="0"/>
        <w:snapToGrid w:val="0"/>
        <w:spacing w:before="120" w:after="120" w:line="480" w:lineRule="auto"/>
        <w:ind w:right="840" w:firstLineChars="100" w:firstLine="200"/>
        <w:rPr>
          <w:color w:val="auto"/>
        </w:rPr>
      </w:pPr>
      <w:r w:rsidRPr="008276BF">
        <w:rPr>
          <w:color w:val="auto"/>
          <w:position w:val="-14"/>
          <w:sz w:val="20"/>
          <w:highlight w:val="green"/>
        </w:rPr>
        <w:object w:dxaOrig="4185" w:dyaOrig="435" w14:anchorId="6D35F3A0">
          <v:shape id="_x0000_i1241" type="#_x0000_t75" alt="" style="width:207.85pt;height:18.15pt;mso-width-percent:0;mso-height-percent:0;mso-width-percent:0;mso-height-percent:0" o:ole="">
            <v:imagedata r:id="rId402" o:title=""/>
          </v:shape>
          <o:OLEObject Type="Embed" ProgID="Equation.DSMT4" ShapeID="_x0000_i1241" DrawAspect="Content" ObjectID="_1629138252" r:id="rId403"/>
        </w:object>
      </w:r>
    </w:p>
    <w:p w14:paraId="2157F7C8" w14:textId="6C22A87E" w:rsidR="00F43B2F" w:rsidRPr="00D42E57" w:rsidRDefault="00F43B2F" w:rsidP="00F43B2F">
      <w:pPr>
        <w:widowControl w:val="0"/>
        <w:adjustRightInd w:val="0"/>
        <w:snapToGrid w:val="0"/>
        <w:spacing w:before="120" w:after="120" w:line="480" w:lineRule="auto"/>
        <w:ind w:right="480" w:firstLineChars="150" w:firstLine="300"/>
        <w:rPr>
          <w:color w:val="auto"/>
          <w:sz w:val="36"/>
          <w:szCs w:val="36"/>
        </w:rPr>
      </w:pPr>
      <w:r w:rsidRPr="00D42E57">
        <w:rPr>
          <w:rFonts w:eastAsiaTheme="minorEastAsia" w:hint="eastAsia"/>
          <w:color w:val="auto"/>
          <w:sz w:val="20"/>
          <w:lang w:eastAsia="zh-CN"/>
        </w:rPr>
        <w:t>T</w:t>
      </w:r>
      <w:r w:rsidRPr="00D42E57">
        <w:rPr>
          <w:rFonts w:eastAsiaTheme="minorEastAsia"/>
          <w:color w:val="auto"/>
          <w:sz w:val="20"/>
          <w:lang w:eastAsia="zh-CN"/>
        </w:rPr>
        <w:t>hen</w:t>
      </w:r>
      <w:r w:rsidRPr="00D42E57">
        <w:rPr>
          <w:rFonts w:eastAsiaTheme="minorEastAsia"/>
          <w:color w:val="auto"/>
          <w:sz w:val="18"/>
          <w:szCs w:val="18"/>
          <w:lang w:eastAsia="zh-CN"/>
        </w:rPr>
        <w:t>,</w:t>
      </w:r>
      <w:del w:id="212" w:author="Gaohong" w:date="2019-09-04T21:00:00Z">
        <w:r w:rsidRPr="00D42E57" w:rsidDel="00D31EC0">
          <w:rPr>
            <w:rFonts w:eastAsiaTheme="minorEastAsia"/>
            <w:color w:val="auto"/>
            <w:sz w:val="18"/>
            <w:szCs w:val="18"/>
            <w:lang w:eastAsia="zh-CN"/>
          </w:rPr>
          <w:delText xml:space="preserve"> </w:delText>
        </w:r>
        <w:r w:rsidR="00B67496" w:rsidDel="00D31EC0">
          <w:rPr>
            <w:color w:val="auto"/>
            <w:position w:val="-10"/>
            <w:sz w:val="20"/>
          </w:rPr>
          <w:pict w14:anchorId="22B33AFD">
            <v:shape id="_x0000_i1242" type="#_x0000_t75" alt="" style="width:78.9pt;height:14.4pt;mso-width-percent:0;mso-height-percent:0;mso-width-percent:0;mso-height-percent:0">
              <v:imagedata r:id="rId69" o:title=""/>
            </v:shape>
          </w:pict>
        </w:r>
      </w:del>
      <w:ins w:id="213" w:author="Gaohong" w:date="2019-09-04T21:00:00Z">
        <w:r w:rsidR="00D31EC0" w:rsidRPr="0065066F">
          <w:rPr>
            <w:color w:val="auto"/>
            <w:position w:val="-10"/>
          </w:rPr>
          <w:object w:dxaOrig="1605" w:dyaOrig="300" w14:anchorId="776155BA">
            <v:shape id="_x0000_i1438" type="#_x0000_t75" style="width:78.9pt;height:14.4pt" o:ole="">
              <v:imagedata r:id="rId69" o:title=""/>
            </v:shape>
            <o:OLEObject Type="Embed" ProgID="Equation.DSMT4" ShapeID="_x0000_i1438" DrawAspect="Content" ObjectID="_1629138253" r:id="rId404"/>
          </w:object>
        </w:r>
      </w:ins>
      <w:r w:rsidRPr="00D42E57">
        <w:rPr>
          <w:color w:val="auto"/>
        </w:rPr>
        <w:t>.</w:t>
      </w:r>
    </w:p>
    <w:p w14:paraId="46C98447" w14:textId="77777777" w:rsidR="00F43B2F" w:rsidRPr="00D42E57" w:rsidRDefault="00F43B2F" w:rsidP="00F43B2F">
      <w:pPr>
        <w:widowControl w:val="0"/>
        <w:adjustRightInd w:val="0"/>
        <w:snapToGrid w:val="0"/>
        <w:spacing w:before="120" w:after="120" w:line="480" w:lineRule="auto"/>
        <w:ind w:right="480" w:firstLineChars="150" w:firstLine="300"/>
        <w:rPr>
          <w:rFonts w:eastAsiaTheme="minorEastAsia"/>
          <w:color w:val="auto"/>
          <w:sz w:val="20"/>
          <w:lang w:eastAsia="zh-CN"/>
        </w:rPr>
      </w:pPr>
      <w:r w:rsidRPr="00D42E57">
        <w:rPr>
          <w:color w:val="auto"/>
          <w:sz w:val="20"/>
          <w:lang w:eastAsia="zh-CN"/>
        </w:rPr>
        <w:t>Thus, the proof of Equation (16) is completed.</w:t>
      </w:r>
    </w:p>
    <w:p w14:paraId="3BE482B7" w14:textId="3B82D030" w:rsidR="00F43B2F" w:rsidRPr="00D42E57" w:rsidRDefault="009824D3" w:rsidP="00F43B2F">
      <w:pPr>
        <w:widowControl w:val="0"/>
        <w:adjustRightInd w:val="0"/>
        <w:snapToGrid w:val="0"/>
        <w:spacing w:before="120" w:after="120" w:line="480" w:lineRule="auto"/>
        <w:ind w:right="480" w:firstLineChars="150" w:firstLine="300"/>
        <w:rPr>
          <w:rFonts w:eastAsiaTheme="minorEastAsia"/>
          <w:color w:val="auto"/>
          <w:sz w:val="20"/>
          <w:lang w:eastAsia="zh-CN"/>
        </w:rPr>
      </w:pPr>
      <w:r w:rsidRPr="00D42E57">
        <w:rPr>
          <w:rFonts w:eastAsiaTheme="minorEastAsia"/>
          <w:color w:val="auto"/>
          <w:sz w:val="20"/>
          <w:lang w:eastAsia="zh-CN"/>
        </w:rPr>
        <w:t>According to</w:t>
      </w:r>
      <w:r w:rsidR="00F43B2F" w:rsidRPr="00D42E57">
        <w:rPr>
          <w:rFonts w:eastAsiaTheme="minorEastAsia"/>
          <w:color w:val="auto"/>
          <w:sz w:val="20"/>
          <w:lang w:eastAsia="zh-CN"/>
        </w:rPr>
        <w:t xml:space="preserve"> </w:t>
      </w:r>
      <w:r w:rsidR="00F43B2F" w:rsidRPr="00D42E57">
        <w:rPr>
          <w:rFonts w:eastAsiaTheme="minorEastAsia" w:hint="eastAsia"/>
          <w:color w:val="auto"/>
          <w:sz w:val="20"/>
          <w:lang w:eastAsia="zh-CN"/>
        </w:rPr>
        <w:t>(</w:t>
      </w:r>
      <w:r w:rsidR="00F43B2F" w:rsidRPr="00D42E57">
        <w:rPr>
          <w:rFonts w:eastAsiaTheme="minorEastAsia"/>
          <w:color w:val="auto"/>
          <w:sz w:val="20"/>
          <w:lang w:eastAsia="zh-CN"/>
        </w:rPr>
        <w:t>11) and (13), we have</w:t>
      </w:r>
      <w:r w:rsidR="00F43B2F" w:rsidRPr="00D42E57">
        <w:rPr>
          <w:color w:val="auto"/>
          <w:sz w:val="20"/>
          <w:lang w:eastAsia="zh-CN"/>
        </w:rPr>
        <w:t>:</w:t>
      </w:r>
    </w:p>
    <w:p w14:paraId="48778809" w14:textId="77777777" w:rsidR="00F43B2F" w:rsidRPr="00D42E57" w:rsidRDefault="006E15F3" w:rsidP="00F43B2F">
      <w:pPr>
        <w:widowControl w:val="0"/>
        <w:adjustRightInd w:val="0"/>
        <w:snapToGrid w:val="0"/>
        <w:spacing w:line="480" w:lineRule="auto"/>
        <w:ind w:firstLine="210"/>
        <w:jc w:val="left"/>
        <w:rPr>
          <w:color w:val="auto"/>
        </w:rPr>
      </w:pPr>
      <w:r w:rsidRPr="008276BF">
        <w:rPr>
          <w:color w:val="auto"/>
          <w:position w:val="-30"/>
          <w:sz w:val="20"/>
          <w:highlight w:val="green"/>
        </w:rPr>
        <w:object w:dxaOrig="4890" w:dyaOrig="720" w14:anchorId="3CE22B12">
          <v:shape id="_x0000_i1243" type="#_x0000_t75" alt="" style="width:244.8pt;height:36.3pt;mso-width-percent:0;mso-height-percent:0;mso-width-percent:0;mso-height-percent:0" o:ole="">
            <v:imagedata r:id="rId405" o:title=""/>
          </v:shape>
          <o:OLEObject Type="Embed" ProgID="Equation.DSMT4" ShapeID="_x0000_i1243" DrawAspect="Content" ObjectID="_1629138254" r:id="rId406"/>
        </w:object>
      </w:r>
      <w:r w:rsidR="00F43B2F" w:rsidRPr="00D42E57">
        <w:rPr>
          <w:color w:val="auto"/>
        </w:rPr>
        <w:t>,</w:t>
      </w:r>
    </w:p>
    <w:p w14:paraId="2CAAAE24" w14:textId="3B6379F4" w:rsidR="00F43B2F" w:rsidRPr="00D42E57" w:rsidRDefault="0013010D" w:rsidP="00F43B2F">
      <w:pPr>
        <w:widowControl w:val="0"/>
        <w:adjustRightInd w:val="0"/>
        <w:snapToGrid w:val="0"/>
        <w:spacing w:before="120" w:after="120" w:line="480" w:lineRule="auto"/>
        <w:ind w:firstLine="210"/>
        <w:jc w:val="left"/>
        <w:rPr>
          <w:snapToGrid w:val="0"/>
          <w:color w:val="auto"/>
          <w:sz w:val="20"/>
          <w:lang w:eastAsia="zh-CN" w:bidi="en-US"/>
        </w:rPr>
      </w:pPr>
      <w:r w:rsidRPr="008276BF">
        <w:rPr>
          <w:color w:val="auto"/>
          <w:position w:val="-14"/>
          <w:sz w:val="20"/>
          <w:highlight w:val="green"/>
        </w:rPr>
        <w:object w:dxaOrig="2745" w:dyaOrig="435" w14:anchorId="1A04639D">
          <v:shape id="_x0000_i1244" type="#_x0000_t75" alt="" style="width:137.1pt;height:18.15pt;mso-width-percent:0;mso-height-percent:0;mso-width-percent:0;mso-height-percent:0" o:ole="">
            <v:imagedata r:id="rId407" o:title=""/>
          </v:shape>
          <o:OLEObject Type="Embed" ProgID="Equation.DSMT4" ShapeID="_x0000_i1244" DrawAspect="Content" ObjectID="_1629138255" r:id="rId408"/>
        </w:object>
      </w:r>
      <w:r w:rsidR="00F43B2F" w:rsidRPr="00D42E57">
        <w:rPr>
          <w:color w:val="auto"/>
        </w:rPr>
        <w:t>,</w:t>
      </w:r>
    </w:p>
    <w:p w14:paraId="2AE771FF" w14:textId="51FEDBB5" w:rsidR="00F43B2F" w:rsidRPr="00D42E57" w:rsidRDefault="0013010D" w:rsidP="00F43B2F">
      <w:pPr>
        <w:widowControl w:val="0"/>
        <w:adjustRightInd w:val="0"/>
        <w:snapToGrid w:val="0"/>
        <w:spacing w:before="120" w:after="120" w:line="480" w:lineRule="auto"/>
        <w:ind w:firstLine="210"/>
        <w:jc w:val="left"/>
        <w:rPr>
          <w:snapToGrid w:val="0"/>
          <w:color w:val="auto"/>
          <w:sz w:val="20"/>
          <w:lang w:eastAsia="zh-CN" w:bidi="en-US"/>
        </w:rPr>
      </w:pPr>
      <w:r w:rsidRPr="008276BF">
        <w:rPr>
          <w:color w:val="auto"/>
          <w:position w:val="-14"/>
          <w:sz w:val="20"/>
          <w:highlight w:val="green"/>
        </w:rPr>
        <w:object w:dxaOrig="2880" w:dyaOrig="435" w14:anchorId="5FB05D49">
          <v:shape id="_x0000_i1245" type="#_x0000_t75" alt="" style="width:2in;height:18.15pt;mso-width-percent:0;mso-height-percent:0;mso-width-percent:0;mso-height-percent:0" o:ole="">
            <v:imagedata r:id="rId409" o:title=""/>
          </v:shape>
          <o:OLEObject Type="Embed" ProgID="Equation.DSMT4" ShapeID="_x0000_i1245" DrawAspect="Content" ObjectID="_1629138256" r:id="rId410"/>
        </w:object>
      </w:r>
      <w:r w:rsidR="00F43B2F" w:rsidRPr="00D42E57">
        <w:rPr>
          <w:color w:val="auto"/>
        </w:rPr>
        <w:t>,</w:t>
      </w:r>
    </w:p>
    <w:p w14:paraId="0C0D1217" w14:textId="5785A1A0" w:rsidR="00F43B2F" w:rsidRPr="00D42E57" w:rsidRDefault="00D74857" w:rsidP="00F43B2F">
      <w:pPr>
        <w:widowControl w:val="0"/>
        <w:adjustRightInd w:val="0"/>
        <w:snapToGrid w:val="0"/>
        <w:spacing w:before="120" w:after="120" w:line="480" w:lineRule="auto"/>
        <w:ind w:firstLine="210"/>
        <w:jc w:val="left"/>
        <w:rPr>
          <w:color w:val="auto"/>
        </w:rPr>
      </w:pPr>
      <w:r w:rsidRPr="008276BF">
        <w:rPr>
          <w:color w:val="auto"/>
          <w:position w:val="-14"/>
          <w:sz w:val="20"/>
          <w:highlight w:val="green"/>
        </w:rPr>
        <w:object w:dxaOrig="4890" w:dyaOrig="435" w14:anchorId="36D6BFD3">
          <v:shape id="_x0000_i1246" type="#_x0000_t75" alt="" style="width:244.8pt;height:20.05pt;mso-width-percent:0;mso-height-percent:0;mso-width-percent:0;mso-height-percent:0" o:ole="">
            <v:imagedata r:id="rId411" o:title=""/>
          </v:shape>
          <o:OLEObject Type="Embed" ProgID="Equation.DSMT4" ShapeID="_x0000_i1246" DrawAspect="Content" ObjectID="_1629138257" r:id="rId412"/>
        </w:object>
      </w:r>
      <w:r w:rsidR="00F43B2F" w:rsidRPr="00D42E57">
        <w:rPr>
          <w:color w:val="auto"/>
        </w:rPr>
        <w:t>,</w:t>
      </w:r>
    </w:p>
    <w:p w14:paraId="6C7BB6A6" w14:textId="0EBDC04F" w:rsidR="00F43B2F" w:rsidRPr="00D42E57" w:rsidRDefault="00D74857" w:rsidP="00F43B2F">
      <w:pPr>
        <w:widowControl w:val="0"/>
        <w:adjustRightInd w:val="0"/>
        <w:snapToGrid w:val="0"/>
        <w:spacing w:before="120" w:after="120" w:line="480" w:lineRule="auto"/>
        <w:ind w:firstLine="210"/>
        <w:jc w:val="left"/>
        <w:rPr>
          <w:snapToGrid w:val="0"/>
          <w:color w:val="auto"/>
          <w:sz w:val="20"/>
          <w:lang w:eastAsia="zh-CN" w:bidi="en-US"/>
        </w:rPr>
      </w:pPr>
      <w:r w:rsidRPr="008276BF">
        <w:rPr>
          <w:color w:val="auto"/>
          <w:position w:val="-14"/>
          <w:sz w:val="20"/>
          <w:highlight w:val="green"/>
        </w:rPr>
        <w:object w:dxaOrig="2595" w:dyaOrig="435" w14:anchorId="2BF60222">
          <v:shape id="_x0000_i1247" type="#_x0000_t75" alt="" style="width:129.6pt;height:20.05pt;mso-width-percent:0;mso-height-percent:0;mso-width-percent:0;mso-height-percent:0" o:ole="">
            <v:imagedata r:id="rId413" o:title=""/>
          </v:shape>
          <o:OLEObject Type="Embed" ProgID="Equation.DSMT4" ShapeID="_x0000_i1247" DrawAspect="Content" ObjectID="_1629138258" r:id="rId414"/>
        </w:object>
      </w:r>
      <w:r w:rsidR="00F43B2F" w:rsidRPr="00D42E57">
        <w:rPr>
          <w:color w:val="auto"/>
        </w:rPr>
        <w:t>,</w:t>
      </w:r>
    </w:p>
    <w:p w14:paraId="2BF179D0" w14:textId="08BA9E15" w:rsidR="009824D3" w:rsidRPr="00D42E57" w:rsidRDefault="0013010D" w:rsidP="009824D3">
      <w:pPr>
        <w:widowControl w:val="0"/>
        <w:adjustRightInd w:val="0"/>
        <w:snapToGrid w:val="0"/>
        <w:spacing w:before="120" w:after="120" w:line="480" w:lineRule="auto"/>
        <w:ind w:firstLine="210"/>
        <w:jc w:val="left"/>
        <w:rPr>
          <w:snapToGrid w:val="0"/>
          <w:color w:val="auto"/>
          <w:sz w:val="20"/>
          <w:lang w:eastAsia="zh-CN" w:bidi="en-US"/>
        </w:rPr>
      </w:pPr>
      <w:r w:rsidRPr="008276BF">
        <w:rPr>
          <w:color w:val="auto"/>
          <w:position w:val="-14"/>
          <w:sz w:val="20"/>
          <w:highlight w:val="green"/>
        </w:rPr>
        <w:object w:dxaOrig="2595" w:dyaOrig="435" w14:anchorId="382A3362">
          <v:shape id="_x0000_i1248" type="#_x0000_t75" alt="" style="width:128.95pt;height:18.15pt;mso-width-percent:0;mso-height-percent:0;mso-width-percent:0;mso-height-percent:0" o:ole="">
            <v:imagedata r:id="rId415" o:title=""/>
          </v:shape>
          <o:OLEObject Type="Embed" ProgID="Equation.DSMT4" ShapeID="_x0000_i1248" DrawAspect="Content" ObjectID="_1629138259" r:id="rId416"/>
        </w:object>
      </w:r>
      <w:r w:rsidR="009824D3" w:rsidRPr="00D42E57">
        <w:rPr>
          <w:color w:val="auto"/>
        </w:rPr>
        <w:t>,</w:t>
      </w:r>
      <w:r w:rsidR="009824D3" w:rsidRPr="00D42E57">
        <w:rPr>
          <w:snapToGrid w:val="0"/>
          <w:color w:val="auto"/>
          <w:sz w:val="20"/>
          <w:lang w:eastAsia="zh-CN" w:bidi="en-US"/>
        </w:rPr>
        <w:t xml:space="preserve">     </w:t>
      </w:r>
    </w:p>
    <w:p w14:paraId="5FB4803C" w14:textId="4550D3BF" w:rsidR="00F43B2F" w:rsidRPr="00D42E57" w:rsidRDefault="0013010D" w:rsidP="00F43B2F">
      <w:pPr>
        <w:widowControl w:val="0"/>
        <w:adjustRightInd w:val="0"/>
        <w:snapToGrid w:val="0"/>
        <w:spacing w:before="120" w:after="120" w:line="480" w:lineRule="auto"/>
        <w:ind w:firstLine="210"/>
        <w:jc w:val="left"/>
        <w:rPr>
          <w:color w:val="auto"/>
        </w:rPr>
      </w:pPr>
      <w:r w:rsidRPr="008276BF">
        <w:rPr>
          <w:color w:val="auto"/>
          <w:position w:val="-14"/>
          <w:highlight w:val="green"/>
        </w:rPr>
        <w:object w:dxaOrig="4185" w:dyaOrig="435" w14:anchorId="58F2A893">
          <v:shape id="_x0000_i1249" type="#_x0000_t75" alt="" style="width:206pt;height:19.4pt;mso-width-percent:0;mso-height-percent:0;mso-width-percent:0;mso-height-percent:0" o:ole="">
            <v:imagedata r:id="rId417" o:title=""/>
          </v:shape>
          <o:OLEObject Type="Embed" ProgID="Equation.DSMT4" ShapeID="_x0000_i1249" DrawAspect="Content" ObjectID="_1629138260" r:id="rId418"/>
        </w:object>
      </w:r>
      <w:r w:rsidR="00F43B2F" w:rsidRPr="00D42E57">
        <w:rPr>
          <w:color w:val="auto"/>
        </w:rPr>
        <w:t>,</w:t>
      </w:r>
    </w:p>
    <w:p w14:paraId="2AA87516" w14:textId="77777777" w:rsidR="00F43B2F" w:rsidRPr="00D42E57" w:rsidRDefault="00F43B2F" w:rsidP="00F43B2F">
      <w:pPr>
        <w:widowControl w:val="0"/>
        <w:adjustRightInd w:val="0"/>
        <w:snapToGrid w:val="0"/>
        <w:spacing w:before="120" w:after="120" w:line="480" w:lineRule="auto"/>
        <w:ind w:firstLineChars="100" w:firstLine="200"/>
        <w:jc w:val="left"/>
        <w:rPr>
          <w:color w:val="auto"/>
          <w:sz w:val="20"/>
        </w:rPr>
      </w:pPr>
      <w:r w:rsidRPr="00D42E57">
        <w:rPr>
          <w:color w:val="auto"/>
          <w:sz w:val="20"/>
        </w:rPr>
        <w:t>and</w:t>
      </w:r>
    </w:p>
    <w:p w14:paraId="1BA08710" w14:textId="77777777" w:rsidR="00F43B2F" w:rsidRPr="00D42E57" w:rsidRDefault="006E15F3" w:rsidP="00F43B2F">
      <w:pPr>
        <w:widowControl w:val="0"/>
        <w:adjustRightInd w:val="0"/>
        <w:snapToGrid w:val="0"/>
        <w:spacing w:before="120" w:after="120" w:line="480" w:lineRule="auto"/>
        <w:ind w:firstLine="210"/>
        <w:jc w:val="left"/>
        <w:rPr>
          <w:color w:val="auto"/>
        </w:rPr>
      </w:pPr>
      <w:r w:rsidRPr="008276BF">
        <w:rPr>
          <w:color w:val="auto"/>
          <w:position w:val="-34"/>
          <w:highlight w:val="green"/>
        </w:rPr>
        <w:object w:dxaOrig="4185" w:dyaOrig="720" w14:anchorId="79FA9294">
          <v:shape id="_x0000_i1250" type="#_x0000_t75" alt="" style="width:209.1pt;height:36.3pt;mso-width-percent:0;mso-height-percent:0;mso-width-percent:0;mso-height-percent:0" o:ole="">
            <v:imagedata r:id="rId419" o:title=""/>
          </v:shape>
          <o:OLEObject Type="Embed" ProgID="Equation.DSMT4" ShapeID="_x0000_i1250" DrawAspect="Content" ObjectID="_1629138261" r:id="rId420"/>
        </w:object>
      </w:r>
      <w:r w:rsidR="00F43B2F" w:rsidRPr="00D42E57">
        <w:rPr>
          <w:color w:val="auto"/>
        </w:rPr>
        <w:t>.</w:t>
      </w:r>
    </w:p>
    <w:p w14:paraId="786A41E2" w14:textId="76071771" w:rsidR="00F43B2F" w:rsidRPr="00D42E57" w:rsidRDefault="00F43B2F" w:rsidP="00F43B2F">
      <w:pPr>
        <w:widowControl w:val="0"/>
        <w:adjustRightInd w:val="0"/>
        <w:snapToGrid w:val="0"/>
        <w:spacing w:before="120" w:after="120" w:line="480" w:lineRule="auto"/>
        <w:ind w:right="480" w:firstLineChars="100" w:firstLine="200"/>
        <w:rPr>
          <w:snapToGrid w:val="0"/>
          <w:color w:val="auto"/>
          <w:sz w:val="20"/>
          <w:lang w:eastAsia="zh-CN" w:bidi="en-US"/>
        </w:rPr>
      </w:pPr>
      <w:r w:rsidRPr="00D42E57">
        <w:rPr>
          <w:color w:val="auto"/>
          <w:sz w:val="20"/>
          <w:lang w:eastAsia="zh-CN"/>
        </w:rPr>
        <w:t xml:space="preserve">Thus, </w:t>
      </w:r>
      <w:del w:id="214" w:author="Gaohong" w:date="2019-09-04T21:01:00Z">
        <w:r w:rsidR="00B67496" w:rsidDel="00D31EC0">
          <w:rPr>
            <w:color w:val="auto"/>
            <w:position w:val="-12"/>
          </w:rPr>
          <w:pict w14:anchorId="29FA3B6D">
            <v:shape id="_x0000_i1251" type="#_x0000_t75" alt="" style="width:101.45pt;height:14.4pt;mso-width-percent:0;mso-height-percent:0;mso-width-percent:0;mso-height-percent:0">
              <v:imagedata r:id="rId71" o:title=""/>
            </v:shape>
          </w:pict>
        </w:r>
      </w:del>
      <w:ins w:id="215" w:author="Gaohong" w:date="2019-09-04T21:01:00Z">
        <w:r w:rsidR="00D31EC0" w:rsidRPr="0065066F">
          <w:rPr>
            <w:color w:val="auto"/>
            <w:position w:val="-12"/>
          </w:rPr>
          <w:object w:dxaOrig="2055" w:dyaOrig="345" w14:anchorId="049B2870">
            <v:shape id="_x0000_i1440" type="#_x0000_t75" style="width:101.45pt;height:14.4pt" o:ole="">
              <v:imagedata r:id="rId71" o:title=""/>
            </v:shape>
            <o:OLEObject Type="Embed" ProgID="Equation.DSMT4" ShapeID="_x0000_i1440" DrawAspect="Content" ObjectID="_1629138262" r:id="rId421"/>
          </w:object>
        </w:r>
      </w:ins>
      <w:del w:id="216" w:author="Gaohong" w:date="2019-09-04T21:01:00Z">
        <w:r w:rsidRPr="00D42E57" w:rsidDel="00D31EC0">
          <w:rPr>
            <w:color w:val="auto"/>
          </w:rPr>
          <w:delText xml:space="preserve"> </w:delText>
        </w:r>
      </w:del>
      <w:r w:rsidRPr="00D42E57">
        <w:rPr>
          <w:color w:val="auto"/>
          <w:sz w:val="20"/>
        </w:rPr>
        <w:t>and</w:t>
      </w:r>
      <w:del w:id="217" w:author="Gaohong" w:date="2019-09-04T21:01:00Z">
        <w:r w:rsidRPr="00D42E57" w:rsidDel="00D31EC0">
          <w:rPr>
            <w:color w:val="auto"/>
          </w:rPr>
          <w:delText xml:space="preserve"> </w:delText>
        </w:r>
        <w:r w:rsidR="00B67496" w:rsidDel="00D31EC0">
          <w:rPr>
            <w:color w:val="auto"/>
            <w:position w:val="-10"/>
          </w:rPr>
          <w:pict w14:anchorId="0F7F8693">
            <v:shape id="_x0000_i1252" type="#_x0000_t75" alt="" style="width:78.9pt;height:14.4pt;mso-width-percent:0;mso-height-percent:0;mso-width-percent:0;mso-height-percent:0">
              <v:imagedata r:id="rId73" o:title=""/>
            </v:shape>
          </w:pict>
        </w:r>
      </w:del>
      <w:ins w:id="218" w:author="Gaohong" w:date="2019-09-04T21:01:00Z">
        <w:r w:rsidR="00D31EC0" w:rsidRPr="0065066F">
          <w:rPr>
            <w:color w:val="auto"/>
            <w:position w:val="-10"/>
          </w:rPr>
          <w:object w:dxaOrig="1635" w:dyaOrig="300" w14:anchorId="5FE52D48">
            <v:shape id="_x0000_i1442" type="#_x0000_t75" style="width:78.9pt;height:14.4pt" o:ole="">
              <v:imagedata r:id="rId73" o:title=""/>
            </v:shape>
            <o:OLEObject Type="Embed" ProgID="Equation.DSMT4" ShapeID="_x0000_i1442" DrawAspect="Content" ObjectID="_1629138263" r:id="rId422"/>
          </w:object>
        </w:r>
      </w:ins>
      <w:r w:rsidRPr="00D42E57">
        <w:rPr>
          <w:color w:val="auto"/>
        </w:rPr>
        <w:t>.</w:t>
      </w:r>
      <w:r w:rsidR="009824D3" w:rsidRPr="00D42E57">
        <w:rPr>
          <w:snapToGrid w:val="0"/>
          <w:color w:val="auto"/>
          <w:sz w:val="20"/>
          <w:lang w:eastAsia="zh-CN" w:bidi="en-US"/>
        </w:rPr>
        <w:t xml:space="preserve"> </w:t>
      </w:r>
    </w:p>
    <w:p w14:paraId="1F6E6979" w14:textId="77777777" w:rsidR="00F43B2F" w:rsidRPr="00D42E57" w:rsidRDefault="00F43B2F" w:rsidP="00F43B2F">
      <w:pPr>
        <w:widowControl w:val="0"/>
        <w:adjustRightInd w:val="0"/>
        <w:snapToGrid w:val="0"/>
        <w:spacing w:before="120" w:after="120" w:line="480" w:lineRule="auto"/>
        <w:ind w:right="480" w:firstLineChars="100" w:firstLine="200"/>
        <w:rPr>
          <w:color w:val="auto"/>
          <w:sz w:val="20"/>
          <w:lang w:eastAsia="zh-CN"/>
        </w:rPr>
      </w:pPr>
      <w:r w:rsidRPr="00D42E57">
        <w:rPr>
          <w:color w:val="auto"/>
          <w:sz w:val="20"/>
          <w:lang w:eastAsia="zh-CN"/>
        </w:rPr>
        <w:t>Thus, the proofs of Equations (17) and (18) are completed.</w:t>
      </w:r>
    </w:p>
    <w:p w14:paraId="69D10FDC" w14:textId="125FB36F" w:rsidR="00F43B2F" w:rsidRPr="00D42E57" w:rsidRDefault="009824D3" w:rsidP="00F43B2F">
      <w:pPr>
        <w:widowControl w:val="0"/>
        <w:adjustRightInd w:val="0"/>
        <w:snapToGrid w:val="0"/>
        <w:spacing w:before="120" w:after="120" w:line="480" w:lineRule="auto"/>
        <w:ind w:right="480" w:firstLineChars="100" w:firstLine="200"/>
        <w:rPr>
          <w:rFonts w:eastAsiaTheme="minorEastAsia"/>
          <w:color w:val="auto"/>
          <w:sz w:val="20"/>
          <w:lang w:eastAsia="zh-CN"/>
        </w:rPr>
      </w:pPr>
      <w:r w:rsidRPr="00D42E57">
        <w:rPr>
          <w:rFonts w:eastAsiaTheme="minorEastAsia"/>
          <w:color w:val="auto"/>
          <w:sz w:val="20"/>
          <w:lang w:eastAsia="zh-CN"/>
        </w:rPr>
        <w:t>According to</w:t>
      </w:r>
      <w:r w:rsidR="00F43B2F" w:rsidRPr="00D42E57">
        <w:rPr>
          <w:rFonts w:eastAsiaTheme="minorEastAsia"/>
          <w:color w:val="auto"/>
          <w:sz w:val="20"/>
          <w:lang w:eastAsia="zh-CN"/>
        </w:rPr>
        <w:t xml:space="preserve"> (12) and (14), we have</w:t>
      </w:r>
      <w:r w:rsidR="00F43B2F" w:rsidRPr="00D42E57">
        <w:rPr>
          <w:color w:val="auto"/>
          <w:sz w:val="20"/>
          <w:lang w:eastAsia="zh-CN"/>
        </w:rPr>
        <w:t>:</w:t>
      </w:r>
    </w:p>
    <w:p w14:paraId="145A6103" w14:textId="32EA7061" w:rsidR="00F43B2F" w:rsidRPr="00D42E57" w:rsidRDefault="0013010D" w:rsidP="00F43B2F">
      <w:pPr>
        <w:widowControl w:val="0"/>
        <w:adjustRightInd w:val="0"/>
        <w:snapToGrid w:val="0"/>
        <w:spacing w:before="120" w:after="120" w:line="480" w:lineRule="auto"/>
        <w:ind w:firstLine="210"/>
        <w:jc w:val="left"/>
        <w:rPr>
          <w:snapToGrid w:val="0"/>
          <w:color w:val="auto"/>
          <w:sz w:val="20"/>
          <w:lang w:eastAsia="zh-CN" w:bidi="en-US"/>
        </w:rPr>
      </w:pPr>
      <w:r w:rsidRPr="008276BF">
        <w:rPr>
          <w:color w:val="auto"/>
          <w:position w:val="-14"/>
          <w:sz w:val="20"/>
          <w:highlight w:val="green"/>
        </w:rPr>
        <w:object w:dxaOrig="2745" w:dyaOrig="435" w14:anchorId="6B9FC005">
          <v:shape id="_x0000_i1253" type="#_x0000_t75" alt="" style="width:138.35pt;height:19.4pt;mso-width-percent:0;mso-height-percent:0;mso-width-percent:0;mso-height-percent:0" o:ole="">
            <v:imagedata r:id="rId423" o:title=""/>
          </v:shape>
          <o:OLEObject Type="Embed" ProgID="Equation.DSMT4" ShapeID="_x0000_i1253" DrawAspect="Content" ObjectID="_1629138264" r:id="rId424"/>
        </w:object>
      </w:r>
      <w:r w:rsidR="00F43B2F" w:rsidRPr="00D42E57">
        <w:rPr>
          <w:color w:val="auto"/>
        </w:rPr>
        <w:t>,</w:t>
      </w:r>
    </w:p>
    <w:p w14:paraId="6A486DC1" w14:textId="3229DFCB" w:rsidR="00F43B2F" w:rsidRPr="00D42E57" w:rsidRDefault="0013010D" w:rsidP="00F43B2F">
      <w:pPr>
        <w:widowControl w:val="0"/>
        <w:adjustRightInd w:val="0"/>
        <w:snapToGrid w:val="0"/>
        <w:spacing w:before="120" w:after="120" w:line="480" w:lineRule="auto"/>
        <w:ind w:firstLine="210"/>
        <w:jc w:val="left"/>
        <w:rPr>
          <w:snapToGrid w:val="0"/>
          <w:color w:val="auto"/>
          <w:sz w:val="20"/>
          <w:lang w:eastAsia="zh-CN" w:bidi="en-US"/>
        </w:rPr>
      </w:pPr>
      <w:r w:rsidRPr="008276BF">
        <w:rPr>
          <w:color w:val="auto"/>
          <w:position w:val="-14"/>
          <w:highlight w:val="green"/>
        </w:rPr>
        <w:object w:dxaOrig="2730" w:dyaOrig="435" w14:anchorId="2AC870D8">
          <v:shape id="_x0000_i1254" type="#_x0000_t75" alt="" style="width:135.85pt;height:17.55pt;mso-width-percent:0;mso-height-percent:0;mso-width-percent:0;mso-height-percent:0" o:ole="">
            <v:imagedata r:id="rId425" o:title=""/>
          </v:shape>
          <o:OLEObject Type="Embed" ProgID="Equation.DSMT4" ShapeID="_x0000_i1254" DrawAspect="Content" ObjectID="_1629138265" r:id="rId426"/>
        </w:object>
      </w:r>
      <w:r w:rsidR="00F43B2F" w:rsidRPr="00D42E57">
        <w:rPr>
          <w:color w:val="auto"/>
        </w:rPr>
        <w:t>,</w:t>
      </w:r>
    </w:p>
    <w:p w14:paraId="161001D5" w14:textId="75A40E34" w:rsidR="009824D3" w:rsidRPr="00D42E57" w:rsidRDefault="0013010D" w:rsidP="009824D3">
      <w:pPr>
        <w:widowControl w:val="0"/>
        <w:adjustRightInd w:val="0"/>
        <w:snapToGrid w:val="0"/>
        <w:spacing w:before="120" w:after="120" w:line="480" w:lineRule="auto"/>
        <w:ind w:firstLine="210"/>
        <w:jc w:val="left"/>
        <w:rPr>
          <w:snapToGrid w:val="0"/>
          <w:color w:val="auto"/>
          <w:sz w:val="20"/>
          <w:lang w:eastAsia="zh-CN" w:bidi="en-US"/>
        </w:rPr>
      </w:pPr>
      <w:r w:rsidRPr="008276BF">
        <w:rPr>
          <w:color w:val="auto"/>
          <w:position w:val="-14"/>
          <w:sz w:val="20"/>
          <w:highlight w:val="green"/>
        </w:rPr>
        <w:object w:dxaOrig="4755" w:dyaOrig="435" w14:anchorId="4FBE34B6">
          <v:shape id="_x0000_i1255" type="#_x0000_t75" alt="" style="width:237.9pt;height:20.05pt;mso-width-percent:0;mso-height-percent:0;mso-width-percent:0;mso-height-percent:0" o:ole="">
            <v:imagedata r:id="rId427" o:title=""/>
          </v:shape>
          <o:OLEObject Type="Embed" ProgID="Equation.DSMT4" ShapeID="_x0000_i1255" DrawAspect="Content" ObjectID="_1629138266" r:id="rId428"/>
        </w:object>
      </w:r>
      <w:r w:rsidR="009824D3" w:rsidRPr="00D42E57">
        <w:rPr>
          <w:color w:val="auto"/>
        </w:rPr>
        <w:t>,</w:t>
      </w:r>
      <w:r w:rsidR="009824D3" w:rsidRPr="00D42E57">
        <w:rPr>
          <w:snapToGrid w:val="0"/>
          <w:color w:val="auto"/>
          <w:sz w:val="20"/>
          <w:lang w:eastAsia="zh-CN" w:bidi="en-US"/>
        </w:rPr>
        <w:t xml:space="preserve">           </w:t>
      </w:r>
    </w:p>
    <w:p w14:paraId="6DC407D9" w14:textId="2D7D3F00" w:rsidR="00F43B2F" w:rsidRPr="00D42E57" w:rsidRDefault="00F43B2F" w:rsidP="00F43B2F">
      <w:pPr>
        <w:widowControl w:val="0"/>
        <w:adjustRightInd w:val="0"/>
        <w:snapToGrid w:val="0"/>
        <w:spacing w:before="120" w:after="120" w:line="480" w:lineRule="auto"/>
        <w:ind w:firstLineChars="50" w:firstLine="100"/>
        <w:jc w:val="left"/>
        <w:rPr>
          <w:color w:val="auto"/>
          <w:sz w:val="20"/>
          <w:szCs w:val="15"/>
        </w:rPr>
      </w:pPr>
      <w:r w:rsidRPr="00D42E57">
        <w:rPr>
          <w:color w:val="auto"/>
          <w:sz w:val="20"/>
          <w:szCs w:val="15"/>
        </w:rPr>
        <w:t>and</w:t>
      </w:r>
    </w:p>
    <w:p w14:paraId="146E1116" w14:textId="38E69D4C" w:rsidR="00F43B2F" w:rsidRPr="00D42E57" w:rsidRDefault="006E15F3" w:rsidP="00F43B2F">
      <w:pPr>
        <w:widowControl w:val="0"/>
        <w:adjustRightInd w:val="0"/>
        <w:snapToGrid w:val="0"/>
        <w:spacing w:before="120" w:after="120" w:line="480" w:lineRule="auto"/>
        <w:ind w:firstLineChars="50" w:firstLine="120"/>
        <w:jc w:val="left"/>
        <w:rPr>
          <w:color w:val="auto"/>
        </w:rPr>
      </w:pPr>
      <w:r w:rsidRPr="008276BF">
        <w:rPr>
          <w:color w:val="auto"/>
          <w:position w:val="-34"/>
          <w:highlight w:val="green"/>
        </w:rPr>
        <w:object w:dxaOrig="4905" w:dyaOrig="720" w14:anchorId="4319742A">
          <v:shape id="_x0000_i1256" type="#_x0000_t75" alt="" style="width:245.45pt;height:36.3pt;mso-width-percent:0;mso-height-percent:0;mso-width-percent:0;mso-height-percent:0" o:ole="">
            <v:imagedata r:id="rId429" o:title=""/>
          </v:shape>
          <o:OLEObject Type="Embed" ProgID="Equation.DSMT4" ShapeID="_x0000_i1256" DrawAspect="Content" ObjectID="_1629138267" r:id="rId430"/>
        </w:object>
      </w:r>
      <w:r w:rsidR="00F43B2F" w:rsidRPr="00D42E57">
        <w:rPr>
          <w:color w:val="auto"/>
        </w:rPr>
        <w:t>.</w:t>
      </w:r>
    </w:p>
    <w:p w14:paraId="5D923934" w14:textId="7E75C7B8" w:rsidR="00F43B2F" w:rsidRPr="00D42E57" w:rsidRDefault="00F43B2F" w:rsidP="00F43B2F">
      <w:pPr>
        <w:widowControl w:val="0"/>
        <w:adjustRightInd w:val="0"/>
        <w:snapToGrid w:val="0"/>
        <w:spacing w:before="120" w:after="120" w:line="480" w:lineRule="auto"/>
        <w:ind w:firstLineChars="50" w:firstLine="100"/>
        <w:jc w:val="left"/>
        <w:rPr>
          <w:color w:val="auto"/>
        </w:rPr>
      </w:pPr>
      <w:r w:rsidRPr="00D42E57">
        <w:rPr>
          <w:rFonts w:eastAsiaTheme="minorEastAsia" w:hint="eastAsia"/>
          <w:color w:val="auto"/>
          <w:sz w:val="20"/>
          <w:szCs w:val="15"/>
          <w:lang w:eastAsia="zh-CN"/>
        </w:rPr>
        <w:t>T</w:t>
      </w:r>
      <w:r w:rsidRPr="00D42E57">
        <w:rPr>
          <w:rFonts w:eastAsiaTheme="minorEastAsia"/>
          <w:color w:val="auto"/>
          <w:sz w:val="20"/>
          <w:szCs w:val="15"/>
          <w:lang w:eastAsia="zh-CN"/>
        </w:rPr>
        <w:t>hen,</w:t>
      </w:r>
      <w:del w:id="219" w:author="Gaohong" w:date="2019-09-04T21:01:00Z">
        <w:r w:rsidRPr="00D42E57" w:rsidDel="00D31EC0">
          <w:rPr>
            <w:rFonts w:eastAsiaTheme="minorEastAsia" w:hint="eastAsia"/>
            <w:color w:val="auto"/>
            <w:sz w:val="20"/>
            <w:szCs w:val="15"/>
            <w:lang w:eastAsia="zh-CN"/>
          </w:rPr>
          <w:delText xml:space="preserve"> </w:delText>
        </w:r>
        <w:r w:rsidR="00B67496" w:rsidDel="00D31EC0">
          <w:rPr>
            <w:color w:val="auto"/>
            <w:position w:val="-14"/>
            <w:sz w:val="20"/>
          </w:rPr>
          <w:pict w14:anchorId="4C42FAC0">
            <v:shape id="_x0000_i1257" type="#_x0000_t75" alt="" style="width:93.9pt;height:17.55pt;mso-width-percent:0;mso-height-percent:0;mso-width-percent:0;mso-height-percent:0">
              <v:imagedata r:id="rId75" o:title=""/>
            </v:shape>
          </w:pict>
        </w:r>
      </w:del>
      <w:ins w:id="220" w:author="Gaohong" w:date="2019-09-04T21:02:00Z">
        <w:r w:rsidR="00D31EC0" w:rsidRPr="0065066F">
          <w:rPr>
            <w:color w:val="auto"/>
            <w:position w:val="-14"/>
          </w:rPr>
          <w:object w:dxaOrig="1875" w:dyaOrig="360" w14:anchorId="338ED7F0">
            <v:shape id="_x0000_i1446" type="#_x0000_t75" style="width:93.9pt;height:17.55pt" o:ole="">
              <v:imagedata r:id="rId75" o:title=""/>
            </v:shape>
            <o:OLEObject Type="Embed" ProgID="Equation.DSMT4" ShapeID="_x0000_i1446" DrawAspect="Content" ObjectID="_1629138268" r:id="rId431"/>
          </w:object>
        </w:r>
      </w:ins>
      <w:r w:rsidRPr="00D42E57">
        <w:rPr>
          <w:color w:val="auto"/>
        </w:rPr>
        <w:t>.</w:t>
      </w:r>
    </w:p>
    <w:p w14:paraId="4DA97348" w14:textId="77777777" w:rsidR="00F43B2F" w:rsidRPr="00D42E57" w:rsidRDefault="00F43B2F" w:rsidP="00F43B2F">
      <w:pPr>
        <w:widowControl w:val="0"/>
        <w:adjustRightInd w:val="0"/>
        <w:snapToGrid w:val="0"/>
        <w:spacing w:line="480" w:lineRule="auto"/>
        <w:ind w:firstLineChars="50" w:firstLine="100"/>
        <w:rPr>
          <w:color w:val="auto"/>
          <w:sz w:val="20"/>
          <w:lang w:eastAsia="zh-CN"/>
        </w:rPr>
      </w:pPr>
      <w:r w:rsidRPr="00D42E57">
        <w:rPr>
          <w:color w:val="auto"/>
          <w:sz w:val="20"/>
          <w:lang w:eastAsia="zh-CN"/>
        </w:rPr>
        <w:t>Therefore,</w:t>
      </w:r>
    </w:p>
    <w:p w14:paraId="78B86081" w14:textId="29D548CC" w:rsidR="00F43B2F" w:rsidRPr="00D42E57" w:rsidRDefault="0013010D" w:rsidP="00F43B2F">
      <w:pPr>
        <w:widowControl w:val="0"/>
        <w:adjustRightInd w:val="0"/>
        <w:snapToGrid w:val="0"/>
        <w:spacing w:line="480" w:lineRule="auto"/>
        <w:ind w:firstLineChars="50" w:firstLine="100"/>
        <w:rPr>
          <w:color w:val="auto"/>
        </w:rPr>
      </w:pPr>
      <w:r w:rsidRPr="008276BF">
        <w:rPr>
          <w:color w:val="auto"/>
          <w:position w:val="-14"/>
          <w:sz w:val="20"/>
          <w:highlight w:val="green"/>
        </w:rPr>
        <w:object w:dxaOrig="2595" w:dyaOrig="435" w14:anchorId="69DFCD7E">
          <v:shape id="_x0000_i1258" type="#_x0000_t75" alt="" style="width:129.6pt;height:18.15pt;mso-width-percent:0;mso-height-percent:0;mso-width-percent:0;mso-height-percent:0" o:ole="">
            <v:imagedata r:id="rId432" o:title=""/>
          </v:shape>
          <o:OLEObject Type="Embed" ProgID="Equation.DSMT4" ShapeID="_x0000_i1258" DrawAspect="Content" ObjectID="_1629138269" r:id="rId433"/>
        </w:object>
      </w:r>
      <w:r w:rsidR="00F43B2F" w:rsidRPr="00D42E57">
        <w:rPr>
          <w:color w:val="auto"/>
        </w:rPr>
        <w:t>,</w:t>
      </w:r>
    </w:p>
    <w:p w14:paraId="0EF4FEC4" w14:textId="77777777" w:rsidR="00D31EC0" w:rsidRDefault="0013010D" w:rsidP="009824D3">
      <w:pPr>
        <w:widowControl w:val="0"/>
        <w:adjustRightInd w:val="0"/>
        <w:snapToGrid w:val="0"/>
        <w:spacing w:line="480" w:lineRule="auto"/>
        <w:ind w:firstLineChars="50" w:firstLine="100"/>
        <w:rPr>
          <w:ins w:id="221" w:author="Gaohong" w:date="2019-09-04T21:03:00Z"/>
          <w:color w:val="auto"/>
          <w:sz w:val="20"/>
        </w:rPr>
      </w:pPr>
      <w:r w:rsidRPr="008276BF">
        <w:rPr>
          <w:color w:val="auto"/>
          <w:position w:val="-14"/>
          <w:sz w:val="20"/>
          <w:highlight w:val="green"/>
        </w:rPr>
        <w:object w:dxaOrig="2595" w:dyaOrig="435" w14:anchorId="7C8939A8">
          <v:shape id="_x0000_i1259" type="#_x0000_t75" alt="" style="width:129.6pt;height:19.4pt;mso-width-percent:0;mso-height-percent:0;mso-width-percent:0;mso-height-percent:0" o:ole="">
            <v:imagedata r:id="rId434" o:title=""/>
          </v:shape>
          <o:OLEObject Type="Embed" ProgID="Equation.DSMT4" ShapeID="_x0000_i1259" DrawAspect="Content" ObjectID="_1629138270" r:id="rId435"/>
        </w:object>
      </w:r>
    </w:p>
    <w:p w14:paraId="10DC2454" w14:textId="01FAD61E" w:rsidR="009824D3" w:rsidRPr="00D42E57" w:rsidRDefault="009824D3" w:rsidP="009824D3">
      <w:pPr>
        <w:widowControl w:val="0"/>
        <w:adjustRightInd w:val="0"/>
        <w:snapToGrid w:val="0"/>
        <w:spacing w:line="480" w:lineRule="auto"/>
        <w:ind w:firstLineChars="50" w:firstLine="100"/>
        <w:rPr>
          <w:color w:val="auto"/>
          <w:sz w:val="20"/>
          <w:lang w:eastAsia="zh-CN"/>
        </w:rPr>
      </w:pPr>
      <w:r w:rsidRPr="00D42E57">
        <w:rPr>
          <w:color w:val="auto"/>
          <w:sz w:val="20"/>
          <w:lang w:eastAsia="zh-CN"/>
        </w:rPr>
        <w:lastRenderedPageBreak/>
        <w:t xml:space="preserve">Thereafter, </w:t>
      </w:r>
    </w:p>
    <w:p w14:paraId="465DE98C" w14:textId="4A701E3D" w:rsidR="00F43B2F" w:rsidRPr="00D42E57" w:rsidRDefault="0013010D" w:rsidP="00F43B2F">
      <w:pPr>
        <w:widowControl w:val="0"/>
        <w:adjustRightInd w:val="0"/>
        <w:snapToGrid w:val="0"/>
        <w:spacing w:line="480" w:lineRule="auto"/>
        <w:ind w:firstLineChars="50" w:firstLine="100"/>
        <w:rPr>
          <w:color w:val="auto"/>
        </w:rPr>
      </w:pPr>
      <w:r w:rsidRPr="008276BF">
        <w:rPr>
          <w:color w:val="auto"/>
          <w:position w:val="-14"/>
          <w:sz w:val="20"/>
          <w:highlight w:val="green"/>
        </w:rPr>
        <w:object w:dxaOrig="3465" w:dyaOrig="435" w14:anchorId="3FBFD19E">
          <v:shape id="_x0000_i1260" type="#_x0000_t75" alt="" style="width:173.45pt;height:20.05pt;mso-width-percent:0;mso-height-percent:0;mso-width-percent:0;mso-height-percent:0" o:ole="">
            <v:imagedata r:id="rId436" o:title=""/>
          </v:shape>
          <o:OLEObject Type="Embed" ProgID="Equation.DSMT4" ShapeID="_x0000_i1260" DrawAspect="Content" ObjectID="_1629138271" r:id="rId437"/>
        </w:object>
      </w:r>
      <w:r w:rsidR="00F43B2F" w:rsidRPr="00D42E57">
        <w:rPr>
          <w:color w:val="auto"/>
        </w:rPr>
        <w:t>,</w:t>
      </w:r>
    </w:p>
    <w:p w14:paraId="1BD56DF0" w14:textId="77777777" w:rsidR="00F43B2F" w:rsidRPr="00956714" w:rsidRDefault="00F43B2F" w:rsidP="00F43B2F">
      <w:pPr>
        <w:widowControl w:val="0"/>
        <w:adjustRightInd w:val="0"/>
        <w:snapToGrid w:val="0"/>
        <w:spacing w:line="480" w:lineRule="auto"/>
        <w:ind w:firstLineChars="50" w:firstLine="100"/>
        <w:rPr>
          <w:rFonts w:eastAsiaTheme="minorEastAsia"/>
          <w:color w:val="auto"/>
          <w:sz w:val="20"/>
          <w:lang w:eastAsia="zh-CN"/>
        </w:rPr>
      </w:pPr>
      <w:r w:rsidRPr="00956714">
        <w:rPr>
          <w:rFonts w:eastAsiaTheme="minorEastAsia"/>
          <w:color w:val="auto"/>
          <w:sz w:val="20"/>
          <w:lang w:eastAsia="zh-CN"/>
        </w:rPr>
        <w:t>and</w:t>
      </w:r>
    </w:p>
    <w:p w14:paraId="65E74E00" w14:textId="77777777" w:rsidR="00F43B2F" w:rsidRPr="00D42E57" w:rsidRDefault="006E15F3" w:rsidP="00F43B2F">
      <w:pPr>
        <w:widowControl w:val="0"/>
        <w:adjustRightInd w:val="0"/>
        <w:snapToGrid w:val="0"/>
        <w:spacing w:line="480" w:lineRule="auto"/>
        <w:ind w:firstLineChars="50" w:firstLine="100"/>
        <w:rPr>
          <w:color w:val="auto"/>
          <w:sz w:val="20"/>
        </w:rPr>
      </w:pPr>
      <w:r w:rsidRPr="008276BF">
        <w:rPr>
          <w:color w:val="auto"/>
          <w:position w:val="-34"/>
          <w:sz w:val="20"/>
          <w:highlight w:val="green"/>
        </w:rPr>
        <w:object w:dxaOrig="4320" w:dyaOrig="720" w14:anchorId="7BE5C9FF">
          <v:shape id="_x0000_i1261" type="#_x0000_t75" alt="" style="width:3in;height:36.3pt;mso-width-percent:0;mso-height-percent:0;mso-width-percent:0;mso-height-percent:0" o:ole="">
            <v:imagedata r:id="rId438" o:title=""/>
          </v:shape>
          <o:OLEObject Type="Embed" ProgID="Equation.DSMT4" ShapeID="_x0000_i1261" DrawAspect="Content" ObjectID="_1629138272" r:id="rId439"/>
        </w:object>
      </w:r>
    </w:p>
    <w:p w14:paraId="75A85094" w14:textId="28CE7925" w:rsidR="00F43B2F" w:rsidRPr="00D42E57" w:rsidRDefault="00F43B2F" w:rsidP="00F43B2F">
      <w:pPr>
        <w:widowControl w:val="0"/>
        <w:adjustRightInd w:val="0"/>
        <w:snapToGrid w:val="0"/>
        <w:spacing w:before="120" w:after="120" w:line="480" w:lineRule="auto"/>
        <w:ind w:firstLineChars="50" w:firstLine="100"/>
        <w:jc w:val="left"/>
        <w:rPr>
          <w:color w:val="auto"/>
        </w:rPr>
      </w:pPr>
      <w:r w:rsidRPr="00D42E57">
        <w:rPr>
          <w:rFonts w:eastAsiaTheme="minorEastAsia" w:hint="eastAsia"/>
          <w:color w:val="auto"/>
          <w:sz w:val="20"/>
          <w:szCs w:val="15"/>
          <w:lang w:eastAsia="zh-CN"/>
        </w:rPr>
        <w:t>T</w:t>
      </w:r>
      <w:r w:rsidRPr="00D42E57">
        <w:rPr>
          <w:rFonts w:eastAsiaTheme="minorEastAsia"/>
          <w:color w:val="auto"/>
          <w:sz w:val="20"/>
          <w:szCs w:val="15"/>
          <w:lang w:eastAsia="zh-CN"/>
        </w:rPr>
        <w:t>hen,</w:t>
      </w:r>
      <w:del w:id="222" w:author="Gaohong" w:date="2019-09-04T21:03:00Z">
        <w:r w:rsidRPr="00D42E57" w:rsidDel="00D31EC0">
          <w:rPr>
            <w:rFonts w:eastAsiaTheme="minorEastAsia" w:hint="eastAsia"/>
            <w:color w:val="auto"/>
            <w:sz w:val="20"/>
            <w:szCs w:val="15"/>
            <w:lang w:eastAsia="zh-CN"/>
          </w:rPr>
          <w:delText xml:space="preserve"> </w:delText>
        </w:r>
        <w:r w:rsidR="00B67496" w:rsidDel="00D31EC0">
          <w:rPr>
            <w:color w:val="auto"/>
            <w:position w:val="-6"/>
          </w:rPr>
          <w:pict w14:anchorId="57D26882">
            <v:shape id="_x0000_i1262" type="#_x0000_t75" alt="" style="width:65.1pt;height:14.4pt;mso-width-percent:0;mso-height-percent:0;mso-width-percent:0;mso-height-percent:0">
              <v:imagedata r:id="rId77" o:title=""/>
            </v:shape>
          </w:pict>
        </w:r>
      </w:del>
      <w:ins w:id="223" w:author="Gaohong" w:date="2019-09-04T21:03:00Z">
        <w:r w:rsidR="00D31EC0" w:rsidRPr="0065066F">
          <w:rPr>
            <w:color w:val="auto"/>
            <w:position w:val="-6"/>
          </w:rPr>
          <w:object w:dxaOrig="1335" w:dyaOrig="285" w14:anchorId="34E3F8D9">
            <v:shape id="_x0000_i1449" type="#_x0000_t75" style="width:65.1pt;height:14.4pt" o:ole="">
              <v:imagedata r:id="rId77" o:title=""/>
            </v:shape>
            <o:OLEObject Type="Embed" ProgID="Equation.DSMT4" ShapeID="_x0000_i1449" DrawAspect="Content" ObjectID="_1629138273" r:id="rId440"/>
          </w:object>
        </w:r>
      </w:ins>
      <w:r w:rsidRPr="00D42E57">
        <w:rPr>
          <w:color w:val="auto"/>
        </w:rPr>
        <w:t>.</w:t>
      </w:r>
    </w:p>
    <w:p w14:paraId="55284443" w14:textId="60435367" w:rsidR="00F43B2F" w:rsidRPr="00D42E57" w:rsidRDefault="00F43B2F" w:rsidP="00F43B2F">
      <w:pPr>
        <w:widowControl w:val="0"/>
        <w:adjustRightInd w:val="0"/>
        <w:snapToGrid w:val="0"/>
        <w:spacing w:before="120" w:after="120" w:line="480" w:lineRule="auto"/>
        <w:ind w:right="480" w:firstLineChars="50" w:firstLine="100"/>
        <w:rPr>
          <w:rFonts w:eastAsiaTheme="minorEastAsia"/>
          <w:snapToGrid w:val="0"/>
          <w:color w:val="auto"/>
          <w:sz w:val="20"/>
          <w:lang w:eastAsia="zh-CN" w:bidi="en-US"/>
        </w:rPr>
      </w:pPr>
      <w:r w:rsidRPr="00D42E57">
        <w:rPr>
          <w:color w:val="auto"/>
          <w:sz w:val="20"/>
          <w:lang w:eastAsia="zh-CN"/>
        </w:rPr>
        <w:t>Thus, the proofs of Equations (19) and (20) are completed.</w:t>
      </w:r>
      <w:r w:rsidRPr="00D42E57">
        <w:rPr>
          <w:snapToGrid w:val="0"/>
          <w:color w:val="auto"/>
          <w:sz w:val="20"/>
          <w:lang w:eastAsia="zh-CN" w:bidi="en-US"/>
        </w:rPr>
        <w:t xml:space="preserve"> </w:t>
      </w:r>
      <w:r w:rsidR="006E15F3" w:rsidRPr="008276BF">
        <w:rPr>
          <w:color w:val="auto"/>
          <w:position w:val="-4"/>
          <w:highlight w:val="green"/>
        </w:rPr>
        <w:object w:dxaOrig="135" w:dyaOrig="135" w14:anchorId="0890B253">
          <v:shape id="_x0000_i1263" type="#_x0000_t75" alt="" style="width:6.9pt;height:6.9pt;mso-width-percent:0;mso-height-percent:0;mso-width-percent:0;mso-height-percent:0" o:ole="">
            <v:imagedata r:id="rId441" o:title=""/>
          </v:shape>
          <o:OLEObject Type="Embed" ProgID="Equation.DSMT4" ShapeID="_x0000_i1263" DrawAspect="Content" ObjectID="_1629138274" r:id="rId442"/>
        </w:object>
      </w:r>
      <w:r w:rsidR="009824D3" w:rsidRPr="00D42E57">
        <w:rPr>
          <w:color w:val="auto"/>
          <w:sz w:val="20"/>
          <w:lang w:eastAsia="zh-CN"/>
        </w:rPr>
        <w:t xml:space="preserve"> </w:t>
      </w:r>
      <w:r w:rsidR="009824D3" w:rsidRPr="00D42E57">
        <w:rPr>
          <w:snapToGrid w:val="0"/>
          <w:color w:val="auto"/>
          <w:sz w:val="20"/>
          <w:lang w:eastAsia="zh-CN" w:bidi="en-US"/>
        </w:rPr>
        <w:t xml:space="preserve">                                                          </w:t>
      </w:r>
      <w:r w:rsidR="009824D3" w:rsidRPr="00D42E57">
        <w:rPr>
          <w:color w:val="auto"/>
          <w:sz w:val="20"/>
          <w:lang w:eastAsia="zh-CN"/>
        </w:rPr>
        <w:t xml:space="preserve">           </w:t>
      </w:r>
    </w:p>
    <w:p w14:paraId="04CF99FB" w14:textId="11E37462" w:rsidR="00F43B2F" w:rsidRPr="00D42E57" w:rsidRDefault="00F43B2F" w:rsidP="00F43B2F">
      <w:pPr>
        <w:pStyle w:val="MDPI21heading1"/>
        <w:spacing w:line="480" w:lineRule="auto"/>
        <w:rPr>
          <w:rFonts w:ascii="Times New Roman" w:hAnsi="Times New Roman"/>
          <w:color w:val="000000" w:themeColor="text1"/>
          <w:sz w:val="36"/>
          <w:szCs w:val="36"/>
        </w:rPr>
      </w:pPr>
      <w:r w:rsidRPr="00D42E57">
        <w:rPr>
          <w:rFonts w:ascii="Times New Roman" w:hAnsi="Times New Roman"/>
          <w:color w:val="auto"/>
          <w:sz w:val="36"/>
          <w:szCs w:val="36"/>
        </w:rPr>
        <w:t xml:space="preserve">Appendix B. Proof of </w:t>
      </w:r>
      <w:r w:rsidRPr="00D42E57">
        <w:rPr>
          <w:rFonts w:ascii="Times New Roman" w:hAnsi="Times New Roman"/>
          <w:color w:val="000000" w:themeColor="text1"/>
          <w:sz w:val="36"/>
          <w:szCs w:val="36"/>
        </w:rPr>
        <w:t>Theorem 1</w:t>
      </w:r>
      <w:r w:rsidR="009824D3" w:rsidRPr="00D42E57">
        <w:rPr>
          <w:rFonts w:ascii="Times New Roman" w:hAnsi="Times New Roman"/>
          <w:color w:val="000000" w:themeColor="text1"/>
          <w:sz w:val="36"/>
          <w:szCs w:val="36"/>
        </w:rPr>
        <w:t xml:space="preserve"> </w:t>
      </w:r>
    </w:p>
    <w:p w14:paraId="2B52EB48" w14:textId="5DF47E89" w:rsidR="00F43B2F" w:rsidRPr="00D42E57" w:rsidRDefault="00F43B2F" w:rsidP="00F43B2F">
      <w:pPr>
        <w:widowControl w:val="0"/>
        <w:adjustRightInd w:val="0"/>
        <w:snapToGrid w:val="0"/>
        <w:spacing w:line="480" w:lineRule="auto"/>
        <w:rPr>
          <w:color w:val="000000" w:themeColor="text1"/>
          <w:sz w:val="20"/>
          <w:lang w:eastAsia="zh-CN"/>
        </w:rPr>
      </w:pPr>
      <w:r w:rsidRPr="00D42E57">
        <w:rPr>
          <w:b/>
          <w:color w:val="000000" w:themeColor="text1"/>
          <w:sz w:val="20"/>
          <w:lang w:eastAsia="zh-CN"/>
        </w:rPr>
        <w:t>Proof</w:t>
      </w:r>
      <w:r w:rsidRPr="00D42E57">
        <w:rPr>
          <w:color w:val="000000" w:themeColor="text1"/>
          <w:sz w:val="20"/>
          <w:lang w:eastAsia="zh-CN"/>
        </w:rPr>
        <w:t>.</w:t>
      </w:r>
      <w:r w:rsidR="009824D3" w:rsidRPr="00D42E57">
        <w:rPr>
          <w:color w:val="000000" w:themeColor="text1"/>
          <w:sz w:val="20"/>
          <w:lang w:eastAsia="zh-CN"/>
        </w:rPr>
        <w:t xml:space="preserve"> </w:t>
      </w:r>
    </w:p>
    <w:p w14:paraId="2718EC5E" w14:textId="02EBFE71" w:rsidR="00F43B2F" w:rsidRPr="00D42E57" w:rsidRDefault="009824D3" w:rsidP="00F43B2F">
      <w:pPr>
        <w:widowControl w:val="0"/>
        <w:adjustRightInd w:val="0"/>
        <w:snapToGrid w:val="0"/>
        <w:spacing w:line="480" w:lineRule="auto"/>
        <w:ind w:firstLine="210"/>
        <w:rPr>
          <w:b/>
          <w:color w:val="000000" w:themeColor="text1"/>
          <w:sz w:val="20"/>
        </w:rPr>
      </w:pPr>
      <w:r w:rsidRPr="00D42E57">
        <w:rPr>
          <w:color w:val="000000" w:themeColor="text1"/>
          <w:sz w:val="20"/>
          <w:lang w:eastAsia="zh-CN"/>
        </w:rPr>
        <w:t>According to</w:t>
      </w:r>
      <w:r w:rsidR="00F43B2F" w:rsidRPr="00D42E57">
        <w:rPr>
          <w:color w:val="000000" w:themeColor="text1"/>
          <w:sz w:val="20"/>
          <w:lang w:eastAsia="zh-CN"/>
        </w:rPr>
        <w:t xml:space="preserve"> Definition 6, </w:t>
      </w:r>
      <w:r w:rsidR="00F43B2F" w:rsidRPr="00D42E57">
        <w:rPr>
          <w:rFonts w:eastAsiaTheme="minorEastAsia"/>
          <w:color w:val="000000" w:themeColor="text1"/>
          <w:sz w:val="20"/>
          <w:lang w:eastAsia="zh-CN"/>
        </w:rPr>
        <w:t>we have</w:t>
      </w:r>
      <w:r w:rsidR="00F43B2F" w:rsidRPr="00D42E57">
        <w:rPr>
          <w:color w:val="000000" w:themeColor="text1"/>
          <w:sz w:val="20"/>
          <w:lang w:eastAsia="zh-CN"/>
        </w:rPr>
        <w:t>:</w:t>
      </w:r>
    </w:p>
    <w:p w14:paraId="0230A95E" w14:textId="77777777" w:rsidR="00F43B2F" w:rsidRPr="00D42E57" w:rsidRDefault="006E15F3" w:rsidP="00F43B2F">
      <w:pPr>
        <w:widowControl w:val="0"/>
        <w:adjustRightInd w:val="0"/>
        <w:snapToGrid w:val="0"/>
        <w:spacing w:line="480" w:lineRule="auto"/>
        <w:ind w:firstLineChars="100" w:firstLine="240"/>
        <w:rPr>
          <w:color w:val="000000" w:themeColor="text1"/>
          <w:sz w:val="20"/>
        </w:rPr>
      </w:pPr>
      <w:r w:rsidRPr="008276BF">
        <w:rPr>
          <w:position w:val="-64"/>
          <w:highlight w:val="green"/>
        </w:rPr>
        <w:object w:dxaOrig="8642" w:dyaOrig="1440" w14:anchorId="0C0DCDAD">
          <v:shape id="_x0000_i1264" type="#_x0000_t75" alt="" style="width:6in;height:1in;mso-width-percent:0;mso-height-percent:0;mso-width-percent:0;mso-height-percent:0" o:ole="">
            <v:imagedata r:id="rId443" o:title=""/>
          </v:shape>
          <o:OLEObject Type="Embed" ProgID="Equation.DSMT4" ShapeID="_x0000_i1264" DrawAspect="Content" ObjectID="_1629138275" r:id="rId444"/>
        </w:object>
      </w:r>
    </w:p>
    <w:p w14:paraId="1FDE3F1C" w14:textId="77777777" w:rsidR="00F43B2F" w:rsidRPr="00D42E57" w:rsidRDefault="006E15F3" w:rsidP="00F43B2F">
      <w:pPr>
        <w:widowControl w:val="0"/>
        <w:adjustRightInd w:val="0"/>
        <w:snapToGrid w:val="0"/>
        <w:spacing w:line="480" w:lineRule="auto"/>
        <w:ind w:firstLineChars="100" w:firstLine="240"/>
        <w:rPr>
          <w:color w:val="000000" w:themeColor="text1"/>
          <w:sz w:val="20"/>
        </w:rPr>
      </w:pPr>
      <w:r w:rsidRPr="008276BF">
        <w:rPr>
          <w:position w:val="-70"/>
          <w:highlight w:val="green"/>
        </w:rPr>
        <w:object w:dxaOrig="8640" w:dyaOrig="1440" w14:anchorId="50EA75FA">
          <v:shape id="_x0000_i1265" type="#_x0000_t75" alt="" style="width:6in;height:1in;mso-width-percent:0;mso-height-percent:0;mso-width-percent:0;mso-height-percent:0" o:ole="">
            <v:imagedata r:id="rId445" o:title=""/>
          </v:shape>
          <o:OLEObject Type="Embed" ProgID="Equation.DSMT4" ShapeID="_x0000_i1265" DrawAspect="Content" ObjectID="_1629138276" r:id="rId446"/>
        </w:object>
      </w:r>
    </w:p>
    <w:p w14:paraId="2C27E559" w14:textId="328CE3E2" w:rsidR="00F43B2F" w:rsidRPr="00D42E57" w:rsidRDefault="00F43B2F" w:rsidP="00F43B2F">
      <w:pPr>
        <w:widowControl w:val="0"/>
        <w:adjustRightInd w:val="0"/>
        <w:snapToGrid w:val="0"/>
        <w:spacing w:line="480" w:lineRule="auto"/>
        <w:ind w:firstLineChars="100" w:firstLine="200"/>
        <w:rPr>
          <w:color w:val="000000" w:themeColor="text1"/>
          <w:sz w:val="20"/>
          <w:lang w:eastAsia="zh-CN"/>
        </w:rPr>
      </w:pPr>
      <w:r w:rsidRPr="00D42E57">
        <w:rPr>
          <w:color w:val="000000" w:themeColor="text1"/>
          <w:sz w:val="20"/>
          <w:lang w:eastAsia="zh-CN"/>
        </w:rPr>
        <w:t xml:space="preserve">Let </w:t>
      </w:r>
      <w:r w:rsidR="006E15F3" w:rsidRPr="008276BF">
        <w:rPr>
          <w:position w:val="-26"/>
          <w:highlight w:val="green"/>
        </w:rPr>
        <w:object w:dxaOrig="1440" w:dyaOrig="585" w14:anchorId="5E0F25B9">
          <v:shape id="_x0000_i1266" type="#_x0000_t75" alt="" style="width:1in;height:29.45pt;mso-width-percent:0;mso-height-percent:0;mso-width-percent:0;mso-height-percent:0" o:ole="">
            <v:imagedata r:id="rId447" o:title=""/>
          </v:shape>
          <o:OLEObject Type="Embed" ProgID="Equation.DSMT4" ShapeID="_x0000_i1266" DrawAspect="Content" ObjectID="_1629138277" r:id="rId448"/>
        </w:object>
      </w:r>
      <w:r w:rsidRPr="00D42E57">
        <w:rPr>
          <w:color w:val="000000" w:themeColor="text1"/>
          <w:sz w:val="20"/>
          <w:lang w:eastAsia="zh-CN"/>
        </w:rPr>
        <w:t>,</w:t>
      </w:r>
      <w:r w:rsidR="006E15F3" w:rsidRPr="008276BF">
        <w:rPr>
          <w:position w:val="-30"/>
          <w:highlight w:val="green"/>
        </w:rPr>
        <w:object w:dxaOrig="1440" w:dyaOrig="720" w14:anchorId="23A4BD15">
          <v:shape id="_x0000_i1267" type="#_x0000_t75" alt="" style="width:1in;height:36.3pt;mso-width-percent:0;mso-height-percent:0;mso-width-percent:0;mso-height-percent:0" o:ole="">
            <v:imagedata r:id="rId449" o:title=""/>
          </v:shape>
          <o:OLEObject Type="Embed" ProgID="Equation.DSMT4" ShapeID="_x0000_i1267" DrawAspect="Content" ObjectID="_1629138278" r:id="rId450"/>
        </w:object>
      </w:r>
      <w:r w:rsidRPr="00D42E57">
        <w:rPr>
          <w:color w:val="000000" w:themeColor="text1"/>
          <w:sz w:val="20"/>
          <w:lang w:eastAsia="zh-CN"/>
        </w:rPr>
        <w:t>,</w:t>
      </w:r>
      <w:r w:rsidR="006E15F3" w:rsidRPr="008276BF">
        <w:rPr>
          <w:position w:val="-30"/>
          <w:highlight w:val="green"/>
        </w:rPr>
        <w:object w:dxaOrig="1440" w:dyaOrig="720" w14:anchorId="6C4870AE">
          <v:shape id="_x0000_i1268" type="#_x0000_t75" alt="" style="width:1in;height:36.3pt;mso-width-percent:0;mso-height-percent:0;mso-width-percent:0;mso-height-percent:0" o:ole="">
            <v:imagedata r:id="rId451" o:title=""/>
          </v:shape>
          <o:OLEObject Type="Embed" ProgID="Equation.DSMT4" ShapeID="_x0000_i1268" DrawAspect="Content" ObjectID="_1629138279" r:id="rId452"/>
        </w:object>
      </w:r>
      <w:r w:rsidRPr="00D42E57">
        <w:rPr>
          <w:color w:val="000000" w:themeColor="text1"/>
          <w:sz w:val="20"/>
          <w:lang w:eastAsia="zh-CN"/>
        </w:rPr>
        <w:t xml:space="preserve">, and </w:t>
      </w:r>
      <w:r w:rsidR="006E15F3" w:rsidRPr="008276BF">
        <w:rPr>
          <w:position w:val="-30"/>
          <w:highlight w:val="green"/>
        </w:rPr>
        <w:object w:dxaOrig="1440" w:dyaOrig="720" w14:anchorId="5351F1F6">
          <v:shape id="_x0000_i1269" type="#_x0000_t75" alt="" style="width:1in;height:36.3pt;mso-width-percent:0;mso-height-percent:0;mso-width-percent:0;mso-height-percent:0" o:ole="">
            <v:imagedata r:id="rId453" o:title=""/>
          </v:shape>
          <o:OLEObject Type="Embed" ProgID="Equation.DSMT4" ShapeID="_x0000_i1269" DrawAspect="Content" ObjectID="_1629138280" r:id="rId454"/>
        </w:object>
      </w:r>
      <w:r w:rsidRPr="00D42E57">
        <w:rPr>
          <w:color w:val="000000" w:themeColor="text1"/>
          <w:sz w:val="20"/>
          <w:lang w:eastAsia="zh-CN"/>
        </w:rPr>
        <w:t>; then</w:t>
      </w:r>
    </w:p>
    <w:p w14:paraId="11965F73" w14:textId="77777777" w:rsidR="00F43B2F" w:rsidRPr="00D42E57" w:rsidRDefault="006E15F3" w:rsidP="00F43B2F">
      <w:pPr>
        <w:widowControl w:val="0"/>
        <w:adjustRightInd w:val="0"/>
        <w:snapToGrid w:val="0"/>
        <w:spacing w:line="480" w:lineRule="auto"/>
        <w:ind w:firstLineChars="100" w:firstLine="240"/>
        <w:rPr>
          <w:color w:val="000000" w:themeColor="text1"/>
          <w:sz w:val="20"/>
        </w:rPr>
      </w:pPr>
      <w:r w:rsidRPr="008276BF">
        <w:rPr>
          <w:position w:val="-42"/>
          <w:highlight w:val="green"/>
        </w:rPr>
        <w:object w:dxaOrig="4185" w:dyaOrig="1005" w14:anchorId="15BFA05F">
          <v:shape id="_x0000_i1270" type="#_x0000_t75" alt="" style="width:209.1pt;height:50.1pt;mso-width-percent:0;mso-height-percent:0;mso-width-percent:0;mso-height-percent:0" o:ole="">
            <v:imagedata r:id="rId455" o:title=""/>
          </v:shape>
          <o:OLEObject Type="Embed" ProgID="Equation.DSMT4" ShapeID="_x0000_i1270" DrawAspect="Content" ObjectID="_1629138281" r:id="rId456"/>
        </w:object>
      </w:r>
    </w:p>
    <w:p w14:paraId="50D889A1" w14:textId="77777777" w:rsidR="00F43B2F" w:rsidRPr="00D42E57" w:rsidRDefault="006E15F3" w:rsidP="00F43B2F">
      <w:pPr>
        <w:widowControl w:val="0"/>
        <w:adjustRightInd w:val="0"/>
        <w:snapToGrid w:val="0"/>
        <w:spacing w:line="480" w:lineRule="auto"/>
        <w:ind w:firstLineChars="100" w:firstLine="240"/>
        <w:rPr>
          <w:color w:val="000000" w:themeColor="text1"/>
          <w:sz w:val="20"/>
        </w:rPr>
      </w:pPr>
      <w:r w:rsidRPr="008276BF">
        <w:rPr>
          <w:position w:val="-44"/>
          <w:highlight w:val="green"/>
        </w:rPr>
        <w:object w:dxaOrig="4185" w:dyaOrig="1005" w14:anchorId="5F1019D5">
          <v:shape id="_x0000_i1271" type="#_x0000_t75" alt="" style="width:209.1pt;height:50.1pt;mso-width-percent:0;mso-height-percent:0;mso-width-percent:0;mso-height-percent:0" o:ole="">
            <v:imagedata r:id="rId457" o:title=""/>
          </v:shape>
          <o:OLEObject Type="Embed" ProgID="Equation.DSMT4" ShapeID="_x0000_i1271" DrawAspect="Content" ObjectID="_1629138282" r:id="rId458"/>
        </w:object>
      </w:r>
    </w:p>
    <w:p w14:paraId="1E24D0F0" w14:textId="77777777" w:rsidR="00F43B2F" w:rsidRPr="00D42E57" w:rsidRDefault="006E15F3" w:rsidP="00F43B2F">
      <w:pPr>
        <w:widowControl w:val="0"/>
        <w:adjustRightInd w:val="0"/>
        <w:snapToGrid w:val="0"/>
        <w:spacing w:line="480" w:lineRule="auto"/>
        <w:ind w:firstLineChars="100" w:firstLine="240"/>
        <w:rPr>
          <w:color w:val="000000" w:themeColor="text1"/>
          <w:sz w:val="20"/>
        </w:rPr>
      </w:pPr>
      <w:r w:rsidRPr="008276BF">
        <w:rPr>
          <w:position w:val="-44"/>
          <w:highlight w:val="green"/>
        </w:rPr>
        <w:object w:dxaOrig="6177" w:dyaOrig="1005" w14:anchorId="4E9DD1C5">
          <v:shape id="_x0000_i1272" type="#_x0000_t75" alt="" style="width:308.65pt;height:50.1pt;mso-width-percent:0;mso-height-percent:0;mso-width-percent:0;mso-height-percent:0" o:ole="">
            <v:imagedata r:id="rId459" o:title=""/>
          </v:shape>
          <o:OLEObject Type="Embed" ProgID="Equation.DSMT4" ShapeID="_x0000_i1272" DrawAspect="Content" ObjectID="_1629138283" r:id="rId460"/>
        </w:object>
      </w:r>
    </w:p>
    <w:p w14:paraId="102FB9F7" w14:textId="77777777" w:rsidR="009824D3" w:rsidRPr="00D42E57" w:rsidRDefault="006E15F3" w:rsidP="009824D3">
      <w:pPr>
        <w:widowControl w:val="0"/>
        <w:adjustRightInd w:val="0"/>
        <w:snapToGrid w:val="0"/>
        <w:spacing w:line="480" w:lineRule="auto"/>
        <w:ind w:firstLineChars="100" w:firstLine="240"/>
        <w:rPr>
          <w:color w:val="000000" w:themeColor="text1"/>
          <w:sz w:val="20"/>
        </w:rPr>
      </w:pPr>
      <w:r w:rsidRPr="008276BF">
        <w:rPr>
          <w:position w:val="-78"/>
          <w:highlight w:val="green"/>
        </w:rPr>
        <w:object w:dxaOrig="7335" w:dyaOrig="1725" w14:anchorId="72C22191">
          <v:shape id="_x0000_i1273" type="#_x0000_t75" alt="" style="width:366.9pt;height:86.4pt;mso-width-percent:0;mso-height-percent:0;mso-width-percent:0;mso-height-percent:0" o:ole="">
            <v:imagedata r:id="rId461" o:title=""/>
          </v:shape>
          <o:OLEObject Type="Embed" ProgID="Equation.DSMT4" ShapeID="_x0000_i1273" DrawAspect="Content" ObjectID="_1629138284" r:id="rId462"/>
        </w:object>
      </w:r>
    </w:p>
    <w:p w14:paraId="5925E51C" w14:textId="620F1CBC" w:rsidR="009824D3" w:rsidRPr="00D42E57" w:rsidRDefault="009824D3" w:rsidP="009824D3">
      <w:pPr>
        <w:widowControl w:val="0"/>
        <w:adjustRightInd w:val="0"/>
        <w:snapToGrid w:val="0"/>
        <w:spacing w:line="480" w:lineRule="auto"/>
        <w:ind w:firstLineChars="100" w:firstLine="200"/>
        <w:rPr>
          <w:color w:val="000000" w:themeColor="text1"/>
          <w:sz w:val="20"/>
        </w:rPr>
      </w:pPr>
    </w:p>
    <w:p w14:paraId="403EFE22" w14:textId="77777777" w:rsidR="00F43B2F" w:rsidRPr="00D42E57" w:rsidRDefault="006E15F3" w:rsidP="00F43B2F">
      <w:pPr>
        <w:widowControl w:val="0"/>
        <w:adjustRightInd w:val="0"/>
        <w:snapToGrid w:val="0"/>
        <w:spacing w:line="480" w:lineRule="auto"/>
        <w:ind w:firstLineChars="100" w:firstLine="240"/>
        <w:rPr>
          <w:color w:val="000000" w:themeColor="text1"/>
          <w:sz w:val="20"/>
        </w:rPr>
      </w:pPr>
      <w:r w:rsidRPr="008276BF">
        <w:rPr>
          <w:position w:val="-78"/>
          <w:highlight w:val="green"/>
        </w:rPr>
        <w:object w:dxaOrig="8073" w:dyaOrig="1725" w14:anchorId="294B0ED5">
          <v:shape id="_x0000_i1274" type="#_x0000_t75" alt="" style="width:403.85pt;height:86.4pt;mso-width-percent:0;mso-height-percent:0;mso-width-percent:0;mso-height-percent:0" o:ole="">
            <v:imagedata r:id="rId463" o:title=""/>
          </v:shape>
          <o:OLEObject Type="Embed" ProgID="Equation.DSMT4" ShapeID="_x0000_i1274" DrawAspect="Content" ObjectID="_1629138285" r:id="rId464"/>
        </w:object>
      </w:r>
    </w:p>
    <w:p w14:paraId="4BA837E4" w14:textId="77777777" w:rsidR="00F43B2F" w:rsidRPr="00D42E57" w:rsidRDefault="006E15F3" w:rsidP="00F43B2F">
      <w:pPr>
        <w:widowControl w:val="0"/>
        <w:adjustRightInd w:val="0"/>
        <w:snapToGrid w:val="0"/>
        <w:spacing w:line="480" w:lineRule="auto"/>
        <w:ind w:firstLineChars="100" w:firstLine="240"/>
        <w:rPr>
          <w:color w:val="000000" w:themeColor="text1"/>
          <w:sz w:val="20"/>
        </w:rPr>
      </w:pPr>
      <w:r w:rsidRPr="008276BF">
        <w:rPr>
          <w:position w:val="-162"/>
          <w:highlight w:val="green"/>
        </w:rPr>
        <w:object w:dxaOrig="6918" w:dyaOrig="3300" w14:anchorId="657EF4A9">
          <v:shape id="_x0000_i1275" type="#_x0000_t75" alt="" style="width:345.6pt;height:165.3pt;mso-width-percent:0;mso-height-percent:0;mso-width-percent:0;mso-height-percent:0" o:ole="">
            <v:imagedata r:id="rId465" o:title=""/>
          </v:shape>
          <o:OLEObject Type="Embed" ProgID="Equation.DSMT4" ShapeID="_x0000_i1275" DrawAspect="Content" ObjectID="_1629138286" r:id="rId466"/>
        </w:object>
      </w:r>
    </w:p>
    <w:p w14:paraId="0F7501FE" w14:textId="77777777" w:rsidR="00F43B2F" w:rsidRPr="00D42E57" w:rsidRDefault="006E15F3" w:rsidP="00F43B2F">
      <w:pPr>
        <w:widowControl w:val="0"/>
        <w:adjustRightInd w:val="0"/>
        <w:snapToGrid w:val="0"/>
        <w:spacing w:line="480" w:lineRule="auto"/>
        <w:ind w:firstLineChars="100" w:firstLine="240"/>
        <w:rPr>
          <w:color w:val="000000" w:themeColor="text1"/>
          <w:sz w:val="20"/>
        </w:rPr>
      </w:pPr>
      <w:r w:rsidRPr="008276BF">
        <w:rPr>
          <w:position w:val="-170"/>
          <w:highlight w:val="green"/>
        </w:rPr>
        <w:object w:dxaOrig="7770" w:dyaOrig="3465" w14:anchorId="1F1F5B29">
          <v:shape id="_x0000_i1276" type="#_x0000_t75" alt="" style="width:388.8pt;height:173.45pt;mso-width-percent:0;mso-height-percent:0;mso-width-percent:0;mso-height-percent:0" o:ole="">
            <v:imagedata r:id="rId467" o:title=""/>
          </v:shape>
          <o:OLEObject Type="Embed" ProgID="Equation.DSMT4" ShapeID="_x0000_i1276" DrawAspect="Content" ObjectID="_1629138287" r:id="rId468"/>
        </w:object>
      </w:r>
    </w:p>
    <w:p w14:paraId="16DA30C9" w14:textId="77777777" w:rsidR="00F43B2F" w:rsidRPr="00D42E57" w:rsidRDefault="006E15F3" w:rsidP="00F43B2F">
      <w:pPr>
        <w:widowControl w:val="0"/>
        <w:adjustRightInd w:val="0"/>
        <w:snapToGrid w:val="0"/>
        <w:spacing w:line="480" w:lineRule="auto"/>
        <w:ind w:firstLineChars="100" w:firstLine="240"/>
        <w:jc w:val="center"/>
        <w:rPr>
          <w:rFonts w:eastAsiaTheme="minorEastAsia"/>
          <w:color w:val="000000" w:themeColor="text1"/>
          <w:sz w:val="20"/>
          <w:lang w:eastAsia="zh-CN"/>
        </w:rPr>
      </w:pPr>
      <w:r w:rsidRPr="008276BF">
        <w:rPr>
          <w:position w:val="-88"/>
          <w:highlight w:val="green"/>
        </w:rPr>
        <w:object w:dxaOrig="8907" w:dyaOrig="1875" w14:anchorId="3C12682B">
          <v:shape id="_x0000_i1277" type="#_x0000_t75" alt="" style="width:445.15pt;height:93.9pt;mso-width-percent:0;mso-height-percent:0;mso-width-percent:0;mso-height-percent:0" o:ole="">
            <v:imagedata r:id="rId469" o:title=""/>
          </v:shape>
          <o:OLEObject Type="Embed" ProgID="Equation.DSMT4" ShapeID="_x0000_i1277" DrawAspect="Content" ObjectID="_1629138288" r:id="rId470"/>
        </w:object>
      </w:r>
    </w:p>
    <w:p w14:paraId="4B8E5BBF" w14:textId="36C9498B" w:rsidR="00F43B2F" w:rsidRPr="00D42E57" w:rsidRDefault="006E15F3" w:rsidP="00F43B2F">
      <w:pPr>
        <w:widowControl w:val="0"/>
        <w:adjustRightInd w:val="0"/>
        <w:snapToGrid w:val="0"/>
        <w:spacing w:line="480" w:lineRule="auto"/>
        <w:ind w:firstLineChars="100" w:firstLine="240"/>
        <w:rPr>
          <w:color w:val="000000" w:themeColor="text1"/>
          <w:sz w:val="20"/>
        </w:rPr>
      </w:pPr>
      <w:r w:rsidRPr="008276BF">
        <w:rPr>
          <w:position w:val="-86"/>
          <w:highlight w:val="green"/>
        </w:rPr>
        <w:object w:dxaOrig="8943" w:dyaOrig="1875" w14:anchorId="2913B54E">
          <v:shape id="_x0000_i1278" type="#_x0000_t75" alt="" style="width:447.05pt;height:93.9pt;mso-width-percent:0;mso-height-percent:0;mso-width-percent:0;mso-height-percent:0" o:ole="">
            <v:imagedata r:id="rId471" o:title=""/>
          </v:shape>
          <o:OLEObject Type="Embed" ProgID="Equation.DSMT4" ShapeID="_x0000_i1278" DrawAspect="Content" ObjectID="_1629138289" r:id="rId472"/>
        </w:object>
      </w:r>
    </w:p>
    <w:p w14:paraId="2F62883A" w14:textId="77777777" w:rsidR="00F43B2F" w:rsidRPr="00D42E57" w:rsidRDefault="00F43B2F" w:rsidP="00F43B2F">
      <w:pPr>
        <w:widowControl w:val="0"/>
        <w:adjustRightInd w:val="0"/>
        <w:snapToGrid w:val="0"/>
        <w:spacing w:line="480" w:lineRule="auto"/>
        <w:ind w:firstLine="210"/>
        <w:rPr>
          <w:color w:val="000000" w:themeColor="text1"/>
          <w:sz w:val="20"/>
        </w:rPr>
      </w:pPr>
      <w:r w:rsidRPr="00D42E57">
        <w:rPr>
          <w:color w:val="000000" w:themeColor="text1"/>
          <w:sz w:val="20"/>
          <w:lang w:eastAsia="zh-CN"/>
        </w:rPr>
        <w:t xml:space="preserve">It follows that </w:t>
      </w:r>
      <w:r w:rsidR="006E15F3" w:rsidRPr="008276BF">
        <w:rPr>
          <w:position w:val="-30"/>
          <w:highlight w:val="green"/>
        </w:rPr>
        <w:object w:dxaOrig="5895" w:dyaOrig="855" w14:anchorId="6EAAF97E">
          <v:shape id="_x0000_i1279" type="#_x0000_t75" alt="" style="width:294.9pt;height:42.55pt;mso-width-percent:0;mso-height-percent:0;mso-width-percent:0;mso-height-percent:0" o:ole="">
            <v:imagedata r:id="rId473" o:title=""/>
          </v:shape>
          <o:OLEObject Type="Embed" ProgID="Equation.DSMT4" ShapeID="_x0000_i1279" DrawAspect="Content" ObjectID="_1629138290" r:id="rId474"/>
        </w:object>
      </w:r>
    </w:p>
    <w:p w14:paraId="7210EABD" w14:textId="631737E7" w:rsidR="00F43B2F" w:rsidRPr="00D42E57" w:rsidRDefault="00F43B2F" w:rsidP="00F43B2F">
      <w:pPr>
        <w:widowControl w:val="0"/>
        <w:adjustRightInd w:val="0"/>
        <w:snapToGrid w:val="0"/>
        <w:spacing w:line="480" w:lineRule="auto"/>
        <w:ind w:firstLine="210"/>
        <w:rPr>
          <w:color w:val="000000" w:themeColor="text1"/>
          <w:sz w:val="20"/>
        </w:rPr>
      </w:pPr>
      <w:r w:rsidRPr="00D42E57">
        <w:rPr>
          <w:color w:val="000000" w:themeColor="text1"/>
          <w:sz w:val="20"/>
          <w:lang w:eastAsia="zh-CN"/>
        </w:rPr>
        <w:t>Thus, the proof of Theorem 1 is completed.</w:t>
      </w:r>
    </w:p>
    <w:p w14:paraId="0E0A546B" w14:textId="77777777" w:rsidR="00F43B2F" w:rsidRPr="00D42E57" w:rsidRDefault="00F43B2F" w:rsidP="00F43B2F">
      <w:pPr>
        <w:pStyle w:val="MDPI21heading1"/>
        <w:spacing w:line="480" w:lineRule="auto"/>
        <w:rPr>
          <w:rFonts w:ascii="Times New Roman" w:hAnsi="Times New Roman"/>
          <w:color w:val="000000" w:themeColor="text1"/>
          <w:sz w:val="36"/>
          <w:szCs w:val="36"/>
        </w:rPr>
      </w:pPr>
      <w:r w:rsidRPr="00D42E57">
        <w:rPr>
          <w:rFonts w:ascii="Times New Roman" w:hAnsi="Times New Roman"/>
          <w:color w:val="000000" w:themeColor="text1"/>
          <w:sz w:val="36"/>
          <w:szCs w:val="36"/>
        </w:rPr>
        <w:t xml:space="preserve">Appendix C. </w:t>
      </w:r>
      <w:r w:rsidRPr="00D42E57">
        <w:rPr>
          <w:rFonts w:ascii="Times New Roman" w:hAnsi="Times New Roman"/>
          <w:color w:val="auto"/>
          <w:sz w:val="36"/>
          <w:szCs w:val="36"/>
        </w:rPr>
        <w:t xml:space="preserve">Proof of </w:t>
      </w:r>
      <w:r w:rsidRPr="00D42E57">
        <w:rPr>
          <w:rFonts w:ascii="Times New Roman" w:hAnsi="Times New Roman"/>
          <w:color w:val="000000" w:themeColor="text1"/>
          <w:sz w:val="36"/>
          <w:szCs w:val="36"/>
        </w:rPr>
        <w:t>Theorem 5</w:t>
      </w:r>
    </w:p>
    <w:p w14:paraId="3D5534CF" w14:textId="0CC89407" w:rsidR="00F43B2F" w:rsidRPr="00D42E57" w:rsidRDefault="00F43B2F" w:rsidP="00F43B2F">
      <w:pPr>
        <w:widowControl w:val="0"/>
        <w:adjustRightInd w:val="0"/>
        <w:snapToGrid w:val="0"/>
        <w:spacing w:line="480" w:lineRule="auto"/>
        <w:rPr>
          <w:b/>
          <w:color w:val="000000" w:themeColor="text1"/>
          <w:sz w:val="20"/>
          <w:lang w:eastAsia="zh-CN"/>
        </w:rPr>
      </w:pPr>
      <w:r w:rsidRPr="00D42E57">
        <w:rPr>
          <w:b/>
          <w:color w:val="000000" w:themeColor="text1"/>
          <w:sz w:val="20"/>
          <w:lang w:eastAsia="zh-CN"/>
        </w:rPr>
        <w:t>Proof.</w:t>
      </w:r>
    </w:p>
    <w:p w14:paraId="08D7BBEC" w14:textId="05E394BB" w:rsidR="00F43B2F" w:rsidRPr="00D42E57" w:rsidRDefault="009824D3" w:rsidP="00F43B2F">
      <w:pPr>
        <w:widowControl w:val="0"/>
        <w:adjustRightInd w:val="0"/>
        <w:snapToGrid w:val="0"/>
        <w:spacing w:line="480" w:lineRule="auto"/>
        <w:ind w:firstLine="210"/>
        <w:rPr>
          <w:b/>
          <w:color w:val="000000" w:themeColor="text1"/>
          <w:sz w:val="20"/>
        </w:rPr>
      </w:pPr>
      <w:r w:rsidRPr="00D42E57">
        <w:rPr>
          <w:color w:val="000000" w:themeColor="text1"/>
          <w:sz w:val="20"/>
          <w:lang w:eastAsia="zh-CN"/>
        </w:rPr>
        <w:t>According to</w:t>
      </w:r>
      <w:r w:rsidR="00F43B2F" w:rsidRPr="00D42E57">
        <w:rPr>
          <w:color w:val="000000" w:themeColor="text1"/>
          <w:sz w:val="20"/>
          <w:lang w:eastAsia="zh-CN"/>
        </w:rPr>
        <w:t xml:space="preserve"> Definition 6, </w:t>
      </w:r>
      <w:r w:rsidR="00F43B2F" w:rsidRPr="00D42E57">
        <w:rPr>
          <w:rFonts w:eastAsiaTheme="minorEastAsia"/>
          <w:color w:val="000000" w:themeColor="text1"/>
          <w:sz w:val="20"/>
          <w:lang w:eastAsia="zh-CN"/>
        </w:rPr>
        <w:t>we have</w:t>
      </w:r>
      <w:r w:rsidR="00F43B2F" w:rsidRPr="00D42E57">
        <w:rPr>
          <w:color w:val="000000" w:themeColor="text1"/>
          <w:sz w:val="20"/>
          <w:lang w:eastAsia="zh-CN"/>
        </w:rPr>
        <w:t>:</w:t>
      </w:r>
    </w:p>
    <w:p w14:paraId="57511497" w14:textId="77777777" w:rsidR="00F43B2F" w:rsidRPr="00D42E57" w:rsidRDefault="006E15F3" w:rsidP="00F43B2F">
      <w:pPr>
        <w:widowControl w:val="0"/>
        <w:adjustRightInd w:val="0"/>
        <w:snapToGrid w:val="0"/>
        <w:spacing w:line="480" w:lineRule="auto"/>
        <w:ind w:firstLineChars="100" w:firstLine="240"/>
        <w:rPr>
          <w:color w:val="000000" w:themeColor="text1"/>
          <w:sz w:val="20"/>
        </w:rPr>
      </w:pPr>
      <w:r w:rsidRPr="008276BF">
        <w:rPr>
          <w:position w:val="-56"/>
          <w:highlight w:val="green"/>
        </w:rPr>
        <w:object w:dxaOrig="8217" w:dyaOrig="1305" w14:anchorId="14795B01">
          <v:shape id="_x0000_i1280" type="#_x0000_t75" alt="" style="width:410.7pt;height:65.1pt;mso-width-percent:0;mso-height-percent:0;mso-width-percent:0;mso-height-percent:0" o:ole="">
            <v:imagedata r:id="rId475" o:title=""/>
          </v:shape>
          <o:OLEObject Type="Embed" ProgID="Equation.DSMT4" ShapeID="_x0000_i1280" DrawAspect="Content" ObjectID="_1629138291" r:id="rId476"/>
        </w:object>
      </w:r>
    </w:p>
    <w:p w14:paraId="5C8FC61C" w14:textId="77777777" w:rsidR="00F43B2F" w:rsidRPr="00D42E57" w:rsidRDefault="006E15F3" w:rsidP="00F43B2F">
      <w:pPr>
        <w:widowControl w:val="0"/>
        <w:adjustRightInd w:val="0"/>
        <w:snapToGrid w:val="0"/>
        <w:spacing w:line="480" w:lineRule="auto"/>
        <w:ind w:firstLineChars="100" w:firstLine="240"/>
        <w:rPr>
          <w:color w:val="000000" w:themeColor="text1"/>
          <w:sz w:val="20"/>
        </w:rPr>
      </w:pPr>
      <w:r w:rsidRPr="008276BF">
        <w:rPr>
          <w:position w:val="-60"/>
          <w:highlight w:val="green"/>
        </w:rPr>
        <w:object w:dxaOrig="8202" w:dyaOrig="1440" w14:anchorId="68572856">
          <v:shape id="_x0000_i1281" type="#_x0000_t75" alt="" style="width:410.1pt;height:1in;mso-width-percent:0;mso-height-percent:0;mso-width-percent:0;mso-height-percent:0" o:ole="">
            <v:imagedata r:id="rId477" o:title=""/>
          </v:shape>
          <o:OLEObject Type="Embed" ProgID="Equation.DSMT4" ShapeID="_x0000_i1281" DrawAspect="Content" ObjectID="_1629138292" r:id="rId478"/>
        </w:object>
      </w:r>
    </w:p>
    <w:p w14:paraId="12B01789" w14:textId="06CD88A7" w:rsidR="00F43B2F" w:rsidRPr="00D42E57" w:rsidRDefault="00F43B2F" w:rsidP="00F43B2F">
      <w:pPr>
        <w:widowControl w:val="0"/>
        <w:adjustRightInd w:val="0"/>
        <w:snapToGrid w:val="0"/>
        <w:spacing w:line="480" w:lineRule="auto"/>
        <w:ind w:firstLine="210"/>
        <w:rPr>
          <w:color w:val="000000" w:themeColor="text1"/>
          <w:sz w:val="20"/>
          <w:lang w:eastAsia="zh-CN"/>
        </w:rPr>
      </w:pPr>
      <w:r w:rsidRPr="00D42E57">
        <w:rPr>
          <w:color w:val="000000" w:themeColor="text1"/>
          <w:sz w:val="20"/>
          <w:lang w:eastAsia="zh-CN"/>
        </w:rPr>
        <w:t xml:space="preserve">Let </w:t>
      </w:r>
      <w:r w:rsidR="006E15F3" w:rsidRPr="008276BF">
        <w:rPr>
          <w:position w:val="-26"/>
          <w:highlight w:val="green"/>
        </w:rPr>
        <w:object w:dxaOrig="1440" w:dyaOrig="585" w14:anchorId="63459E99">
          <v:shape id="_x0000_i1282" type="#_x0000_t75" alt="" style="width:1in;height:29.45pt;mso-width-percent:0;mso-height-percent:0;mso-width-percent:0;mso-height-percent:0" o:ole="">
            <v:imagedata r:id="rId479" o:title=""/>
          </v:shape>
          <o:OLEObject Type="Embed" ProgID="Equation.DSMT4" ShapeID="_x0000_i1282" DrawAspect="Content" ObjectID="_1629138293" r:id="rId480"/>
        </w:object>
      </w:r>
      <w:r w:rsidRPr="00D42E57">
        <w:rPr>
          <w:color w:val="000000" w:themeColor="text1"/>
          <w:sz w:val="20"/>
          <w:lang w:eastAsia="zh-CN"/>
        </w:rPr>
        <w:t>,</w:t>
      </w:r>
      <w:r w:rsidR="006E15F3" w:rsidRPr="008276BF">
        <w:rPr>
          <w:position w:val="-30"/>
          <w:highlight w:val="green"/>
        </w:rPr>
        <w:object w:dxaOrig="1440" w:dyaOrig="705" w14:anchorId="05535C18">
          <v:shape id="_x0000_i1283" type="#_x0000_t75" alt="" style="width:1in;height:35.05pt;mso-width-percent:0;mso-height-percent:0;mso-width-percent:0;mso-height-percent:0" o:ole="">
            <v:imagedata r:id="rId481" o:title=""/>
          </v:shape>
          <o:OLEObject Type="Embed" ProgID="Equation.DSMT4" ShapeID="_x0000_i1283" DrawAspect="Content" ObjectID="_1629138294" r:id="rId482"/>
        </w:object>
      </w:r>
      <w:r w:rsidRPr="00D42E57">
        <w:rPr>
          <w:color w:val="000000" w:themeColor="text1"/>
          <w:sz w:val="20"/>
          <w:lang w:eastAsia="zh-CN"/>
        </w:rPr>
        <w:t>,</w:t>
      </w:r>
      <w:r w:rsidR="006E15F3" w:rsidRPr="008276BF">
        <w:rPr>
          <w:position w:val="-30"/>
          <w:highlight w:val="green"/>
        </w:rPr>
        <w:object w:dxaOrig="1440" w:dyaOrig="705" w14:anchorId="36964B21">
          <v:shape id="_x0000_i1284" type="#_x0000_t75" alt="" style="width:1in;height:35.05pt;mso-width-percent:0;mso-height-percent:0;mso-width-percent:0;mso-height-percent:0" o:ole="">
            <v:imagedata r:id="rId483" o:title=""/>
          </v:shape>
          <o:OLEObject Type="Embed" ProgID="Equation.DSMT4" ShapeID="_x0000_i1284" DrawAspect="Content" ObjectID="_1629138295" r:id="rId484"/>
        </w:object>
      </w:r>
      <w:r w:rsidRPr="00D42E57">
        <w:rPr>
          <w:color w:val="000000" w:themeColor="text1"/>
          <w:sz w:val="20"/>
          <w:lang w:eastAsia="zh-CN"/>
        </w:rPr>
        <w:t xml:space="preserve">, and </w:t>
      </w:r>
      <w:r w:rsidR="006E15F3" w:rsidRPr="008276BF">
        <w:rPr>
          <w:position w:val="-30"/>
          <w:highlight w:val="green"/>
        </w:rPr>
        <w:object w:dxaOrig="1440" w:dyaOrig="705" w14:anchorId="5AC93CD3">
          <v:shape id="_x0000_i1285" type="#_x0000_t75" alt="" style="width:1in;height:35.05pt;mso-width-percent:0;mso-height-percent:0;mso-width-percent:0;mso-height-percent:0" o:ole="">
            <v:imagedata r:id="rId485" o:title=""/>
          </v:shape>
          <o:OLEObject Type="Embed" ProgID="Equation.DSMT4" ShapeID="_x0000_i1285" DrawAspect="Content" ObjectID="_1629138296" r:id="rId486"/>
        </w:object>
      </w:r>
      <w:r w:rsidRPr="00D42E57">
        <w:rPr>
          <w:color w:val="000000" w:themeColor="text1"/>
          <w:sz w:val="20"/>
          <w:lang w:eastAsia="zh-CN"/>
        </w:rPr>
        <w:t>; then</w:t>
      </w:r>
    </w:p>
    <w:p w14:paraId="0883A3D0" w14:textId="77777777" w:rsidR="00F43B2F" w:rsidRPr="00D42E57" w:rsidRDefault="006E15F3" w:rsidP="00F43B2F">
      <w:pPr>
        <w:widowControl w:val="0"/>
        <w:adjustRightInd w:val="0"/>
        <w:snapToGrid w:val="0"/>
        <w:spacing w:line="480" w:lineRule="auto"/>
        <w:ind w:firstLineChars="100" w:firstLine="240"/>
        <w:rPr>
          <w:color w:val="000000" w:themeColor="text1"/>
          <w:sz w:val="20"/>
        </w:rPr>
      </w:pPr>
      <w:r w:rsidRPr="008276BF">
        <w:rPr>
          <w:position w:val="-42"/>
          <w:highlight w:val="green"/>
        </w:rPr>
        <w:object w:dxaOrig="5478" w:dyaOrig="1005" w14:anchorId="33D60B41">
          <v:shape id="_x0000_i1286" type="#_x0000_t75" alt="" style="width:273.6pt;height:50.1pt;mso-width-percent:0;mso-height-percent:0;mso-width-percent:0;mso-height-percent:0" o:ole="">
            <v:imagedata r:id="rId487" o:title=""/>
          </v:shape>
          <o:OLEObject Type="Embed" ProgID="Equation.DSMT4" ShapeID="_x0000_i1286" DrawAspect="Content" ObjectID="_1629138297" r:id="rId488"/>
        </w:object>
      </w:r>
    </w:p>
    <w:bookmarkStart w:id="224" w:name="_GoBack"/>
    <w:bookmarkEnd w:id="224"/>
    <w:p w14:paraId="76DBE58C" w14:textId="63FB5F2D" w:rsidR="00F43B2F" w:rsidRPr="00D42E57" w:rsidRDefault="006E15F3" w:rsidP="00F43B2F">
      <w:pPr>
        <w:widowControl w:val="0"/>
        <w:adjustRightInd w:val="0"/>
        <w:snapToGrid w:val="0"/>
        <w:spacing w:line="480" w:lineRule="auto"/>
        <w:ind w:firstLine="210"/>
        <w:rPr>
          <w:rFonts w:eastAsiaTheme="minorEastAsia"/>
          <w:color w:val="000000" w:themeColor="text1"/>
          <w:sz w:val="20"/>
        </w:rPr>
      </w:pPr>
      <w:r w:rsidRPr="008276BF">
        <w:rPr>
          <w:position w:val="-44"/>
          <w:highlight w:val="green"/>
        </w:rPr>
        <w:object w:dxaOrig="5475" w:dyaOrig="1005" w14:anchorId="38724E44">
          <v:shape id="_x0000_i1287" type="#_x0000_t75" alt="" style="width:274.85pt;height:50.1pt;mso-width-percent:0;mso-height-percent:0;mso-width-percent:0;mso-height-percent:0" o:ole="">
            <v:imagedata r:id="rId489" o:title=""/>
          </v:shape>
          <o:OLEObject Type="Embed" ProgID="Equation.DSMT4" ShapeID="_x0000_i1287" DrawAspect="Content" ObjectID="_1629138298" r:id="rId490"/>
        </w:object>
      </w:r>
      <w:r w:rsidR="00F43B2F" w:rsidRPr="00D42E57">
        <w:rPr>
          <w:rFonts w:eastAsiaTheme="minorEastAsia"/>
          <w:color w:val="000000" w:themeColor="text1"/>
          <w:sz w:val="20"/>
          <w:lang w:eastAsia="zh-CN"/>
        </w:rPr>
        <w:t>Therefore,</w:t>
      </w:r>
    </w:p>
    <w:p w14:paraId="6D021787" w14:textId="77777777" w:rsidR="00F43B2F" w:rsidRPr="00D42E57" w:rsidRDefault="006E15F3" w:rsidP="00F43B2F">
      <w:pPr>
        <w:widowControl w:val="0"/>
        <w:adjustRightInd w:val="0"/>
        <w:snapToGrid w:val="0"/>
        <w:spacing w:line="480" w:lineRule="auto"/>
        <w:ind w:firstLineChars="100" w:firstLine="240"/>
        <w:rPr>
          <w:color w:val="000000" w:themeColor="text1"/>
          <w:sz w:val="20"/>
        </w:rPr>
      </w:pPr>
      <w:r w:rsidRPr="008276BF">
        <w:rPr>
          <w:position w:val="-44"/>
          <w:highlight w:val="green"/>
        </w:rPr>
        <w:object w:dxaOrig="8640" w:dyaOrig="1005" w14:anchorId="4323DF42">
          <v:shape id="_x0000_i1288" type="#_x0000_t75" alt="" style="width:6in;height:50.1pt;mso-width-percent:0;mso-height-percent:0;mso-width-percent:0;mso-height-percent:0" o:ole="">
            <v:imagedata r:id="rId491" o:title=""/>
          </v:shape>
          <o:OLEObject Type="Embed" ProgID="Equation.DSMT4" ShapeID="_x0000_i1288" DrawAspect="Content" ObjectID="_1629138299" r:id="rId492"/>
        </w:object>
      </w:r>
    </w:p>
    <w:p w14:paraId="044D9700" w14:textId="77777777" w:rsidR="00F43B2F" w:rsidRPr="00D42E57" w:rsidRDefault="006E15F3" w:rsidP="00F43B2F">
      <w:pPr>
        <w:widowControl w:val="0"/>
        <w:adjustRightInd w:val="0"/>
        <w:snapToGrid w:val="0"/>
        <w:spacing w:line="480" w:lineRule="auto"/>
        <w:ind w:firstLineChars="100" w:firstLine="240"/>
        <w:rPr>
          <w:color w:val="000000" w:themeColor="text1"/>
          <w:sz w:val="20"/>
        </w:rPr>
      </w:pPr>
      <w:r w:rsidRPr="008276BF">
        <w:rPr>
          <w:position w:val="-162"/>
          <w:highlight w:val="green"/>
        </w:rPr>
        <w:object w:dxaOrig="6195" w:dyaOrig="3300" w14:anchorId="654CEEFA">
          <v:shape id="_x0000_i1289" type="#_x0000_t75" alt="" style="width:309.9pt;height:165.3pt;mso-width-percent:0;mso-height-percent:0;mso-width-percent:0;mso-height-percent:0" o:ole="">
            <v:imagedata r:id="rId493" o:title=""/>
          </v:shape>
          <o:OLEObject Type="Embed" ProgID="Equation.DSMT4" ShapeID="_x0000_i1289" DrawAspect="Content" ObjectID="_1629138300" r:id="rId494"/>
        </w:object>
      </w:r>
    </w:p>
    <w:p w14:paraId="2FA67F57" w14:textId="77777777" w:rsidR="00F43B2F" w:rsidRPr="00D42E57" w:rsidRDefault="006E15F3" w:rsidP="00F43B2F">
      <w:pPr>
        <w:widowControl w:val="0"/>
        <w:adjustRightInd w:val="0"/>
        <w:snapToGrid w:val="0"/>
        <w:spacing w:line="480" w:lineRule="auto"/>
        <w:ind w:firstLineChars="100" w:firstLine="240"/>
        <w:rPr>
          <w:color w:val="000000" w:themeColor="text1"/>
          <w:sz w:val="20"/>
        </w:rPr>
      </w:pPr>
      <w:r w:rsidRPr="008276BF">
        <w:rPr>
          <w:position w:val="-162"/>
          <w:highlight w:val="green"/>
        </w:rPr>
        <w:object w:dxaOrig="6615" w:dyaOrig="3300" w14:anchorId="5DF3B5D6">
          <v:shape id="_x0000_i1290" type="#_x0000_t75" alt="" style="width:330.55pt;height:165.3pt;mso-width-percent:0;mso-height-percent:0;mso-width-percent:0;mso-height-percent:0" o:ole="">
            <v:imagedata r:id="rId495" o:title=""/>
          </v:shape>
          <o:OLEObject Type="Embed" ProgID="Equation.DSMT4" ShapeID="_x0000_i1290" DrawAspect="Content" ObjectID="_1629138301" r:id="rId496"/>
        </w:object>
      </w:r>
    </w:p>
    <w:p w14:paraId="21700A1E" w14:textId="77777777" w:rsidR="00F43B2F" w:rsidRPr="00D42E57" w:rsidRDefault="00F43B2F" w:rsidP="00F43B2F">
      <w:pPr>
        <w:widowControl w:val="0"/>
        <w:adjustRightInd w:val="0"/>
        <w:snapToGrid w:val="0"/>
        <w:spacing w:line="480" w:lineRule="auto"/>
        <w:ind w:firstLine="210"/>
        <w:rPr>
          <w:color w:val="000000" w:themeColor="text1"/>
          <w:sz w:val="20"/>
        </w:rPr>
      </w:pPr>
    </w:p>
    <w:p w14:paraId="6240EEBF" w14:textId="77777777" w:rsidR="00F43B2F" w:rsidRPr="00D42E57" w:rsidRDefault="006E15F3" w:rsidP="00F43B2F">
      <w:pPr>
        <w:widowControl w:val="0"/>
        <w:adjustRightInd w:val="0"/>
        <w:snapToGrid w:val="0"/>
        <w:spacing w:line="480" w:lineRule="auto"/>
        <w:ind w:firstLineChars="100" w:firstLine="240"/>
        <w:rPr>
          <w:color w:val="000000" w:themeColor="text1"/>
          <w:sz w:val="20"/>
        </w:rPr>
      </w:pPr>
      <w:r w:rsidRPr="008276BF">
        <w:rPr>
          <w:position w:val="-162"/>
          <w:highlight w:val="green"/>
        </w:rPr>
        <w:object w:dxaOrig="8771" w:dyaOrig="3300" w14:anchorId="6566F2B9">
          <v:shape id="_x0000_i1291" type="#_x0000_t75" alt="" style="width:438.25pt;height:165.3pt;mso-width-percent:0;mso-height-percent:0;mso-width-percent:0;mso-height-percent:0" o:ole="">
            <v:imagedata r:id="rId497" o:title=""/>
          </v:shape>
          <o:OLEObject Type="Embed" ProgID="Equation.DSMT4" ShapeID="_x0000_i1291" DrawAspect="Content" ObjectID="_1629138302" r:id="rId498"/>
        </w:object>
      </w:r>
    </w:p>
    <w:p w14:paraId="70140B06" w14:textId="77777777" w:rsidR="00F43B2F" w:rsidRPr="00D42E57" w:rsidRDefault="006E15F3" w:rsidP="00F43B2F">
      <w:pPr>
        <w:widowControl w:val="0"/>
        <w:adjustRightInd w:val="0"/>
        <w:snapToGrid w:val="0"/>
        <w:spacing w:line="480" w:lineRule="auto"/>
        <w:ind w:firstLineChars="100" w:firstLine="240"/>
        <w:rPr>
          <w:color w:val="000000" w:themeColor="text1"/>
          <w:sz w:val="20"/>
        </w:rPr>
      </w:pPr>
      <w:r w:rsidRPr="008276BF">
        <w:rPr>
          <w:highlight w:val="green"/>
        </w:rPr>
        <w:object w:dxaOrig="5760" w:dyaOrig="4185" w14:anchorId="30350C52">
          <v:shape id="_x0000_i1292" type="#_x0000_t75" alt="" style="width:4in;height:209.1pt;mso-width-percent:0;mso-height-percent:0;mso-width-percent:0;mso-height-percent:0" o:ole="">
            <v:imagedata r:id="rId499" o:title=""/>
          </v:shape>
          <o:OLEObject Type="Embed" ProgID="Equation.DSMT4" ShapeID="_x0000_i1292" DrawAspect="Content" ObjectID="_1629138303" r:id="rId500"/>
        </w:object>
      </w:r>
    </w:p>
    <w:p w14:paraId="4BF7C5C3" w14:textId="77777777" w:rsidR="00F43B2F" w:rsidRPr="00D42E57" w:rsidRDefault="006E15F3" w:rsidP="00F43B2F">
      <w:pPr>
        <w:widowControl w:val="0"/>
        <w:adjustRightInd w:val="0"/>
        <w:snapToGrid w:val="0"/>
        <w:spacing w:line="480" w:lineRule="auto"/>
        <w:ind w:firstLineChars="100" w:firstLine="240"/>
        <w:rPr>
          <w:color w:val="000000" w:themeColor="text1"/>
          <w:sz w:val="20"/>
        </w:rPr>
      </w:pPr>
      <w:r w:rsidRPr="008276BF">
        <w:rPr>
          <w:position w:val="-160"/>
          <w:highlight w:val="green"/>
        </w:rPr>
        <w:object w:dxaOrig="6633" w:dyaOrig="3015" w14:anchorId="217D48E5">
          <v:shape id="_x0000_i1293" type="#_x0000_t75" alt="" style="width:331.85pt;height:150.9pt;mso-width-percent:0;mso-height-percent:0;mso-width-percent:0;mso-height-percent:0" o:ole="">
            <v:imagedata r:id="rId501" o:title=""/>
          </v:shape>
          <o:OLEObject Type="Embed" ProgID="Equation.DSMT4" ShapeID="_x0000_i1293" DrawAspect="Content" ObjectID="_1629138304" r:id="rId502"/>
        </w:object>
      </w:r>
    </w:p>
    <w:p w14:paraId="7B6AA8EC" w14:textId="77777777" w:rsidR="00F43B2F" w:rsidRPr="00D42E57" w:rsidRDefault="006E15F3" w:rsidP="00F43B2F">
      <w:pPr>
        <w:widowControl w:val="0"/>
        <w:adjustRightInd w:val="0"/>
        <w:snapToGrid w:val="0"/>
        <w:spacing w:line="480" w:lineRule="auto"/>
        <w:ind w:firstLineChars="100" w:firstLine="240"/>
        <w:rPr>
          <w:color w:val="000000" w:themeColor="text1"/>
          <w:sz w:val="20"/>
        </w:rPr>
      </w:pPr>
      <w:r w:rsidRPr="008276BF">
        <w:rPr>
          <w:position w:val="-126"/>
          <w:highlight w:val="green"/>
        </w:rPr>
        <w:object w:dxaOrig="6765" w:dyaOrig="2610" w14:anchorId="771EF060">
          <v:shape id="_x0000_i1294" type="#_x0000_t75" alt="" style="width:338.1pt;height:131.5pt;mso-width-percent:0;mso-height-percent:0;mso-width-percent:0;mso-height-percent:0" o:ole="">
            <v:imagedata r:id="rId503" o:title=""/>
          </v:shape>
          <o:OLEObject Type="Embed" ProgID="Equation.DSMT4" ShapeID="_x0000_i1294" DrawAspect="Content" ObjectID="_1629138305" r:id="rId504"/>
        </w:object>
      </w:r>
    </w:p>
    <w:p w14:paraId="45DF52D4" w14:textId="77777777" w:rsidR="00F43B2F" w:rsidRPr="00D42E57" w:rsidRDefault="00F43B2F" w:rsidP="00F43B2F">
      <w:pPr>
        <w:widowControl w:val="0"/>
        <w:adjustRightInd w:val="0"/>
        <w:snapToGrid w:val="0"/>
        <w:spacing w:line="480" w:lineRule="auto"/>
        <w:ind w:firstLine="210"/>
        <w:rPr>
          <w:color w:val="000000" w:themeColor="text1"/>
          <w:sz w:val="20"/>
        </w:rPr>
      </w:pPr>
      <w:r w:rsidRPr="00D42E57">
        <w:rPr>
          <w:sz w:val="20"/>
          <w:lang w:eastAsia="zh-CN"/>
        </w:rPr>
        <w:t>It follows that</w:t>
      </w:r>
    </w:p>
    <w:p w14:paraId="23797AD7" w14:textId="77777777" w:rsidR="00F43B2F" w:rsidRPr="00D42E57" w:rsidRDefault="006E15F3" w:rsidP="00F43B2F">
      <w:pPr>
        <w:widowControl w:val="0"/>
        <w:adjustRightInd w:val="0"/>
        <w:snapToGrid w:val="0"/>
        <w:spacing w:line="480" w:lineRule="auto"/>
        <w:ind w:firstLineChars="100" w:firstLine="240"/>
        <w:rPr>
          <w:color w:val="000000" w:themeColor="text1"/>
          <w:sz w:val="20"/>
        </w:rPr>
      </w:pPr>
      <w:r w:rsidRPr="008276BF">
        <w:rPr>
          <w:position w:val="-30"/>
          <w:highlight w:val="green"/>
        </w:rPr>
        <w:object w:dxaOrig="7065" w:dyaOrig="855" w14:anchorId="73F86EF5">
          <v:shape id="_x0000_i1295" type="#_x0000_t75" alt="" style="width:353.1pt;height:42.55pt;mso-width-percent:0;mso-height-percent:0;mso-width-percent:0;mso-height-percent:0" o:ole="">
            <v:imagedata r:id="rId505" o:title=""/>
          </v:shape>
          <o:OLEObject Type="Embed" ProgID="Equation.DSMT4" ShapeID="_x0000_i1295" DrawAspect="Content" ObjectID="_1629138306" r:id="rId506"/>
        </w:object>
      </w:r>
    </w:p>
    <w:p w14:paraId="066A4C32" w14:textId="2E06E123" w:rsidR="00F43B2F" w:rsidRPr="00D42E57" w:rsidRDefault="00F43B2F" w:rsidP="00F43B2F">
      <w:pPr>
        <w:widowControl w:val="0"/>
        <w:adjustRightInd w:val="0"/>
        <w:snapToGrid w:val="0"/>
        <w:spacing w:line="480" w:lineRule="auto"/>
        <w:ind w:firstLine="210"/>
        <w:rPr>
          <w:color w:val="000000" w:themeColor="text1"/>
          <w:sz w:val="20"/>
          <w:lang w:eastAsia="zh-CN"/>
        </w:rPr>
      </w:pPr>
      <w:r w:rsidRPr="00D42E57">
        <w:rPr>
          <w:color w:val="000000" w:themeColor="text1"/>
          <w:sz w:val="20"/>
          <w:lang w:eastAsia="zh-CN"/>
        </w:rPr>
        <w:t xml:space="preserve">Thus, the proof of Theorem 5 is completed. </w:t>
      </w:r>
      <w:r w:rsidR="00B67496">
        <w:rPr>
          <w:position w:val="-4"/>
        </w:rPr>
        <w:pict w14:anchorId="6492F305">
          <v:shape id="_x0000_i1296" type="#_x0000_t75" alt="" style="width:6.9pt;height:6.9pt;mso-width-percent:0;mso-height-percent:0;mso-width-percent:0;mso-height-percent:0">
            <v:imagedata r:id="rId507" o:title=""/>
          </v:shape>
        </w:pict>
      </w:r>
    </w:p>
    <w:p w14:paraId="36F9D595" w14:textId="77777777" w:rsidR="00F43B2F" w:rsidRPr="00D42E57" w:rsidRDefault="00F43B2F" w:rsidP="00F43B2F">
      <w:pPr>
        <w:pStyle w:val="MDPI21heading1"/>
        <w:spacing w:line="480" w:lineRule="auto"/>
        <w:rPr>
          <w:rFonts w:ascii="Times New Roman" w:hAnsi="Times New Roman"/>
          <w:color w:val="auto"/>
          <w:sz w:val="36"/>
          <w:szCs w:val="36"/>
        </w:rPr>
      </w:pPr>
      <w:r w:rsidRPr="00D42E57">
        <w:rPr>
          <w:rFonts w:ascii="Times New Roman" w:hAnsi="Times New Roman"/>
          <w:color w:val="auto"/>
          <w:sz w:val="36"/>
          <w:szCs w:val="36"/>
        </w:rPr>
        <w:t>Acknowledgments</w:t>
      </w:r>
    </w:p>
    <w:p w14:paraId="2983908B" w14:textId="58F7B841" w:rsidR="00F43B2F" w:rsidRPr="00D42E57" w:rsidRDefault="00F43B2F" w:rsidP="00F43B2F">
      <w:pPr>
        <w:rPr>
          <w:color w:val="auto"/>
          <w:sz w:val="20"/>
        </w:rPr>
      </w:pPr>
      <w:r w:rsidRPr="00D42E57">
        <w:rPr>
          <w:color w:val="auto"/>
          <w:sz w:val="20"/>
        </w:rPr>
        <w:lastRenderedPageBreak/>
        <w:t>The authors are very grateful to the anonymous reviewers and editor for their valuable comments and suggestions to improve the paper.</w:t>
      </w:r>
    </w:p>
    <w:p w14:paraId="374CEF0D" w14:textId="77777777" w:rsidR="00F43B2F" w:rsidRPr="00D42E57" w:rsidRDefault="00F43B2F" w:rsidP="00F43B2F">
      <w:pPr>
        <w:pStyle w:val="MDPI21heading1"/>
        <w:spacing w:line="480" w:lineRule="auto"/>
        <w:rPr>
          <w:rFonts w:ascii="Times New Roman" w:hAnsi="Times New Roman"/>
          <w:color w:val="000000" w:themeColor="text1"/>
          <w:sz w:val="36"/>
          <w:szCs w:val="36"/>
        </w:rPr>
      </w:pPr>
      <w:r w:rsidRPr="00D42E57">
        <w:rPr>
          <w:rFonts w:ascii="Times New Roman" w:hAnsi="Times New Roman"/>
          <w:color w:val="000000" w:themeColor="text1"/>
          <w:sz w:val="36"/>
          <w:szCs w:val="36"/>
        </w:rPr>
        <w:t>References</w:t>
      </w:r>
    </w:p>
    <w:bookmarkEnd w:id="62"/>
    <w:p w14:paraId="1D7B954D" w14:textId="77777777" w:rsidR="00F43B2F" w:rsidRPr="00D42E57" w:rsidRDefault="00F43B2F" w:rsidP="00F43B2F">
      <w:pPr>
        <w:pStyle w:val="MDPI71References"/>
        <w:rPr>
          <w:rFonts w:ascii="Times New Roman" w:hAnsi="Times New Roman"/>
        </w:rPr>
      </w:pPr>
      <w:r w:rsidRPr="00D42E57">
        <w:rPr>
          <w:rFonts w:ascii="Times New Roman" w:hAnsi="Times New Roman"/>
        </w:rPr>
        <w:t>Bustince H, Barrenechea E, Pagola M, Fernandez J, Xu Z, Bedregal B. A historical account of types of fuzzy sets and their relationships. IEEE Transactions on Fuzzy Systems 201</w:t>
      </w:r>
      <w:r w:rsidRPr="00D42E57">
        <w:rPr>
          <w:rFonts w:ascii="Times New Roman" w:eastAsiaTheme="minorEastAsia" w:hAnsi="Times New Roman"/>
          <w:lang w:eastAsia="zh-CN"/>
        </w:rPr>
        <w:t>6;</w:t>
      </w:r>
      <w:r w:rsidRPr="00D42E57">
        <w:rPr>
          <w:rFonts w:ascii="Times New Roman" w:hAnsi="Times New Roman"/>
        </w:rPr>
        <w:t xml:space="preserve"> 24(1): 179-194.</w:t>
      </w:r>
    </w:p>
    <w:p w14:paraId="291B5AB4" w14:textId="77777777" w:rsidR="00F43B2F" w:rsidRPr="00D42E57" w:rsidRDefault="00F43B2F" w:rsidP="00F43B2F">
      <w:pPr>
        <w:pStyle w:val="MDPI71References"/>
        <w:rPr>
          <w:rFonts w:ascii="Times New Roman" w:hAnsi="Times New Roman"/>
          <w:color w:val="auto"/>
        </w:rPr>
      </w:pPr>
      <w:r w:rsidRPr="00D42E57">
        <w:rPr>
          <w:rFonts w:ascii="Times New Roman" w:hAnsi="Times New Roman"/>
        </w:rPr>
        <w:t>Zadeh LA. Fuzzy sets.</w:t>
      </w:r>
      <w:r w:rsidRPr="00D42E57">
        <w:rPr>
          <w:rFonts w:ascii="Times New Roman" w:hAnsi="Times New Roman"/>
          <w:color w:val="auto"/>
        </w:rPr>
        <w:t xml:space="preserve"> Information and control 1965; 8(3): 338-353. </w:t>
      </w:r>
    </w:p>
    <w:p w14:paraId="197379EB" w14:textId="77777777" w:rsidR="00F43B2F" w:rsidRPr="00D42E57" w:rsidRDefault="00F43B2F" w:rsidP="00F43B2F">
      <w:pPr>
        <w:pStyle w:val="MDPI71References"/>
        <w:rPr>
          <w:rFonts w:ascii="Times New Roman" w:hAnsi="Times New Roman"/>
          <w:color w:val="auto"/>
        </w:rPr>
      </w:pPr>
      <w:r w:rsidRPr="00D42E57">
        <w:rPr>
          <w:rFonts w:ascii="Times New Roman" w:hAnsi="Times New Roman"/>
          <w:color w:val="auto"/>
        </w:rPr>
        <w:t>Atanassov KT. Intuitionistic fuzzy sets. Fuzzy Sets and Systems 1986; 20:87-96</w:t>
      </w:r>
    </w:p>
    <w:p w14:paraId="7E18EDA1" w14:textId="77777777" w:rsidR="00F43B2F" w:rsidRPr="00D42E57" w:rsidRDefault="00F43B2F" w:rsidP="00F43B2F">
      <w:pPr>
        <w:pStyle w:val="MDPI71References"/>
        <w:rPr>
          <w:rFonts w:ascii="Times New Roman" w:hAnsi="Times New Roman"/>
          <w:color w:val="auto"/>
        </w:rPr>
      </w:pPr>
      <w:r w:rsidRPr="00D42E57">
        <w:rPr>
          <w:rFonts w:ascii="Times New Roman" w:hAnsi="Times New Roman"/>
          <w:color w:val="auto"/>
        </w:rPr>
        <w:t xml:space="preserve">De SK, Biswas R, Roy AR. Some operations on intuitionistic fuzzy sets. Fuzzy Sets and Systems 2000; 114(3): 477-484. </w:t>
      </w:r>
    </w:p>
    <w:p w14:paraId="1D6141B6" w14:textId="77777777" w:rsidR="00F43B2F" w:rsidRPr="00D42E57" w:rsidRDefault="00F43B2F" w:rsidP="00F43B2F">
      <w:pPr>
        <w:pStyle w:val="MDPI71References"/>
        <w:rPr>
          <w:rFonts w:ascii="Times New Roman" w:hAnsi="Times New Roman"/>
          <w:color w:val="auto"/>
        </w:rPr>
      </w:pPr>
      <w:r w:rsidRPr="00D42E57">
        <w:rPr>
          <w:rFonts w:ascii="Times New Roman" w:hAnsi="Times New Roman"/>
          <w:color w:val="auto"/>
        </w:rPr>
        <w:t xml:space="preserve">Liu P, Li D. Some Muirhead mean operators for intuitionistic fuzzy numbers and their applications to group decision making. PloS one 2017; 12(1): e0168767. </w:t>
      </w:r>
    </w:p>
    <w:p w14:paraId="37229F49" w14:textId="77777777" w:rsidR="00F43B2F" w:rsidRPr="00D42E57" w:rsidRDefault="00F43B2F" w:rsidP="00F43B2F">
      <w:pPr>
        <w:pStyle w:val="MDPI71References"/>
        <w:rPr>
          <w:rFonts w:ascii="Times New Roman" w:hAnsi="Times New Roman"/>
          <w:color w:val="auto"/>
        </w:rPr>
      </w:pPr>
      <w:r w:rsidRPr="00D42E57">
        <w:rPr>
          <w:rFonts w:ascii="Times New Roman" w:hAnsi="Times New Roman"/>
          <w:color w:val="auto"/>
        </w:rPr>
        <w:t xml:space="preserve">Liao H, Xu Z. Priorities of intuitionistic fuzzy preference relation based on multiplicative consistency. IEEE Transactions on Fuzzy Systems 2014; 22(6): 1669-1681. </w:t>
      </w:r>
    </w:p>
    <w:p w14:paraId="464587E4" w14:textId="77777777" w:rsidR="00F43B2F" w:rsidRPr="00D42E57" w:rsidRDefault="00F43B2F" w:rsidP="00F43B2F">
      <w:pPr>
        <w:pStyle w:val="MDPI71References"/>
        <w:rPr>
          <w:rFonts w:ascii="Times New Roman" w:hAnsi="Times New Roman"/>
          <w:color w:val="auto"/>
        </w:rPr>
      </w:pPr>
      <w:r w:rsidRPr="00D42E57">
        <w:rPr>
          <w:rFonts w:ascii="Times New Roman" w:hAnsi="Times New Roman"/>
          <w:color w:val="auto"/>
        </w:rPr>
        <w:t xml:space="preserve">Lei Q, Xu Z. Chain and substitution rules of intuitionistic fuzzy calculus. IEEE Transactions on Fuzzy Systems 2016; 24(3): 519-529. </w:t>
      </w:r>
    </w:p>
    <w:p w14:paraId="747AFD88" w14:textId="77777777" w:rsidR="00F43B2F" w:rsidRPr="00D42E57" w:rsidRDefault="00F43B2F" w:rsidP="00F43B2F">
      <w:pPr>
        <w:pStyle w:val="MDPI71References"/>
        <w:rPr>
          <w:rFonts w:ascii="Times New Roman" w:hAnsi="Times New Roman"/>
          <w:color w:val="auto"/>
        </w:rPr>
      </w:pPr>
      <w:r w:rsidRPr="00D42E57">
        <w:rPr>
          <w:rFonts w:ascii="Times New Roman" w:hAnsi="Times New Roman"/>
          <w:color w:val="auto"/>
        </w:rPr>
        <w:t>Liu P, Chen SM. Group decision making based on Heronian aggregation operators of intuitionistic fuzzy numbers. IEEE Transactions on Cybernetics 2017; 47(9): 2514-2530.</w:t>
      </w:r>
    </w:p>
    <w:p w14:paraId="2D5D4417" w14:textId="77777777" w:rsidR="00F43B2F" w:rsidRPr="00D42E57" w:rsidRDefault="00F43B2F" w:rsidP="00F43B2F">
      <w:pPr>
        <w:pStyle w:val="MDPI71References"/>
        <w:rPr>
          <w:rFonts w:ascii="Times New Roman" w:hAnsi="Times New Roman"/>
          <w:color w:val="auto"/>
        </w:rPr>
      </w:pPr>
      <w:r w:rsidRPr="00D42E57">
        <w:rPr>
          <w:rFonts w:ascii="Times New Roman" w:hAnsi="Times New Roman"/>
          <w:color w:val="auto"/>
        </w:rPr>
        <w:t>Yager RR. Pythagorean membership grades in multicriteria decision-making. IEEE Transactions on Fuzzy Systems 2014; 22(4): 958-965</w:t>
      </w:r>
    </w:p>
    <w:p w14:paraId="6E09FF98" w14:textId="77777777" w:rsidR="00F43B2F" w:rsidRPr="00D42E57" w:rsidRDefault="00F43B2F" w:rsidP="00F43B2F">
      <w:pPr>
        <w:pStyle w:val="MDPI71References"/>
        <w:rPr>
          <w:rFonts w:ascii="Times New Roman" w:hAnsi="Times New Roman"/>
          <w:color w:val="auto"/>
        </w:rPr>
      </w:pPr>
      <w:r w:rsidRPr="00D42E57">
        <w:rPr>
          <w:rFonts w:ascii="Times New Roman" w:hAnsi="Times New Roman"/>
          <w:color w:val="auto"/>
        </w:rPr>
        <w:t xml:space="preserve">Yager RR, Abbasov AM. Pythagorean membership grades, complex numbers, and decision-making. International Journal of Intelligent Systems 2013; 28(5): 436-452. </w:t>
      </w:r>
    </w:p>
    <w:p w14:paraId="109F50E0" w14:textId="77777777" w:rsidR="00F43B2F" w:rsidRPr="00D42E57" w:rsidRDefault="00F43B2F" w:rsidP="00F43B2F">
      <w:pPr>
        <w:pStyle w:val="MDPI71References"/>
        <w:rPr>
          <w:rFonts w:ascii="Times New Roman" w:hAnsi="Times New Roman"/>
          <w:color w:val="auto"/>
        </w:rPr>
      </w:pPr>
      <w:r w:rsidRPr="00D42E57">
        <w:rPr>
          <w:rFonts w:ascii="Times New Roman" w:hAnsi="Times New Roman"/>
          <w:color w:val="auto"/>
        </w:rPr>
        <w:t>Peng X, Yang Y. Some results for Pythagorean fuzzy sets. International Journal of Intelligent Systems 2015; 30: 1133-1160.</w:t>
      </w:r>
    </w:p>
    <w:p w14:paraId="4AEE4F28" w14:textId="77777777" w:rsidR="00F43B2F" w:rsidRPr="00D42E57" w:rsidRDefault="00F43B2F" w:rsidP="00F43B2F">
      <w:pPr>
        <w:pStyle w:val="MDPI71References"/>
        <w:rPr>
          <w:rFonts w:ascii="Times New Roman" w:hAnsi="Times New Roman"/>
          <w:color w:val="auto"/>
        </w:rPr>
      </w:pPr>
      <w:r w:rsidRPr="00D42E57">
        <w:rPr>
          <w:rFonts w:ascii="Times New Roman" w:hAnsi="Times New Roman"/>
          <w:color w:val="auto"/>
        </w:rPr>
        <w:t xml:space="preserve">Dick S, Yager RR, Yazdanbakhsh O. On Pythagorean and complex fuzzy set operations. IEEE Transactions on Fuzzy Systems 2016; 24(5): 1009-1021. </w:t>
      </w:r>
    </w:p>
    <w:p w14:paraId="335F8AB2" w14:textId="77777777" w:rsidR="00F43B2F" w:rsidRPr="00D42E57" w:rsidRDefault="00F43B2F" w:rsidP="00F43B2F">
      <w:pPr>
        <w:pStyle w:val="MDPI71References"/>
        <w:rPr>
          <w:rFonts w:ascii="Times New Roman" w:hAnsi="Times New Roman"/>
          <w:color w:val="auto"/>
        </w:rPr>
      </w:pPr>
      <w:r w:rsidRPr="00D42E57">
        <w:rPr>
          <w:rFonts w:ascii="Times New Roman" w:hAnsi="Times New Roman"/>
          <w:color w:val="auto"/>
        </w:rPr>
        <w:t xml:space="preserve">Liang D, Xu Z, Liu D, Wu Y. Method for three-way decisions using ideal TOPSIS solutions at Pythagorean fuzzy information. Information Sciences 2018; 435: 282-295. </w:t>
      </w:r>
    </w:p>
    <w:p w14:paraId="7358AE58" w14:textId="77777777" w:rsidR="00F43B2F" w:rsidRPr="00D42E57" w:rsidRDefault="00F43B2F" w:rsidP="00F43B2F">
      <w:pPr>
        <w:pStyle w:val="MDPI71References"/>
        <w:rPr>
          <w:rFonts w:ascii="Times New Roman" w:hAnsi="Times New Roman"/>
          <w:color w:val="auto"/>
        </w:rPr>
      </w:pPr>
      <w:r w:rsidRPr="00D42E57">
        <w:rPr>
          <w:rFonts w:ascii="Times New Roman" w:hAnsi="Times New Roman"/>
          <w:color w:val="auto"/>
        </w:rPr>
        <w:t xml:space="preserve">Yager RR. Generalized orthopair fuzzy sets. IEEE Transactions on Fuzzy Systems 2017; 25(5): 1222-1230. </w:t>
      </w:r>
    </w:p>
    <w:p w14:paraId="2C256473" w14:textId="77777777" w:rsidR="00F43B2F" w:rsidRPr="00D42E57" w:rsidRDefault="00F43B2F" w:rsidP="00F43B2F">
      <w:pPr>
        <w:pStyle w:val="MDPI71References"/>
        <w:rPr>
          <w:rFonts w:ascii="Times New Roman" w:hAnsi="Times New Roman"/>
          <w:color w:val="auto"/>
        </w:rPr>
      </w:pPr>
      <w:r w:rsidRPr="00D42E57">
        <w:rPr>
          <w:rFonts w:ascii="Times New Roman" w:hAnsi="Times New Roman"/>
          <w:color w:val="auto"/>
        </w:rPr>
        <w:t>Peng X, Dai J, Garg H. Exponential operation and aggregation operator for q-rung orthopair fuzzy set and their decision-making method with a new score function. International Journal of Intelligent Systems 2018; 33(11): 2255-2282.</w:t>
      </w:r>
    </w:p>
    <w:p w14:paraId="318B5AA2" w14:textId="77777777" w:rsidR="00F43B2F" w:rsidRPr="00D42E57" w:rsidRDefault="00F43B2F" w:rsidP="00F43B2F">
      <w:pPr>
        <w:pStyle w:val="MDPI71References"/>
        <w:rPr>
          <w:rFonts w:ascii="Times New Roman" w:hAnsi="Times New Roman"/>
          <w:color w:val="auto"/>
        </w:rPr>
      </w:pPr>
      <w:r w:rsidRPr="00D42E57">
        <w:rPr>
          <w:rFonts w:ascii="Times New Roman" w:hAnsi="Times New Roman"/>
          <w:color w:val="auto"/>
        </w:rPr>
        <w:t>Peng X, Dai J. Research on the assessment of classroom teaching quality with q-rung orthopair fuzzy inform</w:t>
      </w:r>
      <w:r w:rsidRPr="00D42E57">
        <w:rPr>
          <w:rFonts w:ascii="Times New Roman" w:hAnsi="Times New Roman"/>
        </w:rPr>
        <w:t>ation based on multipa</w:t>
      </w:r>
      <w:r w:rsidRPr="00D42E57">
        <w:rPr>
          <w:rFonts w:ascii="Times New Roman" w:hAnsi="Times New Roman"/>
          <w:color w:val="auto"/>
        </w:rPr>
        <w:t>rametric similarity measure and combinative distance-based assessment. International Journal of Intelligent Systems 2019; 34(7): 1588-1630.</w:t>
      </w:r>
    </w:p>
    <w:p w14:paraId="4A20BDEF" w14:textId="77777777" w:rsidR="00F43B2F" w:rsidRPr="00D42E57" w:rsidRDefault="00F43B2F" w:rsidP="00F43B2F">
      <w:pPr>
        <w:pStyle w:val="MDPI71References"/>
        <w:rPr>
          <w:rFonts w:ascii="Times New Roman" w:hAnsi="Times New Roman"/>
        </w:rPr>
      </w:pPr>
      <w:r w:rsidRPr="00D42E57">
        <w:rPr>
          <w:rFonts w:ascii="Times New Roman" w:hAnsi="Times New Roman"/>
          <w:color w:val="auto"/>
        </w:rPr>
        <w:t>Du W. Minkowski-type distance measures for g</w:t>
      </w:r>
      <w:r w:rsidRPr="00D42E57">
        <w:rPr>
          <w:rFonts w:ascii="Times New Roman" w:hAnsi="Times New Roman"/>
        </w:rPr>
        <w:t>eneralized orthopair fuzzy sets. International Journal of Intelligent Systems 2018; 33: 802-817.</w:t>
      </w:r>
    </w:p>
    <w:p w14:paraId="652365CB" w14:textId="77777777" w:rsidR="00F43B2F" w:rsidRPr="00D42E57" w:rsidRDefault="00F43B2F" w:rsidP="00F43B2F">
      <w:pPr>
        <w:pStyle w:val="MDPI71References"/>
        <w:rPr>
          <w:rFonts w:ascii="Times New Roman" w:hAnsi="Times New Roman"/>
        </w:rPr>
      </w:pPr>
      <w:r w:rsidRPr="00D42E57">
        <w:rPr>
          <w:rFonts w:ascii="Times New Roman" w:hAnsi="Times New Roman"/>
          <w:color w:val="auto"/>
        </w:rPr>
        <w:t>Du W. Correlation and correlation coefficient of generalized orthopair fuzzy sets. International Journal of Intelligent Sys</w:t>
      </w:r>
      <w:r w:rsidRPr="00D42E57">
        <w:rPr>
          <w:rFonts w:ascii="Times New Roman" w:hAnsi="Times New Roman"/>
        </w:rPr>
        <w:t>tems 2019; 34(4): 564-583.</w:t>
      </w:r>
    </w:p>
    <w:p w14:paraId="1A051323" w14:textId="77777777" w:rsidR="00F43B2F" w:rsidRPr="00D42E57" w:rsidRDefault="00F43B2F" w:rsidP="00F43B2F">
      <w:pPr>
        <w:pStyle w:val="MDPI71References"/>
        <w:rPr>
          <w:rFonts w:ascii="Times New Roman" w:hAnsi="Times New Roman"/>
        </w:rPr>
      </w:pPr>
      <w:r w:rsidRPr="00D42E57">
        <w:rPr>
          <w:rFonts w:ascii="Times New Roman" w:hAnsi="Times New Roman"/>
        </w:rPr>
        <w:t>Wang H, Ju Y, Liu P. Multi</w:t>
      </w:r>
      <w:r w:rsidRPr="00D42E57">
        <w:rPr>
          <w:rFonts w:ascii="Times New Roman" w:hAnsi="Times New Roman" w:hint="eastAsia"/>
        </w:rPr>
        <w:t>‐</w:t>
      </w:r>
      <w:r w:rsidRPr="00D42E57">
        <w:rPr>
          <w:rFonts w:ascii="Times New Roman" w:hAnsi="Times New Roman"/>
        </w:rPr>
        <w:t>attribute group decision</w:t>
      </w:r>
      <w:r w:rsidRPr="00D42E57">
        <w:rPr>
          <w:rFonts w:ascii="Times New Roman" w:hAnsi="Times New Roman" w:hint="eastAsia"/>
        </w:rPr>
        <w:t>‐</w:t>
      </w:r>
      <w:r w:rsidRPr="00D42E57">
        <w:rPr>
          <w:rFonts w:ascii="Times New Roman" w:hAnsi="Times New Roman"/>
        </w:rPr>
        <w:t>making methods based on q</w:t>
      </w:r>
      <w:r w:rsidRPr="00D42E57">
        <w:rPr>
          <w:rFonts w:ascii="Times New Roman" w:hAnsi="Times New Roman" w:hint="eastAsia"/>
        </w:rPr>
        <w:t>‐</w:t>
      </w:r>
      <w:r w:rsidRPr="00D42E57">
        <w:rPr>
          <w:rFonts w:ascii="Times New Roman" w:hAnsi="Times New Roman"/>
        </w:rPr>
        <w:t>rung orthopair fuzzy linguistic sets. International Journal of Intelligent Systems 2019; 34(6): 1129-1157.</w:t>
      </w:r>
    </w:p>
    <w:p w14:paraId="4FBBD8E4" w14:textId="77777777" w:rsidR="00F43B2F" w:rsidRPr="00D42E57" w:rsidRDefault="00F43B2F" w:rsidP="00F43B2F">
      <w:pPr>
        <w:pStyle w:val="MDPI71References"/>
        <w:rPr>
          <w:rFonts w:ascii="Times New Roman" w:hAnsi="Times New Roman"/>
          <w:color w:val="auto"/>
        </w:rPr>
      </w:pPr>
      <w:r w:rsidRPr="00D42E57">
        <w:rPr>
          <w:rFonts w:ascii="Times New Roman" w:hAnsi="Times New Roman"/>
          <w:color w:val="auto"/>
        </w:rPr>
        <w:t>Liu P, Wang P. Multiple-attribute decision-making based on Archimedean Bonferroni Operators of q-rung orthopair f</w:t>
      </w:r>
      <w:r w:rsidRPr="00D42E57">
        <w:rPr>
          <w:rFonts w:ascii="Times New Roman" w:hAnsi="Times New Roman"/>
        </w:rPr>
        <w:t xml:space="preserve">uzzy numbers. IEEE Transactions on Fuzzy Systems </w:t>
      </w:r>
      <w:r w:rsidRPr="00D42E57">
        <w:rPr>
          <w:rFonts w:ascii="Times New Roman" w:hAnsi="Times New Roman"/>
          <w:color w:val="auto"/>
        </w:rPr>
        <w:t>2018; DOI: 10.1109/TFUZZ.2018.2826452.</w:t>
      </w:r>
    </w:p>
    <w:p w14:paraId="747C7EFD" w14:textId="77777777" w:rsidR="00F43B2F" w:rsidRPr="00D42E57" w:rsidRDefault="00F43B2F" w:rsidP="00F43B2F">
      <w:pPr>
        <w:pStyle w:val="MDPI71References"/>
        <w:rPr>
          <w:rFonts w:ascii="Times New Roman" w:hAnsi="Times New Roman"/>
          <w:color w:val="000000" w:themeColor="text1"/>
        </w:rPr>
      </w:pPr>
      <w:r w:rsidRPr="00D42E57">
        <w:rPr>
          <w:rFonts w:ascii="Times New Roman" w:hAnsi="Times New Roman"/>
          <w:color w:val="auto"/>
        </w:rPr>
        <w:t>Gao H, Ju Y, Zhang W,</w:t>
      </w:r>
      <w:r w:rsidRPr="00D42E57">
        <w:t xml:space="preserve"> </w:t>
      </w:r>
      <w:r w:rsidRPr="00D42E57">
        <w:rPr>
          <w:rFonts w:ascii="Times New Roman" w:hAnsi="Times New Roman"/>
          <w:color w:val="auto"/>
        </w:rPr>
        <w:t>Ju D. Multi-Attribute Decision-Making Method Bas</w:t>
      </w:r>
      <w:r w:rsidRPr="00D42E57">
        <w:rPr>
          <w:rFonts w:ascii="Times New Roman" w:hAnsi="Times New Roman"/>
          <w:color w:val="000000" w:themeColor="text1"/>
        </w:rPr>
        <w:t xml:space="preserve">ed on Interval-valued q-Rung Orthopair Fuzzy Archimedean Muirhead Mean Operators. IEEE Access </w:t>
      </w:r>
      <w:r w:rsidRPr="00D42E57">
        <w:rPr>
          <w:rFonts w:ascii="Times New Roman" w:hAnsi="Times New Roman"/>
          <w:color w:val="auto"/>
        </w:rPr>
        <w:t>2019; 7: 743</w:t>
      </w:r>
      <w:r w:rsidRPr="00D42E57">
        <w:rPr>
          <w:rFonts w:ascii="Times New Roman" w:hAnsi="Times New Roman"/>
          <w:color w:val="000000" w:themeColor="text1"/>
        </w:rPr>
        <w:t>00-74315.</w:t>
      </w:r>
    </w:p>
    <w:p w14:paraId="672099C8" w14:textId="77777777" w:rsidR="00F43B2F" w:rsidRPr="00D42E57" w:rsidRDefault="00F43B2F" w:rsidP="00F43B2F">
      <w:pPr>
        <w:pStyle w:val="MDPI71References"/>
        <w:rPr>
          <w:rFonts w:ascii="Times New Roman" w:hAnsi="Times New Roman"/>
          <w:color w:val="auto"/>
        </w:rPr>
      </w:pPr>
      <w:r w:rsidRPr="00D42E57">
        <w:rPr>
          <w:rFonts w:ascii="Times New Roman" w:hAnsi="Times New Roman"/>
          <w:color w:val="auto"/>
        </w:rPr>
        <w:t>Liu P. Some Hamacher aggregation operators based on the interval-valued intuitionistic fuzzy numbers and their application to group decision making. IEEE Transactions on Fuzzy systems 2013; 22(1): 83-97.</w:t>
      </w:r>
    </w:p>
    <w:p w14:paraId="68B880D2" w14:textId="77777777" w:rsidR="00F43B2F" w:rsidRPr="00D42E57" w:rsidRDefault="00F43B2F" w:rsidP="00F43B2F">
      <w:pPr>
        <w:pStyle w:val="MDPI71References"/>
        <w:rPr>
          <w:rFonts w:ascii="Times New Roman" w:hAnsi="Times New Roman"/>
          <w:color w:val="auto"/>
        </w:rPr>
      </w:pPr>
      <w:r w:rsidRPr="00D42E57">
        <w:rPr>
          <w:rFonts w:ascii="Times New Roman" w:hAnsi="Times New Roman"/>
          <w:color w:val="auto"/>
        </w:rPr>
        <w:t>Zhang X, Liu P, Wang Y. Multiple attribute group decision making methods based on intuitionistic fuzzy frank power aggregation operators. Journal of Intelligent &amp; Fuzzy Systems 2015; 29(5): 2235-2246.</w:t>
      </w:r>
    </w:p>
    <w:p w14:paraId="0932D91A" w14:textId="77777777" w:rsidR="00F43B2F" w:rsidRPr="00D42E57" w:rsidRDefault="00F43B2F" w:rsidP="00F43B2F">
      <w:pPr>
        <w:pStyle w:val="MDPI71References"/>
        <w:rPr>
          <w:rFonts w:ascii="Times New Roman" w:hAnsi="Times New Roman"/>
          <w:color w:val="auto"/>
        </w:rPr>
      </w:pPr>
      <w:r w:rsidRPr="00D42E57">
        <w:rPr>
          <w:rFonts w:ascii="Times New Roman" w:hAnsi="Times New Roman"/>
          <w:color w:val="auto"/>
        </w:rPr>
        <w:t xml:space="preserve">Yager RR. The power average operator. IEEE Transactions on Systems, Man, and Cybernetics-Part A: Systems and Humans 2001; 31(6): 724-731. </w:t>
      </w:r>
    </w:p>
    <w:p w14:paraId="7EBF61A1" w14:textId="77777777" w:rsidR="00F43B2F" w:rsidRPr="00D42E57" w:rsidRDefault="00F43B2F" w:rsidP="00F43B2F">
      <w:pPr>
        <w:pStyle w:val="MDPI71References"/>
        <w:rPr>
          <w:rFonts w:ascii="Times New Roman" w:hAnsi="Times New Roman"/>
          <w:color w:val="auto"/>
        </w:rPr>
      </w:pPr>
      <w:r w:rsidRPr="00D42E57">
        <w:rPr>
          <w:rFonts w:ascii="Times New Roman" w:hAnsi="Times New Roman"/>
          <w:color w:val="auto"/>
        </w:rPr>
        <w:lastRenderedPageBreak/>
        <w:t>Liu P, Wang P. Some q-rung orthopair fuzzy aggregation operators and their applications to multiple-attribute decision making. International Journal of Intelligent Systems2018; 33(2): 259-280.</w:t>
      </w:r>
    </w:p>
    <w:p w14:paraId="0F115D9E" w14:textId="225269A3" w:rsidR="00F43B2F" w:rsidRPr="00D42E57" w:rsidRDefault="00F43B2F" w:rsidP="00F43B2F">
      <w:pPr>
        <w:pStyle w:val="MDPI71References"/>
        <w:rPr>
          <w:rFonts w:ascii="Times New Roman" w:hAnsi="Times New Roman"/>
          <w:color w:val="auto"/>
        </w:rPr>
      </w:pPr>
      <w:r w:rsidRPr="00D42E57">
        <w:rPr>
          <w:rFonts w:ascii="Times New Roman" w:hAnsi="Times New Roman"/>
          <w:color w:val="auto"/>
        </w:rPr>
        <w:t xml:space="preserve">Liu P, Liu J. Some q-rung orthopai fuzzy Bonferroni mean operators and their application to </w:t>
      </w:r>
      <w:r w:rsidR="009824D3" w:rsidRPr="00D42E57">
        <w:rPr>
          <w:rFonts w:ascii="Times New Roman" w:hAnsi="Times New Roman"/>
          <w:color w:val="auto"/>
        </w:rPr>
        <w:t>multi-attribute</w:t>
      </w:r>
      <w:r w:rsidRPr="00D42E57">
        <w:rPr>
          <w:rFonts w:ascii="Times New Roman" w:hAnsi="Times New Roman"/>
          <w:color w:val="auto"/>
        </w:rPr>
        <w:t xml:space="preserve"> group decision making. International Journal of Intelligent Systems 2018; 33(2): 315-347. </w:t>
      </w:r>
    </w:p>
    <w:p w14:paraId="28414141" w14:textId="77777777" w:rsidR="00F43B2F" w:rsidRPr="00D42E57" w:rsidRDefault="00F43B2F" w:rsidP="00F43B2F">
      <w:pPr>
        <w:pStyle w:val="MDPI71References"/>
        <w:rPr>
          <w:rFonts w:ascii="Times New Roman" w:hAnsi="Times New Roman"/>
          <w:color w:val="auto"/>
        </w:rPr>
      </w:pPr>
      <w:r w:rsidRPr="00D42E57">
        <w:rPr>
          <w:rFonts w:ascii="Times New Roman" w:hAnsi="Times New Roman"/>
          <w:color w:val="auto"/>
        </w:rPr>
        <w:t>Liu P, Liu W. Multiple</w:t>
      </w:r>
      <w:r w:rsidRPr="00D42E57">
        <w:rPr>
          <w:rFonts w:ascii="Times New Roman" w:hAnsi="Times New Roman" w:hint="eastAsia"/>
          <w:color w:val="auto"/>
        </w:rPr>
        <w:t>‐</w:t>
      </w:r>
      <w:r w:rsidRPr="00D42E57">
        <w:rPr>
          <w:rFonts w:ascii="Times New Roman" w:hAnsi="Times New Roman"/>
          <w:color w:val="auto"/>
        </w:rPr>
        <w:t>attribute group decision</w:t>
      </w:r>
      <w:r w:rsidRPr="00D42E57">
        <w:rPr>
          <w:rFonts w:ascii="Times New Roman" w:hAnsi="Times New Roman" w:hint="eastAsia"/>
          <w:color w:val="auto"/>
        </w:rPr>
        <w:t>‐</w:t>
      </w:r>
      <w:r w:rsidRPr="00D42E57">
        <w:rPr>
          <w:rFonts w:ascii="Times New Roman" w:hAnsi="Times New Roman"/>
          <w:color w:val="auto"/>
        </w:rPr>
        <w:t>making based on power Bonferroni operators of linguistic q</w:t>
      </w:r>
      <w:r w:rsidRPr="00D42E57">
        <w:rPr>
          <w:rFonts w:ascii="Times New Roman" w:hAnsi="Times New Roman" w:hint="eastAsia"/>
          <w:color w:val="auto"/>
        </w:rPr>
        <w:t>‐</w:t>
      </w:r>
      <w:r w:rsidRPr="00D42E57">
        <w:rPr>
          <w:rFonts w:ascii="Times New Roman" w:hAnsi="Times New Roman"/>
          <w:color w:val="auto"/>
        </w:rPr>
        <w:t>rung orthopair fuzzy numbers. International Journal of Intelligent Systems 2019; 34(4): 652-689.</w:t>
      </w:r>
    </w:p>
    <w:p w14:paraId="6A711FB2" w14:textId="77777777" w:rsidR="00F43B2F" w:rsidRPr="00D42E57" w:rsidRDefault="00F43B2F" w:rsidP="00F43B2F">
      <w:pPr>
        <w:pStyle w:val="MDPI71References"/>
        <w:rPr>
          <w:rFonts w:ascii="Times New Roman" w:hAnsi="Times New Roman"/>
          <w:color w:val="auto"/>
        </w:rPr>
      </w:pPr>
      <w:r w:rsidRPr="00D42E57">
        <w:rPr>
          <w:rFonts w:ascii="Times New Roman" w:hAnsi="Times New Roman"/>
          <w:color w:val="auto"/>
        </w:rPr>
        <w:t>Yang W, Pang Y. New q</w:t>
      </w:r>
      <w:r w:rsidRPr="00D42E57">
        <w:rPr>
          <w:rFonts w:ascii="Times New Roman" w:hAnsi="Times New Roman" w:hint="eastAsia"/>
          <w:color w:val="auto"/>
        </w:rPr>
        <w:t>‐</w:t>
      </w:r>
      <w:r w:rsidRPr="00D42E57">
        <w:rPr>
          <w:rFonts w:ascii="Times New Roman" w:hAnsi="Times New Roman"/>
          <w:color w:val="auto"/>
        </w:rPr>
        <w:t xml:space="preserve">rung orthopair fuzzy partitioned Bonferroni mean operators and their application in multiple attribute decision making. International Journal of Intelligent Systems 2019; 34(3): 439-476. </w:t>
      </w:r>
    </w:p>
    <w:p w14:paraId="10D9DBA4" w14:textId="77777777" w:rsidR="00F43B2F" w:rsidRPr="00D42E57" w:rsidRDefault="00F43B2F" w:rsidP="00F43B2F">
      <w:pPr>
        <w:pStyle w:val="MDPI71References"/>
        <w:rPr>
          <w:rFonts w:ascii="Times New Roman" w:hAnsi="Times New Roman"/>
          <w:color w:val="auto"/>
        </w:rPr>
      </w:pPr>
      <w:r w:rsidRPr="00D42E57">
        <w:rPr>
          <w:rFonts w:ascii="Times New Roman" w:hAnsi="Times New Roman"/>
          <w:color w:val="auto"/>
        </w:rPr>
        <w:t>Liu Z, Liu P, Liang X. Multiple attribute decision-making method for dealing with heterogeneous relationship among attributes and unknown attribute weight information under q-rung orthopair fuzzy environment. International Journal of Intelligent Systems 2018; 33(9): 1900-1928</w:t>
      </w:r>
    </w:p>
    <w:p w14:paraId="10CBCC3E" w14:textId="77777777" w:rsidR="00F43B2F" w:rsidRPr="00D42E57" w:rsidRDefault="00F43B2F" w:rsidP="00F43B2F">
      <w:pPr>
        <w:pStyle w:val="MDPI71References"/>
        <w:rPr>
          <w:rFonts w:ascii="Times New Roman" w:hAnsi="Times New Roman"/>
        </w:rPr>
      </w:pPr>
      <w:r w:rsidRPr="00D42E57">
        <w:rPr>
          <w:rFonts w:ascii="Times New Roman" w:hAnsi="Times New Roman"/>
        </w:rPr>
        <w:t>Wei G, Wei C, Wang J, Gao H, Wei Y. Some q</w:t>
      </w:r>
      <w:r w:rsidRPr="00D42E57">
        <w:rPr>
          <w:rFonts w:ascii="Times New Roman" w:hAnsi="Times New Roman" w:hint="eastAsia"/>
        </w:rPr>
        <w:t>‐</w:t>
      </w:r>
      <w:r w:rsidRPr="00D42E57">
        <w:rPr>
          <w:rFonts w:ascii="Times New Roman" w:hAnsi="Times New Roman"/>
        </w:rPr>
        <w:t xml:space="preserve">rung orthopair fuzzy maclaurin symmetric mean operators and their applications to potential evaluation of emerging technology commercialization. International Journal of Intelligent Systems 2018, 34(1): 50-81. </w:t>
      </w:r>
    </w:p>
    <w:p w14:paraId="756719B2" w14:textId="200FB5C3" w:rsidR="00F43B2F" w:rsidRPr="00D42E57" w:rsidRDefault="00F43B2F" w:rsidP="00F43B2F">
      <w:pPr>
        <w:pStyle w:val="MDPI71References"/>
        <w:rPr>
          <w:rFonts w:ascii="Times New Roman" w:hAnsi="Times New Roman"/>
        </w:rPr>
      </w:pPr>
      <w:r w:rsidRPr="00D42E57">
        <w:rPr>
          <w:rFonts w:ascii="Times New Roman" w:hAnsi="Times New Roman"/>
        </w:rPr>
        <w:t xml:space="preserve">Bai K, Zhu X, Wang J, Zhang R. Some partitioned Maclaurin symmetric mean based on q-rung orthopair fuzzy information for dealing with </w:t>
      </w:r>
      <w:r w:rsidR="009824D3" w:rsidRPr="00D42E57">
        <w:rPr>
          <w:rFonts w:ascii="Times New Roman" w:hAnsi="Times New Roman"/>
        </w:rPr>
        <w:t>multi-attribute</w:t>
      </w:r>
      <w:r w:rsidRPr="00D42E57">
        <w:rPr>
          <w:rFonts w:ascii="Times New Roman" w:hAnsi="Times New Roman"/>
        </w:rPr>
        <w:t xml:space="preserve"> group decision making. Symmetry 2018; 10: 383.</w:t>
      </w:r>
    </w:p>
    <w:p w14:paraId="0F51C431" w14:textId="77777777" w:rsidR="00F43B2F" w:rsidRPr="00D42E57" w:rsidRDefault="00F43B2F" w:rsidP="00F43B2F">
      <w:pPr>
        <w:pStyle w:val="MDPI71References"/>
        <w:rPr>
          <w:rFonts w:ascii="Times New Roman" w:hAnsi="Times New Roman"/>
          <w:color w:val="auto"/>
        </w:rPr>
      </w:pPr>
      <w:r w:rsidRPr="00D42E57">
        <w:rPr>
          <w:rFonts w:ascii="Times New Roman" w:hAnsi="Times New Roman"/>
          <w:color w:val="auto"/>
        </w:rPr>
        <w:t xml:space="preserve">Liu P, Chen SM, Wang P. Multiple-attribute group decision-making based on q-rung orthopair fuzzy power maclaurin symmetric mean operators. IEEE Transactions on Systems, Man, and Cybernetics: Systems 2018; DOI: 10.1109/TSMC.2018.2852948. </w:t>
      </w:r>
    </w:p>
    <w:p w14:paraId="4EE04F76" w14:textId="04E6F05B" w:rsidR="00F43B2F" w:rsidRPr="00D42E57" w:rsidRDefault="00F43B2F" w:rsidP="00F43B2F">
      <w:pPr>
        <w:pStyle w:val="MDPI71References"/>
        <w:rPr>
          <w:rFonts w:ascii="Times New Roman" w:hAnsi="Times New Roman"/>
          <w:color w:val="auto"/>
        </w:rPr>
      </w:pPr>
      <w:r w:rsidRPr="00D42E57">
        <w:rPr>
          <w:rFonts w:ascii="Times New Roman" w:hAnsi="Times New Roman"/>
          <w:color w:val="auto"/>
        </w:rPr>
        <w:t xml:space="preserve">Xing Y, Zhang R, Wang J, Bai K, Xue J. A new </w:t>
      </w:r>
      <w:r w:rsidR="009824D3" w:rsidRPr="00D42E57">
        <w:rPr>
          <w:rFonts w:ascii="Times New Roman" w:hAnsi="Times New Roman"/>
          <w:color w:val="auto"/>
        </w:rPr>
        <w:t>multi-criteria</w:t>
      </w:r>
      <w:r w:rsidRPr="00D42E57">
        <w:rPr>
          <w:rFonts w:ascii="Times New Roman" w:hAnsi="Times New Roman"/>
          <w:color w:val="auto"/>
        </w:rPr>
        <w:t xml:space="preserve"> group decision-making approach based on q-rung orthopair fuzzy interaction Hamy mean operators. Neural Computing and Applications 2019; DOI: 10.1007/ s00521-019-04269-8. </w:t>
      </w:r>
    </w:p>
    <w:p w14:paraId="0E553C89" w14:textId="283AE3B3" w:rsidR="00F43B2F" w:rsidRPr="00D42E57" w:rsidRDefault="00F43B2F" w:rsidP="00F43B2F">
      <w:pPr>
        <w:pStyle w:val="MDPI71References"/>
        <w:rPr>
          <w:rFonts w:ascii="Times New Roman" w:hAnsi="Times New Roman"/>
          <w:color w:val="auto"/>
        </w:rPr>
      </w:pPr>
      <w:r w:rsidRPr="00D42E57">
        <w:rPr>
          <w:rFonts w:ascii="Times New Roman" w:hAnsi="Times New Roman"/>
          <w:color w:val="auto"/>
        </w:rPr>
        <w:t>Wang J, Zhang R, Zhu X,</w:t>
      </w:r>
      <w:r w:rsidRPr="00D42E57">
        <w:t xml:space="preserve"> </w:t>
      </w:r>
      <w:r w:rsidRPr="00D42E57">
        <w:rPr>
          <w:rFonts w:ascii="Times New Roman" w:hAnsi="Times New Roman"/>
          <w:color w:val="auto"/>
        </w:rPr>
        <w:t xml:space="preserve">Zhou Z, Shang X, Li W.Some q-rung orthopair fuzzy Muirhead means with their application to </w:t>
      </w:r>
      <w:r w:rsidR="009824D3" w:rsidRPr="00D42E57">
        <w:rPr>
          <w:rFonts w:ascii="Times New Roman" w:hAnsi="Times New Roman"/>
          <w:color w:val="auto"/>
        </w:rPr>
        <w:t>multi-attribute</w:t>
      </w:r>
      <w:r w:rsidRPr="00D42E57">
        <w:rPr>
          <w:rFonts w:ascii="Times New Roman" w:hAnsi="Times New Roman"/>
          <w:color w:val="auto"/>
        </w:rPr>
        <w:t xml:space="preserve"> group decision making. Journal of Intelligent &amp; Fuzzy Systems 2019; 36(2): 1599-1614. </w:t>
      </w:r>
    </w:p>
    <w:p w14:paraId="76FFFF00" w14:textId="77777777" w:rsidR="00F43B2F" w:rsidRPr="00D42E57" w:rsidRDefault="00F43B2F" w:rsidP="00F43B2F">
      <w:pPr>
        <w:pStyle w:val="MDPI71References"/>
        <w:rPr>
          <w:rFonts w:ascii="Times New Roman" w:hAnsi="Times New Roman"/>
          <w:color w:val="auto"/>
        </w:rPr>
      </w:pPr>
      <w:r w:rsidRPr="00D42E57">
        <w:rPr>
          <w:rFonts w:ascii="Times New Roman" w:hAnsi="Times New Roman"/>
          <w:color w:val="auto"/>
        </w:rPr>
        <w:t>Liu P, Liu W. Multiple</w:t>
      </w:r>
      <w:r w:rsidRPr="00D42E57">
        <w:rPr>
          <w:rFonts w:ascii="Times New Roman" w:hAnsi="Times New Roman" w:hint="eastAsia"/>
          <w:color w:val="auto"/>
        </w:rPr>
        <w:t>‐</w:t>
      </w:r>
      <w:r w:rsidRPr="00D42E57">
        <w:rPr>
          <w:rFonts w:ascii="Times New Roman" w:hAnsi="Times New Roman"/>
          <w:color w:val="auto"/>
        </w:rPr>
        <w:t>attribute group decision</w:t>
      </w:r>
      <w:r w:rsidRPr="00D42E57">
        <w:rPr>
          <w:rFonts w:ascii="Times New Roman" w:hAnsi="Times New Roman" w:hint="eastAsia"/>
          <w:color w:val="auto"/>
        </w:rPr>
        <w:t>‐</w:t>
      </w:r>
      <w:r w:rsidRPr="00D42E57">
        <w:rPr>
          <w:rFonts w:ascii="Times New Roman" w:hAnsi="Times New Roman"/>
          <w:color w:val="auto"/>
        </w:rPr>
        <w:t>making method of linguistic q</w:t>
      </w:r>
      <w:r w:rsidRPr="00D42E57">
        <w:rPr>
          <w:rFonts w:ascii="Times New Roman" w:hAnsi="Times New Roman" w:hint="eastAsia"/>
          <w:color w:val="auto"/>
        </w:rPr>
        <w:t>‐</w:t>
      </w:r>
      <w:r w:rsidRPr="00D42E57">
        <w:rPr>
          <w:rFonts w:ascii="Times New Roman" w:hAnsi="Times New Roman"/>
          <w:color w:val="auto"/>
        </w:rPr>
        <w:t xml:space="preserve">rung orthopair fuzzy power Muirhead mean operators based on entropy weight. International Journal of Intelligent Systems 2019; 34(8): 1755-1794. </w:t>
      </w:r>
    </w:p>
    <w:p w14:paraId="55E69BC9" w14:textId="43CB68AE" w:rsidR="00F43B2F" w:rsidRPr="00D42E57" w:rsidRDefault="00F43B2F" w:rsidP="00F43B2F">
      <w:pPr>
        <w:pStyle w:val="MDPI71References"/>
        <w:rPr>
          <w:rFonts w:ascii="Times New Roman" w:hAnsi="Times New Roman"/>
          <w:color w:val="auto"/>
        </w:rPr>
      </w:pPr>
      <w:r w:rsidRPr="00D42E57">
        <w:rPr>
          <w:rFonts w:ascii="Times New Roman" w:hAnsi="Times New Roman"/>
          <w:color w:val="auto"/>
        </w:rPr>
        <w:t xml:space="preserve">Xing Y, Zhang R, Zhou Z, Wang J.Some q-rung orthopair fuzzy point weighted aggregation operators for </w:t>
      </w:r>
      <w:r w:rsidR="009824D3" w:rsidRPr="00D42E57">
        <w:rPr>
          <w:rFonts w:ascii="Times New Roman" w:hAnsi="Times New Roman"/>
          <w:color w:val="auto"/>
        </w:rPr>
        <w:t>multi-attribute</w:t>
      </w:r>
      <w:r w:rsidRPr="00D42E57">
        <w:rPr>
          <w:rFonts w:ascii="Times New Roman" w:hAnsi="Times New Roman"/>
          <w:color w:val="auto"/>
        </w:rPr>
        <w:t xml:space="preserve"> decision making. Soft Computing 2019; https://doi.org/10.1007/s00500-018-03712-7.</w:t>
      </w:r>
    </w:p>
    <w:p w14:paraId="0AF3405F" w14:textId="77777777" w:rsidR="00F43B2F" w:rsidRPr="00D42E57" w:rsidRDefault="00F43B2F" w:rsidP="00F43B2F">
      <w:pPr>
        <w:pStyle w:val="MDPI71References"/>
        <w:rPr>
          <w:rFonts w:ascii="Times New Roman" w:hAnsi="Times New Roman"/>
          <w:color w:val="auto"/>
        </w:rPr>
      </w:pPr>
      <w:r w:rsidRPr="00D42E57">
        <w:rPr>
          <w:rFonts w:ascii="Times New Roman" w:hAnsi="Times New Roman"/>
          <w:color w:val="auto"/>
        </w:rPr>
        <w:t xml:space="preserve">Wei G, Gao H, Wei Y. Some q-rung orthopair fuzzy Heronian mean operators in multiple attribute decision making. International Journal of Intelligent Systems 2018; 33(7): 1426-1458.  </w:t>
      </w:r>
    </w:p>
    <w:p w14:paraId="30F92187" w14:textId="77777777" w:rsidR="00F43B2F" w:rsidRPr="00D42E57" w:rsidRDefault="00F43B2F" w:rsidP="00F43B2F">
      <w:pPr>
        <w:pStyle w:val="MDPI71References"/>
        <w:rPr>
          <w:rFonts w:ascii="Times New Roman" w:hAnsi="Times New Roman"/>
          <w:color w:val="auto"/>
        </w:rPr>
      </w:pPr>
      <w:r w:rsidRPr="00D42E57">
        <w:rPr>
          <w:rFonts w:ascii="Times New Roman" w:hAnsi="Times New Roman"/>
          <w:color w:val="auto"/>
        </w:rPr>
        <w:t xml:space="preserve">Liu Z, Wang S, Liu P. Multiple attribute group decision making based on q-rung orthopair fuzzy Heronian mean operators. International Journal of Intelligent Systems 2018; 33(12): 2341-2363. </w:t>
      </w:r>
    </w:p>
    <w:p w14:paraId="6088078A" w14:textId="3F9271BD" w:rsidR="00F43B2F" w:rsidRPr="00D42E57" w:rsidRDefault="00F43B2F" w:rsidP="00F43B2F">
      <w:pPr>
        <w:pStyle w:val="MDPI71References"/>
        <w:rPr>
          <w:rFonts w:ascii="Times New Roman" w:hAnsi="Times New Roman"/>
        </w:rPr>
      </w:pPr>
      <w:r w:rsidRPr="00D42E57">
        <w:rPr>
          <w:rFonts w:ascii="Times New Roman" w:hAnsi="Times New Roman"/>
          <w:color w:val="auto"/>
        </w:rPr>
        <w:t>Yu D, Wu Y. Interval-valued intuitionistic fuzzy Heronian mean operators and their appl</w:t>
      </w:r>
      <w:r w:rsidRPr="00D42E57">
        <w:rPr>
          <w:rFonts w:ascii="Times New Roman" w:hAnsi="Times New Roman"/>
        </w:rPr>
        <w:t xml:space="preserve">ication in </w:t>
      </w:r>
      <w:r w:rsidR="009824D3" w:rsidRPr="00D42E57">
        <w:rPr>
          <w:rFonts w:ascii="Times New Roman" w:hAnsi="Times New Roman"/>
        </w:rPr>
        <w:t>multi-criteria</w:t>
      </w:r>
      <w:r w:rsidRPr="00D42E57">
        <w:rPr>
          <w:rFonts w:ascii="Times New Roman" w:hAnsi="Times New Roman"/>
        </w:rPr>
        <w:t xml:space="preserve"> decision making. African Journal of Business Management 2012; 6(11): 4158-4168.  </w:t>
      </w:r>
    </w:p>
    <w:p w14:paraId="5D962E9E" w14:textId="6A164B6A" w:rsidR="00F43B2F" w:rsidRPr="00D42E57" w:rsidRDefault="00F43B2F" w:rsidP="00F43B2F">
      <w:pPr>
        <w:pStyle w:val="MDPI71References"/>
        <w:rPr>
          <w:rFonts w:ascii="Times New Roman" w:hAnsi="Times New Roman"/>
          <w:color w:val="auto"/>
        </w:rPr>
      </w:pPr>
      <w:r w:rsidRPr="00D42E57">
        <w:rPr>
          <w:rFonts w:ascii="Times New Roman" w:hAnsi="Times New Roman"/>
          <w:color w:val="auto"/>
        </w:rPr>
        <w:t xml:space="preserve">Liu P, Liu J, Merigo JM. Partitioned Heronian means based on linguistic intuitionistic fuzzy numbers for dealing with </w:t>
      </w:r>
      <w:r w:rsidR="009824D3" w:rsidRPr="00D42E57">
        <w:rPr>
          <w:rFonts w:ascii="Times New Roman" w:hAnsi="Times New Roman"/>
          <w:color w:val="auto"/>
        </w:rPr>
        <w:t>multi-attribute</w:t>
      </w:r>
      <w:r w:rsidRPr="00D42E57">
        <w:rPr>
          <w:rFonts w:ascii="Times New Roman" w:hAnsi="Times New Roman"/>
          <w:color w:val="auto"/>
        </w:rPr>
        <w:t xml:space="preserve"> group decision making. Applied Soft Computing 2018; 62: 395-422. </w:t>
      </w:r>
    </w:p>
    <w:p w14:paraId="65875C68" w14:textId="77777777" w:rsidR="00F43B2F" w:rsidRPr="00D42E57" w:rsidRDefault="00F43B2F" w:rsidP="00F43B2F">
      <w:pPr>
        <w:pStyle w:val="MDPI71References"/>
        <w:rPr>
          <w:rFonts w:ascii="Times New Roman" w:hAnsi="Times New Roman"/>
          <w:color w:val="auto"/>
        </w:rPr>
      </w:pPr>
      <w:r w:rsidRPr="00D42E57">
        <w:rPr>
          <w:rFonts w:ascii="Times New Roman" w:hAnsi="Times New Roman"/>
          <w:color w:val="auto"/>
        </w:rPr>
        <w:t xml:space="preserve">Dombi J. A general class of fuzzy operators, the DeMorgan class of fuzzy operators and fuzziness measures induced by fuzzy operators. Fuzzy Sets Systems 1982; 8(2):149-163. </w:t>
      </w:r>
    </w:p>
    <w:p w14:paraId="14F0E909" w14:textId="710437F7" w:rsidR="00F43B2F" w:rsidRPr="00D42E57" w:rsidRDefault="00F43B2F" w:rsidP="00F43B2F">
      <w:pPr>
        <w:pStyle w:val="MDPI71References"/>
        <w:rPr>
          <w:rFonts w:ascii="Times New Roman" w:hAnsi="Times New Roman"/>
          <w:color w:val="auto"/>
        </w:rPr>
      </w:pPr>
      <w:r w:rsidRPr="00D42E57">
        <w:rPr>
          <w:rFonts w:ascii="Times New Roman" w:hAnsi="Times New Roman"/>
          <w:color w:val="auto"/>
        </w:rPr>
        <w:t xml:space="preserve">Liu P, Liu J, Chen SM. Some intuitionistic fuzzy Dombi Bonferroni mean operators and their application to </w:t>
      </w:r>
      <w:r w:rsidR="009824D3" w:rsidRPr="00D42E57">
        <w:rPr>
          <w:rFonts w:ascii="Times New Roman" w:hAnsi="Times New Roman"/>
          <w:color w:val="auto"/>
        </w:rPr>
        <w:t>multi-attribute</w:t>
      </w:r>
      <w:r w:rsidRPr="00D42E57">
        <w:rPr>
          <w:rFonts w:ascii="Times New Roman" w:hAnsi="Times New Roman"/>
          <w:color w:val="auto"/>
        </w:rPr>
        <w:t xml:space="preserve"> group decision making. Journal of the Operational Research Society 2018; 69(1): 1-24.</w:t>
      </w:r>
    </w:p>
    <w:p w14:paraId="7928BD48" w14:textId="77777777" w:rsidR="00F43B2F" w:rsidRPr="00D42E57" w:rsidRDefault="00F43B2F" w:rsidP="00F43B2F">
      <w:pPr>
        <w:pStyle w:val="MDPI71References"/>
        <w:rPr>
          <w:rFonts w:ascii="Times New Roman" w:hAnsi="Times New Roman"/>
          <w:color w:val="auto"/>
        </w:rPr>
      </w:pPr>
      <w:r w:rsidRPr="00D42E57">
        <w:rPr>
          <w:rFonts w:ascii="Times New Roman" w:hAnsi="Times New Roman"/>
          <w:color w:val="auto"/>
        </w:rPr>
        <w:t xml:space="preserve">He X. Typhoon disaster assessment based on Dombi hesitant fuzzy information aggregation operators. Natural Hazards 2018; 90(3): 1153-1175. </w:t>
      </w:r>
    </w:p>
    <w:p w14:paraId="2AF26A25" w14:textId="77777777" w:rsidR="00F43B2F" w:rsidRPr="00D42E57" w:rsidRDefault="00F43B2F" w:rsidP="00F43B2F">
      <w:pPr>
        <w:pStyle w:val="MDPI71References"/>
        <w:rPr>
          <w:rFonts w:ascii="Times New Roman" w:hAnsi="Times New Roman"/>
          <w:color w:val="auto"/>
        </w:rPr>
      </w:pPr>
      <w:r w:rsidRPr="00D42E57">
        <w:rPr>
          <w:rFonts w:ascii="Times New Roman" w:hAnsi="Times New Roman"/>
          <w:color w:val="auto"/>
        </w:rPr>
        <w:t>Chen J, Ye J. Some single-valued neutrosophic Dombi weighted aggregation operators for multiple attribute decision-making. Symmetry 2017; 9: 82.</w:t>
      </w:r>
    </w:p>
    <w:p w14:paraId="30DED201" w14:textId="77777777" w:rsidR="00F43B2F" w:rsidRPr="00D42E57" w:rsidRDefault="00F43B2F" w:rsidP="00F43B2F">
      <w:pPr>
        <w:pStyle w:val="MDPI71References"/>
        <w:rPr>
          <w:rFonts w:ascii="Times New Roman" w:hAnsi="Times New Roman"/>
        </w:rPr>
      </w:pPr>
      <w:r w:rsidRPr="00D42E57">
        <w:rPr>
          <w:rFonts w:ascii="Times New Roman" w:hAnsi="Times New Roman"/>
        </w:rPr>
        <w:t>Beliakov G, Pradera A, Calvo T. Aggregation Functions: A Guide for Practitioners. Berlin, Germany: Springer; 2007</w:t>
      </w:r>
    </w:p>
    <w:p w14:paraId="6F2B2B8E" w14:textId="77777777" w:rsidR="00F43B2F" w:rsidRPr="00D42E57" w:rsidRDefault="00F43B2F" w:rsidP="00F43B2F">
      <w:pPr>
        <w:pStyle w:val="MDPI71References"/>
        <w:rPr>
          <w:rFonts w:ascii="Times New Roman" w:hAnsi="Times New Roman"/>
          <w:color w:val="auto"/>
        </w:rPr>
      </w:pPr>
      <w:r w:rsidRPr="00D42E57">
        <w:rPr>
          <w:rFonts w:ascii="Times New Roman" w:hAnsi="Times New Roman"/>
          <w:color w:val="auto"/>
        </w:rPr>
        <w:t xml:space="preserve">Klement EP, Mesiar R. Eds., Logical, Algebraic, Analytic, and Probabilistic Aspects of Triangular Norms. New York, NY, USA: Elsevier 2005. </w:t>
      </w:r>
    </w:p>
    <w:p w14:paraId="6632D374" w14:textId="77777777" w:rsidR="00F43B2F" w:rsidRPr="00D42E57" w:rsidRDefault="00F43B2F" w:rsidP="00F43B2F">
      <w:pPr>
        <w:pStyle w:val="MDPI21heading1"/>
        <w:spacing w:line="480" w:lineRule="auto"/>
        <w:rPr>
          <w:rFonts w:ascii="Times New Roman" w:hAnsi="Times New Roman"/>
          <w:color w:val="000000" w:themeColor="text1"/>
          <w:sz w:val="36"/>
          <w:szCs w:val="36"/>
        </w:rPr>
      </w:pPr>
      <w:r w:rsidRPr="00D42E57">
        <w:rPr>
          <w:rFonts w:ascii="Times New Roman" w:hAnsi="Times New Roman"/>
          <w:color w:val="000000" w:themeColor="text1"/>
          <w:sz w:val="36"/>
          <w:szCs w:val="36"/>
        </w:rPr>
        <w:t>Supporting Information</w:t>
      </w:r>
    </w:p>
    <w:p w14:paraId="46E7067F" w14:textId="77777777" w:rsidR="00F43B2F" w:rsidRPr="00D42E57" w:rsidRDefault="00F43B2F" w:rsidP="00F43B2F">
      <w:pPr>
        <w:rPr>
          <w:sz w:val="20"/>
        </w:rPr>
      </w:pPr>
      <w:r w:rsidRPr="00D42E57">
        <w:rPr>
          <w:sz w:val="20"/>
        </w:rPr>
        <w:lastRenderedPageBreak/>
        <w:t>S1 File. The code implementation of the method and the comparison method.</w:t>
      </w:r>
    </w:p>
    <w:p w14:paraId="34F28DDC" w14:textId="77777777" w:rsidR="0051533D" w:rsidRPr="00116588" w:rsidRDefault="0051533D"/>
    <w:sectPr w:rsidR="0051533D" w:rsidRPr="00116588" w:rsidSect="00084FC2">
      <w:headerReference w:type="even" r:id="rId508"/>
      <w:headerReference w:type="default" r:id="rId509"/>
      <w:footerReference w:type="default" r:id="rId510"/>
      <w:footerReference w:type="first" r:id="rId511"/>
      <w:pgSz w:w="11906" w:h="16838"/>
      <w:pgMar w:top="1417" w:right="1531" w:bottom="1077" w:left="1531" w:header="1020" w:footer="850" w:gutter="0"/>
      <w:lnNumType w:countBy="1" w:restart="continuous"/>
      <w:cols w:space="720"/>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A9382" w14:textId="77777777" w:rsidR="00BD401E" w:rsidRDefault="00BD401E">
      <w:pPr>
        <w:spacing w:line="240" w:lineRule="auto"/>
      </w:pPr>
      <w:r>
        <w:separator/>
      </w:r>
    </w:p>
  </w:endnote>
  <w:endnote w:type="continuationSeparator" w:id="0">
    <w:p w14:paraId="156BFDD3" w14:textId="77777777" w:rsidR="00BD401E" w:rsidRDefault="00BD40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F7C0A" w14:textId="77777777" w:rsidR="00B67496" w:rsidRDefault="00B67496" w:rsidP="00084FC2">
    <w:pPr>
      <w:pStyle w:val="a5"/>
      <w:spacing w:line="240" w:lineRule="auto"/>
      <w:jc w:val="right"/>
    </w:pPr>
    <w:r>
      <w:rPr>
        <w:b/>
        <w:bCs/>
      </w:rPr>
      <w:fldChar w:fldCharType="begin"/>
    </w:r>
    <w:r>
      <w:rPr>
        <w:b/>
        <w:bCs/>
      </w:rPr>
      <w:instrText>PAGE  \* Arabic  \* MERGEFORMAT</w:instrText>
    </w:r>
    <w:r>
      <w:rPr>
        <w:b/>
        <w:bCs/>
      </w:rPr>
      <w:fldChar w:fldCharType="separate"/>
    </w:r>
    <w:r w:rsidRPr="008E0E32">
      <w:rPr>
        <w:b/>
        <w:bCs/>
        <w:noProof/>
        <w:lang w:val="zh-CN" w:eastAsia="zh-CN"/>
      </w:rPr>
      <w:t>37</w:t>
    </w:r>
    <w:r>
      <w:rPr>
        <w:b/>
        <w:bCs/>
      </w:rPr>
      <w:fldChar w:fldCharType="end"/>
    </w:r>
    <w:r>
      <w:rPr>
        <w:b/>
        <w:bCs/>
        <w:lang w:val="zh-CN" w:eastAsia="zh-CN"/>
      </w:rPr>
      <w:t xml:space="preserve"> </w:t>
    </w:r>
    <w:r w:rsidRPr="0020732E">
      <w:rPr>
        <w:b/>
        <w:bCs/>
        <w:lang w:val="zh-CN" w:eastAsia="zh-CN"/>
      </w:rPr>
      <w:t>/</w:t>
    </w:r>
    <w:r>
      <w:rPr>
        <w:lang w:val="zh-CN" w:eastAsia="zh-CN"/>
      </w:rPr>
      <w:t xml:space="preserve"> </w:t>
    </w:r>
    <w:r>
      <w:rPr>
        <w:b/>
        <w:bCs/>
      </w:rPr>
      <w:fldChar w:fldCharType="begin"/>
    </w:r>
    <w:r>
      <w:rPr>
        <w:b/>
        <w:bCs/>
      </w:rPr>
      <w:instrText>NUMPAGES  \* Arabic  \* MERGEFORMAT</w:instrText>
    </w:r>
    <w:r>
      <w:rPr>
        <w:b/>
        <w:bCs/>
      </w:rPr>
      <w:fldChar w:fldCharType="separate"/>
    </w:r>
    <w:r w:rsidRPr="008E0E32">
      <w:rPr>
        <w:b/>
        <w:bCs/>
        <w:noProof/>
        <w:lang w:val="zh-CN" w:eastAsia="zh-CN"/>
      </w:rPr>
      <w:t>47</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6396738"/>
      <w:docPartObj>
        <w:docPartGallery w:val="Page Numbers (Bottom of Page)"/>
        <w:docPartUnique/>
      </w:docPartObj>
    </w:sdtPr>
    <w:sdtContent>
      <w:p w14:paraId="7D714986" w14:textId="77777777" w:rsidR="00B67496" w:rsidRDefault="00B67496">
        <w:pPr>
          <w:pStyle w:val="a5"/>
          <w:jc w:val="right"/>
        </w:pPr>
        <w:r w:rsidRPr="006A35DF">
          <w:rPr>
            <w:b/>
            <w:bCs/>
            <w:lang w:val="zh-CN" w:eastAsia="zh-CN"/>
          </w:rPr>
          <w:fldChar w:fldCharType="begin"/>
        </w:r>
        <w:r w:rsidRPr="006A35DF">
          <w:rPr>
            <w:b/>
            <w:bCs/>
            <w:lang w:val="zh-CN" w:eastAsia="zh-CN"/>
          </w:rPr>
          <w:instrText>PAGE  \* Arabic  \* MERGEFORMAT</w:instrText>
        </w:r>
        <w:r w:rsidRPr="006A35DF">
          <w:rPr>
            <w:b/>
            <w:bCs/>
            <w:lang w:val="zh-CN" w:eastAsia="zh-CN"/>
          </w:rPr>
          <w:fldChar w:fldCharType="separate"/>
        </w:r>
        <w:r>
          <w:rPr>
            <w:b/>
            <w:bCs/>
            <w:noProof/>
            <w:lang w:val="zh-CN" w:eastAsia="zh-CN"/>
          </w:rPr>
          <w:t>1</w:t>
        </w:r>
        <w:r w:rsidRPr="006A35DF">
          <w:rPr>
            <w:b/>
            <w:bCs/>
            <w:lang w:val="zh-CN" w:eastAsia="zh-CN"/>
          </w:rPr>
          <w:fldChar w:fldCharType="end"/>
        </w:r>
        <w:r>
          <w:rPr>
            <w:lang w:val="zh-CN" w:eastAsia="zh-CN"/>
          </w:rPr>
          <w:t xml:space="preserve"> </w:t>
        </w:r>
        <w:r w:rsidRPr="0020732E">
          <w:rPr>
            <w:b/>
            <w:bCs/>
            <w:lang w:val="zh-CN" w:eastAsia="zh-CN"/>
          </w:rPr>
          <w:t xml:space="preserve">/ </w:t>
        </w:r>
        <w:r w:rsidRPr="006A35DF">
          <w:rPr>
            <w:b/>
            <w:bCs/>
            <w:lang w:val="zh-CN" w:eastAsia="zh-CN"/>
          </w:rPr>
          <w:fldChar w:fldCharType="begin"/>
        </w:r>
        <w:r w:rsidRPr="006A35DF">
          <w:rPr>
            <w:b/>
            <w:bCs/>
            <w:lang w:val="zh-CN" w:eastAsia="zh-CN"/>
          </w:rPr>
          <w:instrText>NUMPAGES  \* Arabic  \* MERGEFORMAT</w:instrText>
        </w:r>
        <w:r w:rsidRPr="006A35DF">
          <w:rPr>
            <w:b/>
            <w:bCs/>
            <w:lang w:val="zh-CN" w:eastAsia="zh-CN"/>
          </w:rPr>
          <w:fldChar w:fldCharType="separate"/>
        </w:r>
        <w:r>
          <w:rPr>
            <w:b/>
            <w:bCs/>
            <w:noProof/>
            <w:lang w:val="zh-CN" w:eastAsia="zh-CN"/>
          </w:rPr>
          <w:t>2</w:t>
        </w:r>
        <w:r w:rsidRPr="006A35DF">
          <w:rPr>
            <w:b/>
            <w:bCs/>
            <w:lang w:val="zh-CN" w:eastAsia="zh-CN"/>
          </w:rPr>
          <w:fldChar w:fldCharType="end"/>
        </w:r>
      </w:p>
    </w:sdtContent>
  </w:sdt>
  <w:p w14:paraId="7E1E95E8" w14:textId="77777777" w:rsidR="00B67496" w:rsidRDefault="00B67496">
    <w:pPr>
      <w:tabs>
        <w:tab w:val="right" w:pos="8844"/>
      </w:tabs>
      <w:adjustRightInd w:val="0"/>
      <w:snapToGrid w:val="0"/>
      <w:spacing w:before="120" w:line="240" w:lineRule="auto"/>
      <w:rPr>
        <w:rFonts w:ascii="Palatino Linotype" w:hAnsi="Palatino Linotype"/>
        <w:sz w:val="16"/>
        <w:szCs w:val="16"/>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C277B4" w14:textId="77777777" w:rsidR="00BD401E" w:rsidRDefault="00BD401E">
      <w:pPr>
        <w:spacing w:line="240" w:lineRule="auto"/>
      </w:pPr>
      <w:r>
        <w:separator/>
      </w:r>
    </w:p>
  </w:footnote>
  <w:footnote w:type="continuationSeparator" w:id="0">
    <w:p w14:paraId="10AB851D" w14:textId="77777777" w:rsidR="00BD401E" w:rsidRDefault="00BD40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65D76" w14:textId="77777777" w:rsidR="00B67496" w:rsidRDefault="00B67496">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7F183" w14:textId="77777777" w:rsidR="00B67496" w:rsidRDefault="00B67496">
    <w:pPr>
      <w:tabs>
        <w:tab w:val="right" w:pos="8844"/>
      </w:tabs>
      <w:adjustRightInd w:val="0"/>
      <w:snapToGrid w:val="0"/>
      <w:spacing w:after="240" w:line="240" w:lineRule="auto"/>
      <w:rPr>
        <w:rFonts w:ascii="Palatino Linotype" w:hAnsi="Palatino Linotype"/>
        <w:sz w:val="16"/>
      </w:rPr>
    </w:pPr>
    <w:r>
      <w:rPr>
        <w:rFonts w:ascii="Palatino Linotype" w:hAnsi="Palatino Linotype"/>
        <w:sz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CE452A"/>
    <w:multiLevelType w:val="singleLevel"/>
    <w:tmpl w:val="80CE452A"/>
    <w:lvl w:ilvl="0">
      <w:start w:val="1"/>
      <w:numFmt w:val="decimal"/>
      <w:lvlText w:val="%1)"/>
      <w:lvlJc w:val="left"/>
      <w:pPr>
        <w:tabs>
          <w:tab w:val="left" w:pos="312"/>
        </w:tabs>
      </w:pPr>
    </w:lvl>
  </w:abstractNum>
  <w:abstractNum w:abstractNumId="1" w15:restartNumberingAfterBreak="0">
    <w:nsid w:val="C59C0AFB"/>
    <w:multiLevelType w:val="singleLevel"/>
    <w:tmpl w:val="C59C0AFB"/>
    <w:lvl w:ilvl="0">
      <w:start w:val="1"/>
      <w:numFmt w:val="decimal"/>
      <w:suff w:val="space"/>
      <w:lvlText w:val="(%1)"/>
      <w:lvlJc w:val="left"/>
    </w:lvl>
  </w:abstractNum>
  <w:abstractNum w:abstractNumId="2" w15:restartNumberingAfterBreak="0">
    <w:nsid w:val="F0EF35C4"/>
    <w:multiLevelType w:val="singleLevel"/>
    <w:tmpl w:val="F0EF35C4"/>
    <w:lvl w:ilvl="0">
      <w:start w:val="1"/>
      <w:numFmt w:val="decimal"/>
      <w:pStyle w:val="MTDisplayEquation"/>
      <w:suff w:val="space"/>
      <w:lvlText w:val="(%1)"/>
      <w:lvlJc w:val="left"/>
    </w:lvl>
  </w:abstractNum>
  <w:abstractNum w:abstractNumId="3" w15:restartNumberingAfterBreak="0">
    <w:nsid w:val="0A4816E6"/>
    <w:multiLevelType w:val="multilevel"/>
    <w:tmpl w:val="0A4816E6"/>
    <w:lvl w:ilvl="0">
      <w:start w:val="1"/>
      <w:numFmt w:val="decimal"/>
      <w:lvlText w:val="(%1)"/>
      <w:lvlJc w:val="left"/>
      <w:pPr>
        <w:ind w:left="1385" w:hanging="360"/>
      </w:pPr>
      <w:rPr>
        <w:rFonts w:hint="default"/>
      </w:rPr>
    </w:lvl>
    <w:lvl w:ilvl="1">
      <w:start w:val="1"/>
      <w:numFmt w:val="lowerLetter"/>
      <w:lvlText w:val="%2)"/>
      <w:lvlJc w:val="left"/>
      <w:pPr>
        <w:ind w:left="1865" w:hanging="420"/>
      </w:pPr>
    </w:lvl>
    <w:lvl w:ilvl="2">
      <w:start w:val="1"/>
      <w:numFmt w:val="lowerRoman"/>
      <w:lvlText w:val="%3."/>
      <w:lvlJc w:val="right"/>
      <w:pPr>
        <w:ind w:left="2285" w:hanging="420"/>
      </w:pPr>
    </w:lvl>
    <w:lvl w:ilvl="3">
      <w:start w:val="1"/>
      <w:numFmt w:val="decimal"/>
      <w:lvlText w:val="%4."/>
      <w:lvlJc w:val="left"/>
      <w:pPr>
        <w:ind w:left="2705" w:hanging="420"/>
      </w:pPr>
    </w:lvl>
    <w:lvl w:ilvl="4">
      <w:start w:val="1"/>
      <w:numFmt w:val="lowerLetter"/>
      <w:lvlText w:val="%5)"/>
      <w:lvlJc w:val="left"/>
      <w:pPr>
        <w:ind w:left="3125" w:hanging="420"/>
      </w:pPr>
    </w:lvl>
    <w:lvl w:ilvl="5">
      <w:start w:val="1"/>
      <w:numFmt w:val="lowerRoman"/>
      <w:lvlText w:val="%6."/>
      <w:lvlJc w:val="right"/>
      <w:pPr>
        <w:ind w:left="3545" w:hanging="420"/>
      </w:pPr>
    </w:lvl>
    <w:lvl w:ilvl="6">
      <w:start w:val="1"/>
      <w:numFmt w:val="decimal"/>
      <w:lvlText w:val="%7."/>
      <w:lvlJc w:val="left"/>
      <w:pPr>
        <w:ind w:left="3965" w:hanging="420"/>
      </w:pPr>
    </w:lvl>
    <w:lvl w:ilvl="7">
      <w:start w:val="1"/>
      <w:numFmt w:val="lowerLetter"/>
      <w:lvlText w:val="%8)"/>
      <w:lvlJc w:val="left"/>
      <w:pPr>
        <w:ind w:left="4385" w:hanging="420"/>
      </w:pPr>
    </w:lvl>
    <w:lvl w:ilvl="8">
      <w:start w:val="1"/>
      <w:numFmt w:val="lowerRoman"/>
      <w:lvlText w:val="%9."/>
      <w:lvlJc w:val="right"/>
      <w:pPr>
        <w:ind w:left="4805" w:hanging="420"/>
      </w:pPr>
    </w:lvl>
  </w:abstractNum>
  <w:abstractNum w:abstractNumId="4" w15:restartNumberingAfterBreak="0">
    <w:nsid w:val="10C460E2"/>
    <w:multiLevelType w:val="hybridMultilevel"/>
    <w:tmpl w:val="BA40C4E4"/>
    <w:lvl w:ilvl="0" w:tplc="7D00E61C">
      <w:start w:val="1"/>
      <w:numFmt w:val="decimal"/>
      <w:lvlText w:val="(%1)"/>
      <w:lvlJc w:val="left"/>
      <w:pPr>
        <w:ind w:left="570" w:hanging="360"/>
      </w:pPr>
      <w:rPr>
        <w:rFonts w:hint="default"/>
        <w:i w:val="0"/>
      </w:rPr>
    </w:lvl>
    <w:lvl w:ilvl="1" w:tplc="4768D76A" w:tentative="1">
      <w:start w:val="1"/>
      <w:numFmt w:val="lowerLetter"/>
      <w:lvlText w:val="%2)"/>
      <w:lvlJc w:val="left"/>
      <w:pPr>
        <w:ind w:left="1050" w:hanging="420"/>
      </w:pPr>
    </w:lvl>
    <w:lvl w:ilvl="2" w:tplc="A2DAEC52" w:tentative="1">
      <w:start w:val="1"/>
      <w:numFmt w:val="lowerRoman"/>
      <w:lvlText w:val="%3."/>
      <w:lvlJc w:val="right"/>
      <w:pPr>
        <w:ind w:left="1470" w:hanging="420"/>
      </w:pPr>
    </w:lvl>
    <w:lvl w:ilvl="3" w:tplc="83D2AECC" w:tentative="1">
      <w:start w:val="1"/>
      <w:numFmt w:val="decimal"/>
      <w:lvlText w:val="%4."/>
      <w:lvlJc w:val="left"/>
      <w:pPr>
        <w:ind w:left="1890" w:hanging="420"/>
      </w:pPr>
    </w:lvl>
    <w:lvl w:ilvl="4" w:tplc="7B200ACA" w:tentative="1">
      <w:start w:val="1"/>
      <w:numFmt w:val="lowerLetter"/>
      <w:lvlText w:val="%5)"/>
      <w:lvlJc w:val="left"/>
      <w:pPr>
        <w:ind w:left="2310" w:hanging="420"/>
      </w:pPr>
    </w:lvl>
    <w:lvl w:ilvl="5" w:tplc="58C2A0E2" w:tentative="1">
      <w:start w:val="1"/>
      <w:numFmt w:val="lowerRoman"/>
      <w:lvlText w:val="%6."/>
      <w:lvlJc w:val="right"/>
      <w:pPr>
        <w:ind w:left="2730" w:hanging="420"/>
      </w:pPr>
    </w:lvl>
    <w:lvl w:ilvl="6" w:tplc="8FDECA4E" w:tentative="1">
      <w:start w:val="1"/>
      <w:numFmt w:val="decimal"/>
      <w:lvlText w:val="%7."/>
      <w:lvlJc w:val="left"/>
      <w:pPr>
        <w:ind w:left="3150" w:hanging="420"/>
      </w:pPr>
    </w:lvl>
    <w:lvl w:ilvl="7" w:tplc="99327D66" w:tentative="1">
      <w:start w:val="1"/>
      <w:numFmt w:val="lowerLetter"/>
      <w:lvlText w:val="%8)"/>
      <w:lvlJc w:val="left"/>
      <w:pPr>
        <w:ind w:left="3570" w:hanging="420"/>
      </w:pPr>
    </w:lvl>
    <w:lvl w:ilvl="8" w:tplc="4454A4DE" w:tentative="1">
      <w:start w:val="1"/>
      <w:numFmt w:val="lowerRoman"/>
      <w:lvlText w:val="%9."/>
      <w:lvlJc w:val="right"/>
      <w:pPr>
        <w:ind w:left="3990" w:hanging="420"/>
      </w:pPr>
    </w:lvl>
  </w:abstractNum>
  <w:abstractNum w:abstractNumId="5" w15:restartNumberingAfterBreak="0">
    <w:nsid w:val="17A41DD2"/>
    <w:multiLevelType w:val="hybridMultilevel"/>
    <w:tmpl w:val="40324FD0"/>
    <w:lvl w:ilvl="0" w:tplc="8EACE986">
      <w:start w:val="1"/>
      <w:numFmt w:val="decimal"/>
      <w:lvlText w:val="%1)"/>
      <w:lvlJc w:val="left"/>
      <w:pPr>
        <w:ind w:left="930" w:hanging="360"/>
      </w:pPr>
      <w:rPr>
        <w:rFonts w:hint="default"/>
      </w:rPr>
    </w:lvl>
    <w:lvl w:ilvl="1" w:tplc="624EC64C" w:tentative="1">
      <w:start w:val="1"/>
      <w:numFmt w:val="lowerLetter"/>
      <w:lvlText w:val="%2)"/>
      <w:lvlJc w:val="left"/>
      <w:pPr>
        <w:ind w:left="1410" w:hanging="420"/>
      </w:pPr>
    </w:lvl>
    <w:lvl w:ilvl="2" w:tplc="D854B3C8" w:tentative="1">
      <w:start w:val="1"/>
      <w:numFmt w:val="lowerRoman"/>
      <w:lvlText w:val="%3."/>
      <w:lvlJc w:val="right"/>
      <w:pPr>
        <w:ind w:left="1830" w:hanging="420"/>
      </w:pPr>
    </w:lvl>
    <w:lvl w:ilvl="3" w:tplc="B784B31C" w:tentative="1">
      <w:start w:val="1"/>
      <w:numFmt w:val="decimal"/>
      <w:lvlText w:val="%4."/>
      <w:lvlJc w:val="left"/>
      <w:pPr>
        <w:ind w:left="2250" w:hanging="420"/>
      </w:pPr>
    </w:lvl>
    <w:lvl w:ilvl="4" w:tplc="BC081FA2" w:tentative="1">
      <w:start w:val="1"/>
      <w:numFmt w:val="lowerLetter"/>
      <w:lvlText w:val="%5)"/>
      <w:lvlJc w:val="left"/>
      <w:pPr>
        <w:ind w:left="2670" w:hanging="420"/>
      </w:pPr>
    </w:lvl>
    <w:lvl w:ilvl="5" w:tplc="FE1AF792" w:tentative="1">
      <w:start w:val="1"/>
      <w:numFmt w:val="lowerRoman"/>
      <w:lvlText w:val="%6."/>
      <w:lvlJc w:val="right"/>
      <w:pPr>
        <w:ind w:left="3090" w:hanging="420"/>
      </w:pPr>
    </w:lvl>
    <w:lvl w:ilvl="6" w:tplc="2DD4AB5A" w:tentative="1">
      <w:start w:val="1"/>
      <w:numFmt w:val="decimal"/>
      <w:lvlText w:val="%7."/>
      <w:lvlJc w:val="left"/>
      <w:pPr>
        <w:ind w:left="3510" w:hanging="420"/>
      </w:pPr>
    </w:lvl>
    <w:lvl w:ilvl="7" w:tplc="3AE0EF5C" w:tentative="1">
      <w:start w:val="1"/>
      <w:numFmt w:val="lowerLetter"/>
      <w:lvlText w:val="%8)"/>
      <w:lvlJc w:val="left"/>
      <w:pPr>
        <w:ind w:left="3930" w:hanging="420"/>
      </w:pPr>
    </w:lvl>
    <w:lvl w:ilvl="8" w:tplc="4DECB8DE" w:tentative="1">
      <w:start w:val="1"/>
      <w:numFmt w:val="lowerRoman"/>
      <w:lvlText w:val="%9."/>
      <w:lvlJc w:val="right"/>
      <w:pPr>
        <w:ind w:left="4350" w:hanging="420"/>
      </w:pPr>
    </w:lvl>
  </w:abstractNum>
  <w:abstractNum w:abstractNumId="6" w15:restartNumberingAfterBreak="0">
    <w:nsid w:val="1C227F23"/>
    <w:multiLevelType w:val="hybridMultilevel"/>
    <w:tmpl w:val="73C0020C"/>
    <w:lvl w:ilvl="0" w:tplc="CBCCD08A">
      <w:start w:val="1"/>
      <w:numFmt w:val="decimal"/>
      <w:lvlText w:val="%1)"/>
      <w:lvlJc w:val="left"/>
      <w:pPr>
        <w:ind w:left="930" w:hanging="360"/>
      </w:pPr>
      <w:rPr>
        <w:rFonts w:hint="default"/>
        <w:color w:val="auto"/>
      </w:rPr>
    </w:lvl>
    <w:lvl w:ilvl="1" w:tplc="C83644DC" w:tentative="1">
      <w:start w:val="1"/>
      <w:numFmt w:val="lowerLetter"/>
      <w:lvlText w:val="%2)"/>
      <w:lvlJc w:val="left"/>
      <w:pPr>
        <w:ind w:left="1410" w:hanging="420"/>
      </w:pPr>
    </w:lvl>
    <w:lvl w:ilvl="2" w:tplc="40AEA810" w:tentative="1">
      <w:start w:val="1"/>
      <w:numFmt w:val="lowerRoman"/>
      <w:lvlText w:val="%3."/>
      <w:lvlJc w:val="right"/>
      <w:pPr>
        <w:ind w:left="1830" w:hanging="420"/>
      </w:pPr>
    </w:lvl>
    <w:lvl w:ilvl="3" w:tplc="217CDCE4" w:tentative="1">
      <w:start w:val="1"/>
      <w:numFmt w:val="decimal"/>
      <w:lvlText w:val="%4."/>
      <w:lvlJc w:val="left"/>
      <w:pPr>
        <w:ind w:left="2250" w:hanging="420"/>
      </w:pPr>
    </w:lvl>
    <w:lvl w:ilvl="4" w:tplc="DABAC6AA" w:tentative="1">
      <w:start w:val="1"/>
      <w:numFmt w:val="lowerLetter"/>
      <w:lvlText w:val="%5)"/>
      <w:lvlJc w:val="left"/>
      <w:pPr>
        <w:ind w:left="2670" w:hanging="420"/>
      </w:pPr>
    </w:lvl>
    <w:lvl w:ilvl="5" w:tplc="02D2A4D8" w:tentative="1">
      <w:start w:val="1"/>
      <w:numFmt w:val="lowerRoman"/>
      <w:lvlText w:val="%6."/>
      <w:lvlJc w:val="right"/>
      <w:pPr>
        <w:ind w:left="3090" w:hanging="420"/>
      </w:pPr>
    </w:lvl>
    <w:lvl w:ilvl="6" w:tplc="85CED078" w:tentative="1">
      <w:start w:val="1"/>
      <w:numFmt w:val="decimal"/>
      <w:lvlText w:val="%7."/>
      <w:lvlJc w:val="left"/>
      <w:pPr>
        <w:ind w:left="3510" w:hanging="420"/>
      </w:pPr>
    </w:lvl>
    <w:lvl w:ilvl="7" w:tplc="0D1C4730" w:tentative="1">
      <w:start w:val="1"/>
      <w:numFmt w:val="lowerLetter"/>
      <w:lvlText w:val="%8)"/>
      <w:lvlJc w:val="left"/>
      <w:pPr>
        <w:ind w:left="3930" w:hanging="420"/>
      </w:pPr>
    </w:lvl>
    <w:lvl w:ilvl="8" w:tplc="60BA5AD2" w:tentative="1">
      <w:start w:val="1"/>
      <w:numFmt w:val="lowerRoman"/>
      <w:lvlText w:val="%9."/>
      <w:lvlJc w:val="right"/>
      <w:pPr>
        <w:ind w:left="4350" w:hanging="420"/>
      </w:pPr>
    </w:lvl>
  </w:abstractNum>
  <w:abstractNum w:abstractNumId="7" w15:restartNumberingAfterBreak="0">
    <w:nsid w:val="250A245F"/>
    <w:multiLevelType w:val="multilevel"/>
    <w:tmpl w:val="250A245F"/>
    <w:lvl w:ilvl="0">
      <w:start w:val="1"/>
      <w:numFmt w:val="decimal"/>
      <w:pStyle w:val="MDPI71References"/>
      <w:lvlText w:val="%1."/>
      <w:lvlJc w:val="left"/>
      <w:pPr>
        <w:ind w:left="562" w:hanging="42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805051C"/>
    <w:multiLevelType w:val="multilevel"/>
    <w:tmpl w:val="2805051C"/>
    <w:lvl w:ilvl="0">
      <w:start w:val="1"/>
      <w:numFmt w:val="decimal"/>
      <w:pStyle w:val="MDPI37itemize"/>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9" w15:restartNumberingAfterBreak="0">
    <w:nsid w:val="295D523A"/>
    <w:multiLevelType w:val="multilevel"/>
    <w:tmpl w:val="295D523A"/>
    <w:lvl w:ilvl="0">
      <w:start w:val="1"/>
      <w:numFmt w:val="decimal"/>
      <w:lvlText w:val="(%1)"/>
      <w:lvlJc w:val="left"/>
      <w:pPr>
        <w:tabs>
          <w:tab w:val="left" w:pos="312"/>
        </w:tabs>
      </w:pPr>
      <w:rPr>
        <w:rFonts w:ascii="Palatino Linotype" w:eastAsia="Times New Roman" w:hAnsi="Palatino Linotype" w:cs="Times New Roman"/>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2B481457"/>
    <w:multiLevelType w:val="hybridMultilevel"/>
    <w:tmpl w:val="55FE7932"/>
    <w:lvl w:ilvl="0" w:tplc="80F8131C">
      <w:start w:val="1"/>
      <w:numFmt w:val="decimal"/>
      <w:lvlText w:val="%1)"/>
      <w:lvlJc w:val="left"/>
      <w:pPr>
        <w:ind w:left="960" w:hanging="360"/>
      </w:pPr>
      <w:rPr>
        <w:rFonts w:hint="default"/>
      </w:rPr>
    </w:lvl>
    <w:lvl w:ilvl="1" w:tplc="7B6C5256" w:tentative="1">
      <w:start w:val="1"/>
      <w:numFmt w:val="lowerLetter"/>
      <w:lvlText w:val="%2)"/>
      <w:lvlJc w:val="left"/>
      <w:pPr>
        <w:ind w:left="1440" w:hanging="420"/>
      </w:pPr>
    </w:lvl>
    <w:lvl w:ilvl="2" w:tplc="1C62649E" w:tentative="1">
      <w:start w:val="1"/>
      <w:numFmt w:val="lowerRoman"/>
      <w:lvlText w:val="%3."/>
      <w:lvlJc w:val="right"/>
      <w:pPr>
        <w:ind w:left="1860" w:hanging="420"/>
      </w:pPr>
    </w:lvl>
    <w:lvl w:ilvl="3" w:tplc="8E4096FC" w:tentative="1">
      <w:start w:val="1"/>
      <w:numFmt w:val="decimal"/>
      <w:lvlText w:val="%4."/>
      <w:lvlJc w:val="left"/>
      <w:pPr>
        <w:ind w:left="2280" w:hanging="420"/>
      </w:pPr>
    </w:lvl>
    <w:lvl w:ilvl="4" w:tplc="A78AE9F0" w:tentative="1">
      <w:start w:val="1"/>
      <w:numFmt w:val="lowerLetter"/>
      <w:lvlText w:val="%5)"/>
      <w:lvlJc w:val="left"/>
      <w:pPr>
        <w:ind w:left="2700" w:hanging="420"/>
      </w:pPr>
    </w:lvl>
    <w:lvl w:ilvl="5" w:tplc="4CBC28CE" w:tentative="1">
      <w:start w:val="1"/>
      <w:numFmt w:val="lowerRoman"/>
      <w:lvlText w:val="%6."/>
      <w:lvlJc w:val="right"/>
      <w:pPr>
        <w:ind w:left="3120" w:hanging="420"/>
      </w:pPr>
    </w:lvl>
    <w:lvl w:ilvl="6" w:tplc="B0DEDAE4" w:tentative="1">
      <w:start w:val="1"/>
      <w:numFmt w:val="decimal"/>
      <w:lvlText w:val="%7."/>
      <w:lvlJc w:val="left"/>
      <w:pPr>
        <w:ind w:left="3540" w:hanging="420"/>
      </w:pPr>
    </w:lvl>
    <w:lvl w:ilvl="7" w:tplc="156E78AE" w:tentative="1">
      <w:start w:val="1"/>
      <w:numFmt w:val="lowerLetter"/>
      <w:lvlText w:val="%8)"/>
      <w:lvlJc w:val="left"/>
      <w:pPr>
        <w:ind w:left="3960" w:hanging="420"/>
      </w:pPr>
    </w:lvl>
    <w:lvl w:ilvl="8" w:tplc="36EA0CFC" w:tentative="1">
      <w:start w:val="1"/>
      <w:numFmt w:val="lowerRoman"/>
      <w:lvlText w:val="%9."/>
      <w:lvlJc w:val="right"/>
      <w:pPr>
        <w:ind w:left="4380" w:hanging="420"/>
      </w:pPr>
    </w:lvl>
  </w:abstractNum>
  <w:abstractNum w:abstractNumId="11" w15:restartNumberingAfterBreak="0">
    <w:nsid w:val="3085FE9B"/>
    <w:multiLevelType w:val="singleLevel"/>
    <w:tmpl w:val="3085FE9B"/>
    <w:lvl w:ilvl="0">
      <w:start w:val="1"/>
      <w:numFmt w:val="decimal"/>
      <w:suff w:val="space"/>
      <w:lvlText w:val="%1."/>
      <w:lvlJc w:val="left"/>
      <w:rPr>
        <w:rFonts w:ascii="Palatino Linotype" w:eastAsia="Times New Roman" w:hAnsi="Palatino Linotype" w:cs="Palatino Linotype"/>
      </w:rPr>
    </w:lvl>
  </w:abstractNum>
  <w:abstractNum w:abstractNumId="12" w15:restartNumberingAfterBreak="0">
    <w:nsid w:val="369A6535"/>
    <w:multiLevelType w:val="multilevel"/>
    <w:tmpl w:val="369A6535"/>
    <w:lvl w:ilvl="0">
      <w:start w:val="1"/>
      <w:numFmt w:val="bullet"/>
      <w:pStyle w:val="MDPI38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3" w15:restartNumberingAfterBreak="0">
    <w:nsid w:val="39075057"/>
    <w:multiLevelType w:val="singleLevel"/>
    <w:tmpl w:val="39075057"/>
    <w:lvl w:ilvl="0">
      <w:start w:val="1"/>
      <w:numFmt w:val="decimal"/>
      <w:lvlText w:val="(%1)"/>
      <w:lvlJc w:val="left"/>
      <w:pPr>
        <w:tabs>
          <w:tab w:val="left" w:pos="312"/>
        </w:tabs>
      </w:pPr>
    </w:lvl>
  </w:abstractNum>
  <w:abstractNum w:abstractNumId="14" w15:restartNumberingAfterBreak="0">
    <w:nsid w:val="3F36FBB3"/>
    <w:multiLevelType w:val="singleLevel"/>
    <w:tmpl w:val="3F36FBB3"/>
    <w:lvl w:ilvl="0">
      <w:start w:val="1"/>
      <w:numFmt w:val="decimal"/>
      <w:lvlText w:val="(%1)"/>
      <w:lvlJc w:val="left"/>
      <w:pPr>
        <w:tabs>
          <w:tab w:val="left" w:pos="312"/>
        </w:tabs>
      </w:pPr>
    </w:lvl>
  </w:abstractNum>
  <w:abstractNum w:abstractNumId="15" w15:restartNumberingAfterBreak="0">
    <w:nsid w:val="457040DA"/>
    <w:multiLevelType w:val="singleLevel"/>
    <w:tmpl w:val="457040DA"/>
    <w:lvl w:ilvl="0">
      <w:start w:val="1"/>
      <w:numFmt w:val="decimal"/>
      <w:suff w:val="space"/>
      <w:lvlText w:val="(%1)"/>
      <w:lvlJc w:val="left"/>
    </w:lvl>
  </w:abstractNum>
  <w:abstractNum w:abstractNumId="16" w15:restartNumberingAfterBreak="0">
    <w:nsid w:val="4C692D91"/>
    <w:multiLevelType w:val="hybridMultilevel"/>
    <w:tmpl w:val="BA40C4E4"/>
    <w:lvl w:ilvl="0" w:tplc="90DE2BCA">
      <w:start w:val="1"/>
      <w:numFmt w:val="decimal"/>
      <w:lvlText w:val="(%1)"/>
      <w:lvlJc w:val="left"/>
      <w:pPr>
        <w:ind w:left="570" w:hanging="360"/>
      </w:pPr>
      <w:rPr>
        <w:rFonts w:hint="default"/>
        <w:i w:val="0"/>
      </w:rPr>
    </w:lvl>
    <w:lvl w:ilvl="1" w:tplc="3AD09DAE" w:tentative="1">
      <w:start w:val="1"/>
      <w:numFmt w:val="lowerLetter"/>
      <w:lvlText w:val="%2)"/>
      <w:lvlJc w:val="left"/>
      <w:pPr>
        <w:ind w:left="1050" w:hanging="420"/>
      </w:pPr>
    </w:lvl>
    <w:lvl w:ilvl="2" w:tplc="BBB8F84A" w:tentative="1">
      <w:start w:val="1"/>
      <w:numFmt w:val="lowerRoman"/>
      <w:lvlText w:val="%3."/>
      <w:lvlJc w:val="right"/>
      <w:pPr>
        <w:ind w:left="1470" w:hanging="420"/>
      </w:pPr>
    </w:lvl>
    <w:lvl w:ilvl="3" w:tplc="E4727B6C" w:tentative="1">
      <w:start w:val="1"/>
      <w:numFmt w:val="decimal"/>
      <w:lvlText w:val="%4."/>
      <w:lvlJc w:val="left"/>
      <w:pPr>
        <w:ind w:left="1890" w:hanging="420"/>
      </w:pPr>
    </w:lvl>
    <w:lvl w:ilvl="4" w:tplc="78945BB2" w:tentative="1">
      <w:start w:val="1"/>
      <w:numFmt w:val="lowerLetter"/>
      <w:lvlText w:val="%5)"/>
      <w:lvlJc w:val="left"/>
      <w:pPr>
        <w:ind w:left="2310" w:hanging="420"/>
      </w:pPr>
    </w:lvl>
    <w:lvl w:ilvl="5" w:tplc="4EAEF2DC" w:tentative="1">
      <w:start w:val="1"/>
      <w:numFmt w:val="lowerRoman"/>
      <w:lvlText w:val="%6."/>
      <w:lvlJc w:val="right"/>
      <w:pPr>
        <w:ind w:left="2730" w:hanging="420"/>
      </w:pPr>
    </w:lvl>
    <w:lvl w:ilvl="6" w:tplc="75B2B720" w:tentative="1">
      <w:start w:val="1"/>
      <w:numFmt w:val="decimal"/>
      <w:lvlText w:val="%7."/>
      <w:lvlJc w:val="left"/>
      <w:pPr>
        <w:ind w:left="3150" w:hanging="420"/>
      </w:pPr>
    </w:lvl>
    <w:lvl w:ilvl="7" w:tplc="F3F0EC0A" w:tentative="1">
      <w:start w:val="1"/>
      <w:numFmt w:val="lowerLetter"/>
      <w:lvlText w:val="%8)"/>
      <w:lvlJc w:val="left"/>
      <w:pPr>
        <w:ind w:left="3570" w:hanging="420"/>
      </w:pPr>
    </w:lvl>
    <w:lvl w:ilvl="8" w:tplc="EB0CDA82" w:tentative="1">
      <w:start w:val="1"/>
      <w:numFmt w:val="lowerRoman"/>
      <w:lvlText w:val="%9."/>
      <w:lvlJc w:val="right"/>
      <w:pPr>
        <w:ind w:left="3990" w:hanging="420"/>
      </w:pPr>
    </w:lvl>
  </w:abstractNum>
  <w:abstractNum w:abstractNumId="17" w15:restartNumberingAfterBreak="0">
    <w:nsid w:val="57AC2B7A"/>
    <w:multiLevelType w:val="multilevel"/>
    <w:tmpl w:val="57AC2B7A"/>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5E47A417"/>
    <w:multiLevelType w:val="singleLevel"/>
    <w:tmpl w:val="5E47A417"/>
    <w:lvl w:ilvl="0">
      <w:start w:val="1"/>
      <w:numFmt w:val="decimal"/>
      <w:suff w:val="space"/>
      <w:lvlText w:val="%1)"/>
      <w:lvlJc w:val="left"/>
    </w:lvl>
  </w:abstractNum>
  <w:abstractNum w:abstractNumId="19" w15:restartNumberingAfterBreak="0">
    <w:nsid w:val="6E875ACE"/>
    <w:multiLevelType w:val="multilevel"/>
    <w:tmpl w:val="6E875ACE"/>
    <w:lvl w:ilvl="0">
      <w:start w:val="2"/>
      <w:numFmt w:val="decimal"/>
      <w:suff w:val="space"/>
      <w:lvlText w:val="%1."/>
      <w:lvlJc w:val="left"/>
    </w:lvl>
    <w:lvl w:ilvl="1">
      <w:start w:val="2"/>
      <w:numFmt w:val="decimal"/>
      <w:isLgl/>
      <w:lvlText w:val="%1.%2."/>
      <w:lvlJc w:val="left"/>
      <w:pPr>
        <w:ind w:left="360" w:hanging="360"/>
      </w:pPr>
      <w:rPr>
        <w:rFonts w:hint="default"/>
        <w:i/>
      </w:rPr>
    </w:lvl>
    <w:lvl w:ilvl="2">
      <w:start w:val="1"/>
      <w:numFmt w:val="decimal"/>
      <w:isLgl/>
      <w:lvlText w:val="%1.%2.%3."/>
      <w:lvlJc w:val="left"/>
      <w:pPr>
        <w:ind w:left="720" w:hanging="720"/>
      </w:pPr>
      <w:rPr>
        <w:rFonts w:hint="default"/>
        <w:i/>
      </w:rPr>
    </w:lvl>
    <w:lvl w:ilvl="3">
      <w:start w:val="1"/>
      <w:numFmt w:val="decimal"/>
      <w:isLgl/>
      <w:lvlText w:val="%1.%2.%3.%4."/>
      <w:lvlJc w:val="left"/>
      <w:pPr>
        <w:ind w:left="720" w:hanging="720"/>
      </w:pPr>
      <w:rPr>
        <w:rFonts w:hint="default"/>
        <w:i/>
      </w:rPr>
    </w:lvl>
    <w:lvl w:ilvl="4">
      <w:start w:val="1"/>
      <w:numFmt w:val="decimal"/>
      <w:isLgl/>
      <w:lvlText w:val="%1.%2.%3.%4.%5."/>
      <w:lvlJc w:val="left"/>
      <w:pPr>
        <w:ind w:left="1080" w:hanging="1080"/>
      </w:pPr>
      <w:rPr>
        <w:rFonts w:hint="default"/>
        <w:i/>
      </w:rPr>
    </w:lvl>
    <w:lvl w:ilvl="5">
      <w:start w:val="1"/>
      <w:numFmt w:val="decimal"/>
      <w:isLgl/>
      <w:lvlText w:val="%1.%2.%3.%4.%5.%6."/>
      <w:lvlJc w:val="left"/>
      <w:pPr>
        <w:ind w:left="1080" w:hanging="1080"/>
      </w:pPr>
      <w:rPr>
        <w:rFonts w:hint="default"/>
        <w:i/>
      </w:rPr>
    </w:lvl>
    <w:lvl w:ilvl="6">
      <w:start w:val="1"/>
      <w:numFmt w:val="decimal"/>
      <w:isLgl/>
      <w:lvlText w:val="%1.%2.%3.%4.%5.%6.%7."/>
      <w:lvlJc w:val="left"/>
      <w:pPr>
        <w:ind w:left="1080" w:hanging="1080"/>
      </w:pPr>
      <w:rPr>
        <w:rFonts w:hint="default"/>
        <w:i/>
      </w:rPr>
    </w:lvl>
    <w:lvl w:ilvl="7">
      <w:start w:val="1"/>
      <w:numFmt w:val="decimal"/>
      <w:isLgl/>
      <w:lvlText w:val="%1.%2.%3.%4.%5.%6.%7.%8."/>
      <w:lvlJc w:val="left"/>
      <w:pPr>
        <w:ind w:left="1440" w:hanging="1440"/>
      </w:pPr>
      <w:rPr>
        <w:rFonts w:hint="default"/>
        <w:i/>
      </w:rPr>
    </w:lvl>
    <w:lvl w:ilvl="8">
      <w:start w:val="1"/>
      <w:numFmt w:val="decimal"/>
      <w:isLgl/>
      <w:lvlText w:val="%1.%2.%3.%4.%5.%6.%7.%8.%9."/>
      <w:lvlJc w:val="left"/>
      <w:pPr>
        <w:ind w:left="1440" w:hanging="1440"/>
      </w:pPr>
      <w:rPr>
        <w:rFonts w:hint="default"/>
        <w:i/>
      </w:rPr>
    </w:lvl>
  </w:abstractNum>
  <w:abstractNum w:abstractNumId="20" w15:restartNumberingAfterBreak="0">
    <w:nsid w:val="75DF2CDD"/>
    <w:multiLevelType w:val="hybridMultilevel"/>
    <w:tmpl w:val="40324FD0"/>
    <w:lvl w:ilvl="0" w:tplc="C8A62B96">
      <w:start w:val="1"/>
      <w:numFmt w:val="decimal"/>
      <w:lvlText w:val="%1)"/>
      <w:lvlJc w:val="left"/>
      <w:pPr>
        <w:ind w:left="930" w:hanging="360"/>
      </w:pPr>
      <w:rPr>
        <w:rFonts w:hint="default"/>
      </w:rPr>
    </w:lvl>
    <w:lvl w:ilvl="1" w:tplc="7B423056" w:tentative="1">
      <w:start w:val="1"/>
      <w:numFmt w:val="lowerLetter"/>
      <w:lvlText w:val="%2)"/>
      <w:lvlJc w:val="left"/>
      <w:pPr>
        <w:ind w:left="1410" w:hanging="420"/>
      </w:pPr>
    </w:lvl>
    <w:lvl w:ilvl="2" w:tplc="C8CCB97E" w:tentative="1">
      <w:start w:val="1"/>
      <w:numFmt w:val="lowerRoman"/>
      <w:lvlText w:val="%3."/>
      <w:lvlJc w:val="right"/>
      <w:pPr>
        <w:ind w:left="1830" w:hanging="420"/>
      </w:pPr>
    </w:lvl>
    <w:lvl w:ilvl="3" w:tplc="B10244C2" w:tentative="1">
      <w:start w:val="1"/>
      <w:numFmt w:val="decimal"/>
      <w:lvlText w:val="%4."/>
      <w:lvlJc w:val="left"/>
      <w:pPr>
        <w:ind w:left="2250" w:hanging="420"/>
      </w:pPr>
    </w:lvl>
    <w:lvl w:ilvl="4" w:tplc="24E49A10" w:tentative="1">
      <w:start w:val="1"/>
      <w:numFmt w:val="lowerLetter"/>
      <w:lvlText w:val="%5)"/>
      <w:lvlJc w:val="left"/>
      <w:pPr>
        <w:ind w:left="2670" w:hanging="420"/>
      </w:pPr>
    </w:lvl>
    <w:lvl w:ilvl="5" w:tplc="DBE6BF48" w:tentative="1">
      <w:start w:val="1"/>
      <w:numFmt w:val="lowerRoman"/>
      <w:lvlText w:val="%6."/>
      <w:lvlJc w:val="right"/>
      <w:pPr>
        <w:ind w:left="3090" w:hanging="420"/>
      </w:pPr>
    </w:lvl>
    <w:lvl w:ilvl="6" w:tplc="A9607C1A" w:tentative="1">
      <w:start w:val="1"/>
      <w:numFmt w:val="decimal"/>
      <w:lvlText w:val="%7."/>
      <w:lvlJc w:val="left"/>
      <w:pPr>
        <w:ind w:left="3510" w:hanging="420"/>
      </w:pPr>
    </w:lvl>
    <w:lvl w:ilvl="7" w:tplc="5E98859A" w:tentative="1">
      <w:start w:val="1"/>
      <w:numFmt w:val="lowerLetter"/>
      <w:lvlText w:val="%8)"/>
      <w:lvlJc w:val="left"/>
      <w:pPr>
        <w:ind w:left="3930" w:hanging="420"/>
      </w:pPr>
    </w:lvl>
    <w:lvl w:ilvl="8" w:tplc="C464A2C6" w:tentative="1">
      <w:start w:val="1"/>
      <w:numFmt w:val="lowerRoman"/>
      <w:lvlText w:val="%9."/>
      <w:lvlJc w:val="right"/>
      <w:pPr>
        <w:ind w:left="4350" w:hanging="420"/>
      </w:pPr>
    </w:lvl>
  </w:abstractNum>
  <w:num w:numId="1">
    <w:abstractNumId w:val="8"/>
  </w:num>
  <w:num w:numId="2">
    <w:abstractNumId w:val="12"/>
  </w:num>
  <w:num w:numId="3">
    <w:abstractNumId w:val="7"/>
  </w:num>
  <w:num w:numId="4">
    <w:abstractNumId w:val="2"/>
  </w:num>
  <w:num w:numId="5">
    <w:abstractNumId w:val="19"/>
  </w:num>
  <w:num w:numId="6">
    <w:abstractNumId w:val="11"/>
  </w:num>
  <w:num w:numId="7">
    <w:abstractNumId w:val="3"/>
  </w:num>
  <w:num w:numId="8">
    <w:abstractNumId w:val="15"/>
  </w:num>
  <w:num w:numId="9">
    <w:abstractNumId w:val="9"/>
  </w:num>
  <w:num w:numId="10">
    <w:abstractNumId w:val="14"/>
  </w:num>
  <w:num w:numId="11">
    <w:abstractNumId w:val="1"/>
  </w:num>
  <w:num w:numId="12">
    <w:abstractNumId w:val="13"/>
  </w:num>
  <w:num w:numId="13">
    <w:abstractNumId w:val="0"/>
  </w:num>
  <w:num w:numId="14">
    <w:abstractNumId w:val="18"/>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5"/>
  </w:num>
  <w:num w:numId="18">
    <w:abstractNumId w:val="6"/>
  </w:num>
  <w:num w:numId="19">
    <w:abstractNumId w:val="16"/>
  </w:num>
  <w:num w:numId="20">
    <w:abstractNumId w:val="20"/>
  </w:num>
  <w:num w:numId="2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ohong">
    <w15:presenceInfo w15:providerId="None" w15:userId="Gaoh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trackRevisions/>
  <w:documentProtection w:edit="trackedChanges" w:enforcement="1" w:cryptProviderType="rsaAES" w:cryptAlgorithmClass="hash" w:cryptAlgorithmType="typeAny" w:cryptAlgorithmSid="14" w:cryptSpinCount="100000" w:hash="mDUP32DTirmhOPZQhs63nFoCpMrCwjn4emGfAB3SG27HNTAR6Pn0fE2NzzfRBZWhqKC8kOibhdqUxy17aQsP9A==" w:salt="Wynu51ozlRKQPLGFYo7qzA=="/>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MachineID" w:val="200|203|197|188|201|197|204|189|197|198|206|197|187|199|197|204|200|"/>
    <w:docVar w:name="Username" w:val="Quality Control Editor"/>
  </w:docVars>
  <w:rsids>
    <w:rsidRoot w:val="00F43B2F"/>
    <w:rsid w:val="00017B06"/>
    <w:rsid w:val="00020A73"/>
    <w:rsid w:val="00052DEE"/>
    <w:rsid w:val="00084FC2"/>
    <w:rsid w:val="000A5864"/>
    <w:rsid w:val="000B0A12"/>
    <w:rsid w:val="000D4F55"/>
    <w:rsid w:val="00112F5B"/>
    <w:rsid w:val="00116588"/>
    <w:rsid w:val="00125ADE"/>
    <w:rsid w:val="0013010D"/>
    <w:rsid w:val="0015440E"/>
    <w:rsid w:val="00180A83"/>
    <w:rsid w:val="001F08C5"/>
    <w:rsid w:val="00221128"/>
    <w:rsid w:val="00232E1C"/>
    <w:rsid w:val="00262B44"/>
    <w:rsid w:val="00306928"/>
    <w:rsid w:val="00324C38"/>
    <w:rsid w:val="00332B6D"/>
    <w:rsid w:val="003A130C"/>
    <w:rsid w:val="00417875"/>
    <w:rsid w:val="0042029C"/>
    <w:rsid w:val="00436468"/>
    <w:rsid w:val="004369C9"/>
    <w:rsid w:val="004671AD"/>
    <w:rsid w:val="004704EC"/>
    <w:rsid w:val="00482C78"/>
    <w:rsid w:val="004C2C7D"/>
    <w:rsid w:val="004C38EF"/>
    <w:rsid w:val="004C47AA"/>
    <w:rsid w:val="00505CFC"/>
    <w:rsid w:val="0051533D"/>
    <w:rsid w:val="00562BF1"/>
    <w:rsid w:val="0056539A"/>
    <w:rsid w:val="0059438A"/>
    <w:rsid w:val="00614AA3"/>
    <w:rsid w:val="00651C2C"/>
    <w:rsid w:val="00665F08"/>
    <w:rsid w:val="0067446C"/>
    <w:rsid w:val="006A4764"/>
    <w:rsid w:val="006E15F3"/>
    <w:rsid w:val="006F6C5A"/>
    <w:rsid w:val="007341F2"/>
    <w:rsid w:val="007615A4"/>
    <w:rsid w:val="007746BB"/>
    <w:rsid w:val="007C7387"/>
    <w:rsid w:val="007E51B1"/>
    <w:rsid w:val="008028EB"/>
    <w:rsid w:val="00802C3C"/>
    <w:rsid w:val="008276BF"/>
    <w:rsid w:val="0086467B"/>
    <w:rsid w:val="00896A8E"/>
    <w:rsid w:val="008D6874"/>
    <w:rsid w:val="008E0E32"/>
    <w:rsid w:val="00920BB0"/>
    <w:rsid w:val="00931542"/>
    <w:rsid w:val="00956714"/>
    <w:rsid w:val="009824D3"/>
    <w:rsid w:val="00992366"/>
    <w:rsid w:val="00A47269"/>
    <w:rsid w:val="00AF0858"/>
    <w:rsid w:val="00B01F39"/>
    <w:rsid w:val="00B67496"/>
    <w:rsid w:val="00BD2F51"/>
    <w:rsid w:val="00BD401E"/>
    <w:rsid w:val="00C51FDE"/>
    <w:rsid w:val="00C532CB"/>
    <w:rsid w:val="00C5505D"/>
    <w:rsid w:val="00C622E6"/>
    <w:rsid w:val="00C6364B"/>
    <w:rsid w:val="00C748BC"/>
    <w:rsid w:val="00CA2FE2"/>
    <w:rsid w:val="00CB3F4F"/>
    <w:rsid w:val="00CC3950"/>
    <w:rsid w:val="00CC71E4"/>
    <w:rsid w:val="00D1243F"/>
    <w:rsid w:val="00D31EC0"/>
    <w:rsid w:val="00D41C09"/>
    <w:rsid w:val="00D42E57"/>
    <w:rsid w:val="00D63FB6"/>
    <w:rsid w:val="00D65796"/>
    <w:rsid w:val="00D71278"/>
    <w:rsid w:val="00D74857"/>
    <w:rsid w:val="00E71431"/>
    <w:rsid w:val="00ED2FDE"/>
    <w:rsid w:val="00ED44B2"/>
    <w:rsid w:val="00F25ABC"/>
    <w:rsid w:val="00F439BB"/>
    <w:rsid w:val="00F43B2F"/>
    <w:rsid w:val="00F747B3"/>
    <w:rsid w:val="00FB4774"/>
    <w:rsid w:val="00FE45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951E8C"/>
  <w15:docId w15:val="{D19659F0-4327-4800-8032-F65CD148D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43B2F"/>
    <w:pPr>
      <w:spacing w:line="340" w:lineRule="atLeast"/>
      <w:jc w:val="both"/>
    </w:pPr>
    <w:rPr>
      <w:rFonts w:ascii="Times New Roman" w:eastAsia="Times New Roman" w:hAnsi="Times New Roman" w:cs="Times New Roman"/>
      <w:color w:val="000000"/>
      <w:szCs w:val="20"/>
      <w:lang w:eastAsia="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sid w:val="00F43B2F"/>
    <w:rPr>
      <w:sz w:val="18"/>
      <w:szCs w:val="18"/>
    </w:rPr>
  </w:style>
  <w:style w:type="character" w:customStyle="1" w:styleId="a4">
    <w:name w:val="批注框文本 字符"/>
    <w:basedOn w:val="a0"/>
    <w:link w:val="a3"/>
    <w:uiPriority w:val="99"/>
    <w:rsid w:val="00F43B2F"/>
    <w:rPr>
      <w:rFonts w:ascii="Times New Roman" w:eastAsia="Times New Roman" w:hAnsi="Times New Roman" w:cs="Times New Roman"/>
      <w:color w:val="000000"/>
      <w:sz w:val="18"/>
      <w:szCs w:val="18"/>
      <w:lang w:eastAsia="de-DE"/>
    </w:rPr>
  </w:style>
  <w:style w:type="paragraph" w:styleId="a5">
    <w:name w:val="footer"/>
    <w:basedOn w:val="a"/>
    <w:link w:val="a6"/>
    <w:uiPriority w:val="99"/>
    <w:rsid w:val="00F43B2F"/>
    <w:pPr>
      <w:tabs>
        <w:tab w:val="center" w:pos="4153"/>
        <w:tab w:val="right" w:pos="8306"/>
      </w:tabs>
      <w:snapToGrid w:val="0"/>
      <w:spacing w:line="240" w:lineRule="atLeast"/>
    </w:pPr>
    <w:rPr>
      <w:sz w:val="18"/>
      <w:szCs w:val="18"/>
    </w:rPr>
  </w:style>
  <w:style w:type="character" w:customStyle="1" w:styleId="a6">
    <w:name w:val="页脚 字符"/>
    <w:basedOn w:val="a0"/>
    <w:link w:val="a5"/>
    <w:uiPriority w:val="99"/>
    <w:rsid w:val="00F43B2F"/>
    <w:rPr>
      <w:rFonts w:ascii="Times New Roman" w:eastAsia="Times New Roman" w:hAnsi="Times New Roman" w:cs="Times New Roman"/>
      <w:color w:val="000000"/>
      <w:sz w:val="18"/>
      <w:szCs w:val="18"/>
      <w:lang w:eastAsia="de-DE"/>
    </w:rPr>
  </w:style>
  <w:style w:type="paragraph" w:styleId="a7">
    <w:name w:val="header"/>
    <w:basedOn w:val="a"/>
    <w:link w:val="a8"/>
    <w:uiPriority w:val="99"/>
    <w:rsid w:val="00F43B2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8">
    <w:name w:val="页眉 字符"/>
    <w:basedOn w:val="a0"/>
    <w:link w:val="a7"/>
    <w:uiPriority w:val="99"/>
    <w:rsid w:val="00F43B2F"/>
    <w:rPr>
      <w:rFonts w:ascii="Times New Roman" w:eastAsia="Times New Roman" w:hAnsi="Times New Roman" w:cs="Times New Roman"/>
      <w:color w:val="000000"/>
      <w:sz w:val="18"/>
      <w:szCs w:val="18"/>
      <w:lang w:eastAsia="de-DE"/>
    </w:rPr>
  </w:style>
  <w:style w:type="paragraph" w:styleId="a9">
    <w:name w:val="Title"/>
    <w:basedOn w:val="a"/>
    <w:next w:val="a"/>
    <w:link w:val="aa"/>
    <w:uiPriority w:val="10"/>
    <w:qFormat/>
    <w:rsid w:val="00F43B2F"/>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F43B2F"/>
    <w:rPr>
      <w:rFonts w:asciiTheme="majorHAnsi" w:eastAsiaTheme="majorEastAsia" w:hAnsiTheme="majorHAnsi" w:cstheme="majorBidi"/>
      <w:b/>
      <w:bCs/>
      <w:color w:val="000000"/>
      <w:sz w:val="32"/>
      <w:szCs w:val="32"/>
      <w:lang w:eastAsia="de-DE"/>
    </w:rPr>
  </w:style>
  <w:style w:type="character" w:styleId="ab">
    <w:name w:val="line number"/>
    <w:basedOn w:val="a0"/>
    <w:uiPriority w:val="99"/>
    <w:unhideWhenUsed/>
    <w:rsid w:val="00F43B2F"/>
  </w:style>
  <w:style w:type="character" w:styleId="ac">
    <w:name w:val="Hyperlink"/>
    <w:uiPriority w:val="99"/>
    <w:unhideWhenUsed/>
    <w:rsid w:val="00F43B2F"/>
    <w:rPr>
      <w:color w:val="0563C1"/>
      <w:u w:val="single"/>
    </w:rPr>
  </w:style>
  <w:style w:type="table" w:styleId="ad">
    <w:name w:val="Table Grid"/>
    <w:basedOn w:val="a1"/>
    <w:uiPriority w:val="59"/>
    <w:rsid w:val="00F43B2F"/>
    <w:rPr>
      <w:rFonts w:ascii="Times New Roman" w:eastAsia="宋体"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
    <w:name w:val="未处理的提及1"/>
    <w:uiPriority w:val="99"/>
    <w:unhideWhenUsed/>
    <w:rsid w:val="00F43B2F"/>
    <w:rPr>
      <w:color w:val="605E5C"/>
      <w:shd w:val="clear" w:color="auto" w:fill="E1DFDD"/>
    </w:rPr>
  </w:style>
  <w:style w:type="paragraph" w:customStyle="1" w:styleId="MDPI37itemize">
    <w:name w:val="MDPI_3.7_itemize"/>
    <w:basedOn w:val="MDPI31text"/>
    <w:qFormat/>
    <w:rsid w:val="00F43B2F"/>
    <w:pPr>
      <w:numPr>
        <w:numId w:val="1"/>
      </w:numPr>
      <w:ind w:left="425" w:hanging="425"/>
    </w:pPr>
  </w:style>
  <w:style w:type="paragraph" w:customStyle="1" w:styleId="MDPI31text">
    <w:name w:val="MDPI_3.1_text"/>
    <w:qFormat/>
    <w:rsid w:val="00F43B2F"/>
    <w:pPr>
      <w:adjustRightInd w:val="0"/>
      <w:snapToGrid w:val="0"/>
      <w:spacing w:line="260" w:lineRule="atLeast"/>
      <w:ind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11articletype">
    <w:name w:val="MDPI_1.1_article_type"/>
    <w:basedOn w:val="MDPI31text"/>
    <w:next w:val="MDPI12title"/>
    <w:qFormat/>
    <w:rsid w:val="00F43B2F"/>
    <w:pPr>
      <w:spacing w:before="240" w:line="240" w:lineRule="auto"/>
      <w:ind w:firstLine="0"/>
      <w:jc w:val="left"/>
    </w:pPr>
    <w:rPr>
      <w:i/>
    </w:rPr>
  </w:style>
  <w:style w:type="paragraph" w:customStyle="1" w:styleId="MDPI12title">
    <w:name w:val="MDPI_1.2_title"/>
    <w:next w:val="MDPI13authornames"/>
    <w:qFormat/>
    <w:rsid w:val="00F43B2F"/>
    <w:pPr>
      <w:adjustRightInd w:val="0"/>
      <w:snapToGrid w:val="0"/>
      <w:spacing w:after="240" w:line="400" w:lineRule="exact"/>
    </w:pPr>
    <w:rPr>
      <w:rFonts w:ascii="Palatino Linotype" w:eastAsia="Times New Roman" w:hAnsi="Palatino Linotype" w:cs="Times New Roman"/>
      <w:b/>
      <w:snapToGrid w:val="0"/>
      <w:color w:val="000000"/>
      <w:sz w:val="36"/>
      <w:szCs w:val="20"/>
      <w:lang w:eastAsia="de-DE" w:bidi="en-US"/>
    </w:rPr>
  </w:style>
  <w:style w:type="paragraph" w:customStyle="1" w:styleId="MDPI13authornames">
    <w:name w:val="MDPI_1.3_authornames"/>
    <w:basedOn w:val="MDPI31text"/>
    <w:next w:val="MDPI14history"/>
    <w:qFormat/>
    <w:rsid w:val="00F43B2F"/>
    <w:pPr>
      <w:spacing w:after="120"/>
      <w:ind w:firstLine="0"/>
      <w:jc w:val="left"/>
    </w:pPr>
    <w:rPr>
      <w:b/>
      <w:snapToGrid/>
    </w:rPr>
  </w:style>
  <w:style w:type="paragraph" w:customStyle="1" w:styleId="MDPI14history">
    <w:name w:val="MDPI_1.4_history"/>
    <w:basedOn w:val="MDPI62Acknowledgments"/>
    <w:next w:val="a"/>
    <w:qFormat/>
    <w:rsid w:val="00F43B2F"/>
    <w:pPr>
      <w:ind w:left="113"/>
      <w:jc w:val="left"/>
    </w:pPr>
    <w:rPr>
      <w:snapToGrid/>
    </w:rPr>
  </w:style>
  <w:style w:type="paragraph" w:customStyle="1" w:styleId="MDPI62Acknowledgments">
    <w:name w:val="MDPI_6.2_Acknowledgments"/>
    <w:qFormat/>
    <w:rsid w:val="00F43B2F"/>
    <w:pPr>
      <w:adjustRightInd w:val="0"/>
      <w:snapToGrid w:val="0"/>
      <w:spacing w:before="120" w:line="200" w:lineRule="atLeast"/>
      <w:jc w:val="both"/>
    </w:pPr>
    <w:rPr>
      <w:rFonts w:ascii="Palatino Linotype" w:eastAsia="Times New Roman" w:hAnsi="Palatino Linotype" w:cs="Times New Roman"/>
      <w:snapToGrid w:val="0"/>
      <w:color w:val="000000"/>
      <w:sz w:val="18"/>
      <w:szCs w:val="20"/>
      <w:lang w:eastAsia="de-DE" w:bidi="en-US"/>
    </w:rPr>
  </w:style>
  <w:style w:type="paragraph" w:customStyle="1" w:styleId="MDPI38bullet">
    <w:name w:val="MDPI_3.8_bullet"/>
    <w:basedOn w:val="MDPI31text"/>
    <w:qFormat/>
    <w:rsid w:val="00F43B2F"/>
    <w:pPr>
      <w:numPr>
        <w:numId w:val="2"/>
      </w:numPr>
      <w:ind w:left="425" w:hanging="425"/>
    </w:pPr>
  </w:style>
  <w:style w:type="paragraph" w:customStyle="1" w:styleId="MDPI52figure">
    <w:name w:val="MDPI_5.2_figure"/>
    <w:qFormat/>
    <w:rsid w:val="00F43B2F"/>
    <w:pPr>
      <w:jc w:val="center"/>
    </w:pPr>
    <w:rPr>
      <w:rFonts w:ascii="Palatino Linotype" w:eastAsia="Times New Roman" w:hAnsi="Palatino Linotype" w:cs="Times New Roman"/>
      <w:snapToGrid w:val="0"/>
      <w:color w:val="000000"/>
      <w:szCs w:val="20"/>
      <w:lang w:eastAsia="de-DE" w:bidi="en-US"/>
    </w:rPr>
  </w:style>
  <w:style w:type="paragraph" w:customStyle="1" w:styleId="MDPI42tablebody">
    <w:name w:val="MDPI_4.2_table_body"/>
    <w:qFormat/>
    <w:rsid w:val="00F43B2F"/>
    <w:pPr>
      <w:adjustRightInd w:val="0"/>
      <w:snapToGrid w:val="0"/>
      <w:spacing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1tablecaption">
    <w:name w:val="MDPI_4.1_table_caption"/>
    <w:basedOn w:val="MDPI62Acknowledgments"/>
    <w:qFormat/>
    <w:rsid w:val="00F43B2F"/>
    <w:pPr>
      <w:spacing w:before="240" w:after="120" w:line="260" w:lineRule="atLeast"/>
      <w:ind w:left="425" w:right="425"/>
    </w:pPr>
    <w:rPr>
      <w:snapToGrid/>
      <w:szCs w:val="22"/>
    </w:rPr>
  </w:style>
  <w:style w:type="paragraph" w:customStyle="1" w:styleId="MDPI16affiliation">
    <w:name w:val="MDPI_1.6_affiliation"/>
    <w:basedOn w:val="MDPI62Acknowledgments"/>
    <w:qFormat/>
    <w:rsid w:val="00F43B2F"/>
    <w:pPr>
      <w:spacing w:before="0"/>
      <w:ind w:left="311" w:hanging="198"/>
      <w:jc w:val="left"/>
    </w:pPr>
    <w:rPr>
      <w:snapToGrid/>
      <w:szCs w:val="18"/>
    </w:rPr>
  </w:style>
  <w:style w:type="paragraph" w:customStyle="1" w:styleId="MDPI22heading2">
    <w:name w:val="MDPI_2.2_heading2"/>
    <w:basedOn w:val="a"/>
    <w:qFormat/>
    <w:rsid w:val="00F43B2F"/>
    <w:pPr>
      <w:kinsoku w:val="0"/>
      <w:overflowPunct w:val="0"/>
      <w:autoSpaceDE w:val="0"/>
      <w:autoSpaceDN w:val="0"/>
      <w:adjustRightInd w:val="0"/>
      <w:snapToGrid w:val="0"/>
      <w:spacing w:before="240" w:after="120" w:line="260" w:lineRule="atLeast"/>
      <w:jc w:val="left"/>
      <w:outlineLvl w:val="1"/>
    </w:pPr>
    <w:rPr>
      <w:rFonts w:ascii="Palatino Linotype" w:hAnsi="Palatino Linotype"/>
      <w:i/>
      <w:snapToGrid w:val="0"/>
      <w:sz w:val="20"/>
      <w:szCs w:val="22"/>
      <w:lang w:eastAsia="zh-CN" w:bidi="en-US"/>
    </w:rPr>
  </w:style>
  <w:style w:type="paragraph" w:customStyle="1" w:styleId="MDPI39equation">
    <w:name w:val="MDPI_3.9_equation"/>
    <w:basedOn w:val="MDPI31text"/>
    <w:qFormat/>
    <w:rsid w:val="00F43B2F"/>
    <w:pPr>
      <w:spacing w:before="120" w:after="120"/>
      <w:ind w:left="709" w:firstLine="0"/>
      <w:jc w:val="center"/>
    </w:pPr>
  </w:style>
  <w:style w:type="paragraph" w:customStyle="1" w:styleId="MDPI35textbeforelist">
    <w:name w:val="MDPI_3.5_text_before_list"/>
    <w:basedOn w:val="MDPI31text"/>
    <w:qFormat/>
    <w:rsid w:val="00F43B2F"/>
    <w:pPr>
      <w:spacing w:after="120"/>
    </w:pPr>
  </w:style>
  <w:style w:type="paragraph" w:customStyle="1" w:styleId="MDPIheaderjournallogo">
    <w:name w:val="MDPI_header_journal_logo"/>
    <w:qFormat/>
    <w:rsid w:val="00F43B2F"/>
    <w:pPr>
      <w:adjustRightInd w:val="0"/>
      <w:snapToGrid w:val="0"/>
    </w:pPr>
    <w:rPr>
      <w:rFonts w:ascii="Palatino Linotype" w:eastAsia="Times New Roman" w:hAnsi="Palatino Linotype" w:cs="Times New Roman"/>
      <w:i/>
      <w:color w:val="000000"/>
      <w:szCs w:val="22"/>
      <w:lang w:eastAsia="de-CH"/>
    </w:rPr>
  </w:style>
  <w:style w:type="paragraph" w:customStyle="1" w:styleId="MDPI21heading1">
    <w:name w:val="MDPI_2.1_heading1"/>
    <w:basedOn w:val="MDPI23heading3"/>
    <w:qFormat/>
    <w:rsid w:val="00F43B2F"/>
    <w:pPr>
      <w:outlineLvl w:val="0"/>
    </w:pPr>
    <w:rPr>
      <w:b/>
    </w:rPr>
  </w:style>
  <w:style w:type="paragraph" w:customStyle="1" w:styleId="MDPI23heading3">
    <w:name w:val="MDPI_2.3_heading3"/>
    <w:basedOn w:val="MDPI31text"/>
    <w:qFormat/>
    <w:rsid w:val="00F43B2F"/>
    <w:pPr>
      <w:spacing w:before="240" w:after="120"/>
      <w:ind w:firstLine="0"/>
      <w:jc w:val="left"/>
      <w:outlineLvl w:val="2"/>
    </w:pPr>
  </w:style>
  <w:style w:type="paragraph" w:customStyle="1" w:styleId="MDPI64CoI">
    <w:name w:val="MDPI_6.4_CoI"/>
    <w:basedOn w:val="MDPI62Acknowledgments"/>
    <w:qFormat/>
    <w:rsid w:val="00F43B2F"/>
  </w:style>
  <w:style w:type="paragraph" w:customStyle="1" w:styleId="MDPI63AuthorContributions">
    <w:name w:val="MDPI_6.3_AuthorContributions"/>
    <w:basedOn w:val="MDPI62Acknowledgments"/>
    <w:qFormat/>
    <w:rsid w:val="00F43B2F"/>
    <w:rPr>
      <w:rFonts w:eastAsia="宋体"/>
      <w:color w:val="auto"/>
      <w:lang w:eastAsia="en-US"/>
    </w:rPr>
  </w:style>
  <w:style w:type="paragraph" w:customStyle="1" w:styleId="MDPI51figurecaption">
    <w:name w:val="MDPI_5.1_figure_caption"/>
    <w:basedOn w:val="MDPI62Acknowledgments"/>
    <w:qFormat/>
    <w:rsid w:val="00F43B2F"/>
    <w:pPr>
      <w:spacing w:after="240" w:line="260" w:lineRule="atLeast"/>
      <w:ind w:left="425" w:right="425"/>
    </w:pPr>
    <w:rPr>
      <w:snapToGrid/>
    </w:rPr>
  </w:style>
  <w:style w:type="paragraph" w:customStyle="1" w:styleId="MDPI3aequationnumber">
    <w:name w:val="MDPI_3.a_equation_number"/>
    <w:basedOn w:val="MDPI31text"/>
    <w:qFormat/>
    <w:rsid w:val="00F43B2F"/>
    <w:pPr>
      <w:spacing w:before="120" w:after="120" w:line="240" w:lineRule="auto"/>
      <w:ind w:firstLine="0"/>
      <w:jc w:val="right"/>
    </w:pPr>
  </w:style>
  <w:style w:type="paragraph" w:customStyle="1" w:styleId="MDPI36textafterlist">
    <w:name w:val="MDPI_3.6_text_after_list"/>
    <w:basedOn w:val="MDPI31text"/>
    <w:qFormat/>
    <w:rsid w:val="00F43B2F"/>
    <w:pPr>
      <w:spacing w:before="120"/>
    </w:pPr>
  </w:style>
  <w:style w:type="paragraph" w:customStyle="1" w:styleId="MDPI33textspaceafter">
    <w:name w:val="MDPI_3.3_text_space_after"/>
    <w:basedOn w:val="MDPI31text"/>
    <w:qFormat/>
    <w:rsid w:val="00F43B2F"/>
    <w:pPr>
      <w:spacing w:after="240"/>
    </w:pPr>
  </w:style>
  <w:style w:type="paragraph" w:customStyle="1" w:styleId="MDPI32textnoindent">
    <w:name w:val="MDPI_3.2_text_no_indent"/>
    <w:basedOn w:val="MDPI31text"/>
    <w:qFormat/>
    <w:rsid w:val="00F43B2F"/>
    <w:pPr>
      <w:ind w:firstLine="0"/>
    </w:pPr>
  </w:style>
  <w:style w:type="paragraph" w:customStyle="1" w:styleId="MDPI17abstract">
    <w:name w:val="MDPI_1.7_abstract"/>
    <w:basedOn w:val="MDPI31text"/>
    <w:next w:val="MDPI18keywords"/>
    <w:qFormat/>
    <w:rsid w:val="00F43B2F"/>
    <w:pPr>
      <w:spacing w:before="240"/>
      <w:ind w:left="113" w:firstLine="0"/>
    </w:pPr>
    <w:rPr>
      <w:snapToGrid/>
    </w:rPr>
  </w:style>
  <w:style w:type="paragraph" w:customStyle="1" w:styleId="MDPI18keywords">
    <w:name w:val="MDPI_1.8_keywords"/>
    <w:basedOn w:val="MDPI31text"/>
    <w:next w:val="a"/>
    <w:qFormat/>
    <w:rsid w:val="00F43B2F"/>
    <w:pPr>
      <w:spacing w:before="240"/>
      <w:ind w:left="113" w:firstLine="0"/>
    </w:pPr>
  </w:style>
  <w:style w:type="paragraph" w:customStyle="1" w:styleId="MDPI71References">
    <w:name w:val="MDPI_7.1_References"/>
    <w:basedOn w:val="MDPI62Acknowledgments"/>
    <w:qFormat/>
    <w:rsid w:val="00F43B2F"/>
    <w:pPr>
      <w:numPr>
        <w:numId w:val="3"/>
      </w:numPr>
      <w:spacing w:before="0" w:line="260" w:lineRule="atLeast"/>
    </w:pPr>
  </w:style>
  <w:style w:type="paragraph" w:customStyle="1" w:styleId="MDPI19line">
    <w:name w:val="MDPI_1.9_line"/>
    <w:basedOn w:val="MDPI31text"/>
    <w:qFormat/>
    <w:rsid w:val="00F43B2F"/>
    <w:pPr>
      <w:pBdr>
        <w:bottom w:val="single" w:sz="6" w:space="1" w:color="auto"/>
      </w:pBdr>
      <w:ind w:firstLine="0"/>
    </w:pPr>
    <w:rPr>
      <w:snapToGrid/>
      <w:szCs w:val="24"/>
    </w:rPr>
  </w:style>
  <w:style w:type="paragraph" w:customStyle="1" w:styleId="MDPI61Supplementary">
    <w:name w:val="MDPI_6.1_Supplementary"/>
    <w:basedOn w:val="MDPI62Acknowledgments"/>
    <w:qFormat/>
    <w:rsid w:val="00F43B2F"/>
    <w:pPr>
      <w:spacing w:before="240"/>
    </w:pPr>
    <w:rPr>
      <w:lang w:eastAsia="en-US"/>
    </w:rPr>
  </w:style>
  <w:style w:type="paragraph" w:customStyle="1" w:styleId="MDPI43tablefooter">
    <w:name w:val="MDPI_4.3_table_footer"/>
    <w:basedOn w:val="MDPI41tablecaption"/>
    <w:next w:val="MDPI31text"/>
    <w:qFormat/>
    <w:rsid w:val="00F43B2F"/>
    <w:pPr>
      <w:spacing w:before="0"/>
      <w:ind w:left="0" w:right="0"/>
    </w:pPr>
  </w:style>
  <w:style w:type="table" w:customStyle="1" w:styleId="MDPI41threelinetable">
    <w:name w:val="MDPI_4.1_three_line_table"/>
    <w:basedOn w:val="a1"/>
    <w:uiPriority w:val="99"/>
    <w:rsid w:val="00F43B2F"/>
    <w:pPr>
      <w:adjustRightInd w:val="0"/>
      <w:snapToGrid w:val="0"/>
      <w:jc w:val="center"/>
    </w:pPr>
    <w:rPr>
      <w:rFonts w:ascii="Palatino Linotype" w:eastAsia="宋体" w:hAnsi="Palatino Linotype" w:cs="Times New Roman"/>
      <w:color w:val="000000"/>
      <w:sz w:val="20"/>
      <w:szCs w:val="20"/>
      <w:lang w:eastAsia="zh-CN"/>
    </w:rPr>
    <w:tblPr>
      <w:jc w:val="center"/>
      <w:tblBorders>
        <w:top w:val="single" w:sz="8" w:space="0" w:color="auto"/>
        <w:bottom w:val="single" w:sz="8" w:space="0" w:color="auto"/>
      </w:tblBorders>
    </w:tblPr>
    <w:trPr>
      <w:jc w:val="center"/>
    </w:trPr>
    <w:tcPr>
      <w:vAlign w:val="center"/>
    </w:tcPr>
    <w:tblStylePr w:type="firstRow">
      <w:rPr>
        <w:b/>
        <w:i w:val="0"/>
        <w:sz w:val="20"/>
      </w:rPr>
      <w:tblPr/>
      <w:tcPr>
        <w:tcBorders>
          <w:top w:val="nil"/>
          <w:left w:val="nil"/>
          <w:bottom w:val="single" w:sz="4" w:space="0" w:color="auto"/>
          <w:right w:val="nil"/>
          <w:insideH w:val="nil"/>
          <w:insideV w:val="nil"/>
          <w:tl2br w:val="nil"/>
          <w:tr2bl w:val="nil"/>
        </w:tcBorders>
      </w:tcPr>
    </w:tblStylePr>
  </w:style>
  <w:style w:type="table" w:customStyle="1" w:styleId="Mdeck5tablebodythreelines">
    <w:name w:val="M_deck_5_table_body_three_lines"/>
    <w:basedOn w:val="a1"/>
    <w:uiPriority w:val="99"/>
    <w:rsid w:val="00F43B2F"/>
    <w:pPr>
      <w:adjustRightInd w:val="0"/>
      <w:snapToGrid w:val="0"/>
      <w:spacing w:line="300" w:lineRule="exact"/>
      <w:jc w:val="center"/>
    </w:pPr>
    <w:rPr>
      <w:rFonts w:ascii="Times New Roman" w:eastAsia="宋体"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customStyle="1" w:styleId="41">
    <w:name w:val="无格式表格 41"/>
    <w:basedOn w:val="a1"/>
    <w:uiPriority w:val="44"/>
    <w:rsid w:val="00F43B2F"/>
    <w:rPr>
      <w:rFonts w:ascii="Times New Roman" w:eastAsia="宋体" w:hAnsi="Times New Roman" w:cs="Times New Roman"/>
      <w:sz w:val="20"/>
      <w:szCs w:val="20"/>
      <w:lang w:eastAsia="zh-CN"/>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ae">
    <w:name w:val="List Paragraph"/>
    <w:basedOn w:val="a"/>
    <w:uiPriority w:val="99"/>
    <w:qFormat/>
    <w:rsid w:val="00F43B2F"/>
    <w:pPr>
      <w:ind w:firstLineChars="200" w:firstLine="420"/>
    </w:pPr>
  </w:style>
  <w:style w:type="character" w:customStyle="1" w:styleId="tgt">
    <w:name w:val="tgt"/>
    <w:basedOn w:val="a0"/>
    <w:rsid w:val="00F43B2F"/>
  </w:style>
  <w:style w:type="paragraph" w:customStyle="1" w:styleId="MTDisplayEquation">
    <w:name w:val="MTDisplayEquation"/>
    <w:basedOn w:val="a"/>
    <w:link w:val="MTDisplayEquation0"/>
    <w:rsid w:val="00F43B2F"/>
    <w:pPr>
      <w:widowControl w:val="0"/>
      <w:numPr>
        <w:numId w:val="4"/>
      </w:numPr>
      <w:adjustRightInd w:val="0"/>
      <w:snapToGrid w:val="0"/>
      <w:spacing w:line="260" w:lineRule="atLeast"/>
      <w:ind w:firstLine="425"/>
    </w:pPr>
    <w:rPr>
      <w:rFonts w:ascii="Palatino Linotype" w:hAnsi="Palatino Linotype" w:cs="Palatino Linotype"/>
      <w:snapToGrid w:val="0"/>
      <w:sz w:val="20"/>
      <w:lang w:eastAsia="zh-CN" w:bidi="en-US"/>
    </w:rPr>
  </w:style>
  <w:style w:type="character" w:customStyle="1" w:styleId="MTDisplayEquation0">
    <w:name w:val="MTDisplayEquation 字符"/>
    <w:basedOn w:val="a0"/>
    <w:link w:val="MTDisplayEquation"/>
    <w:rsid w:val="00F43B2F"/>
    <w:rPr>
      <w:rFonts w:ascii="Palatino Linotype" w:eastAsia="Times New Roman" w:hAnsi="Palatino Linotype" w:cs="Palatino Linotype"/>
      <w:snapToGrid w:val="0"/>
      <w:color w:val="000000"/>
      <w:sz w:val="20"/>
      <w:szCs w:val="20"/>
      <w:lang w:eastAsia="zh-CN" w:bidi="en-US"/>
    </w:rPr>
  </w:style>
  <w:style w:type="character" w:customStyle="1" w:styleId="2">
    <w:name w:val="未处理的提及2"/>
    <w:basedOn w:val="a0"/>
    <w:uiPriority w:val="99"/>
    <w:semiHidden/>
    <w:unhideWhenUsed/>
    <w:rsid w:val="00F43B2F"/>
    <w:rPr>
      <w:color w:val="605E5C"/>
      <w:shd w:val="clear" w:color="auto" w:fill="E1DFDD"/>
    </w:rPr>
  </w:style>
  <w:style w:type="character" w:styleId="af">
    <w:name w:val="Placeholder Text"/>
    <w:basedOn w:val="a0"/>
    <w:uiPriority w:val="99"/>
    <w:unhideWhenUsed/>
    <w:rsid w:val="00F43B2F"/>
    <w:rPr>
      <w:color w:val="808080"/>
    </w:rPr>
  </w:style>
  <w:style w:type="character" w:customStyle="1" w:styleId="3">
    <w:name w:val="未处理的提及3"/>
    <w:basedOn w:val="a0"/>
    <w:uiPriority w:val="99"/>
    <w:semiHidden/>
    <w:unhideWhenUsed/>
    <w:rsid w:val="00F43B2F"/>
    <w:rPr>
      <w:color w:val="605E5C"/>
      <w:shd w:val="clear" w:color="auto" w:fill="E1DFDD"/>
    </w:rPr>
  </w:style>
  <w:style w:type="character" w:customStyle="1" w:styleId="apple-converted-space">
    <w:name w:val="apple-converted-space"/>
    <w:basedOn w:val="a0"/>
    <w:rsid w:val="00F43B2F"/>
  </w:style>
  <w:style w:type="character" w:styleId="af0">
    <w:name w:val="annotation reference"/>
    <w:basedOn w:val="a0"/>
    <w:uiPriority w:val="99"/>
    <w:semiHidden/>
    <w:unhideWhenUsed/>
    <w:rsid w:val="00F43B2F"/>
    <w:rPr>
      <w:rFonts w:ascii="Tahoma" w:hAnsi="Tahoma" w:cs="Tahoma"/>
      <w:b w:val="0"/>
      <w:i w:val="0"/>
      <w:caps w:val="0"/>
      <w:strike w:val="0"/>
      <w:sz w:val="16"/>
      <w:szCs w:val="21"/>
      <w:u w:val="none"/>
    </w:rPr>
  </w:style>
  <w:style w:type="paragraph" w:styleId="af1">
    <w:name w:val="annotation text"/>
    <w:basedOn w:val="a"/>
    <w:link w:val="af2"/>
    <w:uiPriority w:val="99"/>
    <w:semiHidden/>
    <w:unhideWhenUsed/>
    <w:rsid w:val="00F43B2F"/>
    <w:pPr>
      <w:jc w:val="left"/>
    </w:pPr>
    <w:rPr>
      <w:rFonts w:ascii="Tahoma" w:hAnsi="Tahoma" w:cs="Tahoma"/>
      <w:sz w:val="16"/>
    </w:rPr>
  </w:style>
  <w:style w:type="character" w:customStyle="1" w:styleId="af2">
    <w:name w:val="批注文字 字符"/>
    <w:basedOn w:val="a0"/>
    <w:link w:val="af1"/>
    <w:uiPriority w:val="99"/>
    <w:semiHidden/>
    <w:rsid w:val="00F43B2F"/>
    <w:rPr>
      <w:rFonts w:ascii="Tahoma" w:eastAsia="Times New Roman" w:hAnsi="Tahoma" w:cs="Tahoma"/>
      <w:color w:val="000000"/>
      <w:sz w:val="16"/>
      <w:szCs w:val="20"/>
      <w:lang w:eastAsia="de-DE"/>
    </w:rPr>
  </w:style>
  <w:style w:type="paragraph" w:styleId="af3">
    <w:name w:val="annotation subject"/>
    <w:basedOn w:val="af1"/>
    <w:next w:val="af1"/>
    <w:link w:val="af4"/>
    <w:uiPriority w:val="99"/>
    <w:semiHidden/>
    <w:unhideWhenUsed/>
    <w:rsid w:val="00F43B2F"/>
    <w:rPr>
      <w:b/>
      <w:bCs/>
    </w:rPr>
  </w:style>
  <w:style w:type="character" w:customStyle="1" w:styleId="af4">
    <w:name w:val="批注主题 字符"/>
    <w:basedOn w:val="af2"/>
    <w:link w:val="af3"/>
    <w:uiPriority w:val="99"/>
    <w:semiHidden/>
    <w:rsid w:val="00F43B2F"/>
    <w:rPr>
      <w:rFonts w:ascii="Tahoma" w:eastAsia="Times New Roman" w:hAnsi="Tahoma" w:cs="Tahoma"/>
      <w:b/>
      <w:bCs/>
      <w:color w:val="000000"/>
      <w:sz w:val="16"/>
      <w:szCs w:val="20"/>
      <w:lang w:eastAsia="de-DE"/>
    </w:rPr>
  </w:style>
  <w:style w:type="paragraph" w:styleId="af5">
    <w:name w:val="Revision"/>
    <w:hidden/>
    <w:uiPriority w:val="99"/>
    <w:semiHidden/>
    <w:rsid w:val="00CC71E4"/>
    <w:rPr>
      <w:rFonts w:ascii="Times New Roman" w:eastAsia="Times New Roman" w:hAnsi="Times New Roman" w:cs="Times New Roman"/>
      <w:color w:val="00000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99" Type="http://schemas.openxmlformats.org/officeDocument/2006/relationships/oleObject" Target="embeddings/oleObject147.bin"/><Relationship Id="rId21" Type="http://schemas.openxmlformats.org/officeDocument/2006/relationships/image" Target="media/image7.wmf"/><Relationship Id="rId63" Type="http://schemas.openxmlformats.org/officeDocument/2006/relationships/image" Target="media/image28.wmf"/><Relationship Id="rId159" Type="http://schemas.openxmlformats.org/officeDocument/2006/relationships/image" Target="media/image78.wmf"/><Relationship Id="rId324" Type="http://schemas.openxmlformats.org/officeDocument/2006/relationships/image" Target="media/image155.wmf"/><Relationship Id="rId366" Type="http://schemas.openxmlformats.org/officeDocument/2006/relationships/image" Target="media/image173.wmf"/><Relationship Id="rId170" Type="http://schemas.openxmlformats.org/officeDocument/2006/relationships/image" Target="media/image84.wmf"/><Relationship Id="rId226" Type="http://schemas.openxmlformats.org/officeDocument/2006/relationships/image" Target="media/image114.wmf"/><Relationship Id="rId433" Type="http://schemas.openxmlformats.org/officeDocument/2006/relationships/oleObject" Target="embeddings/oleObject224.bin"/><Relationship Id="rId268" Type="http://schemas.openxmlformats.org/officeDocument/2006/relationships/oleObject" Target="embeddings/oleObject130.bin"/><Relationship Id="rId475" Type="http://schemas.openxmlformats.org/officeDocument/2006/relationships/image" Target="media/image222.wmf"/><Relationship Id="rId32" Type="http://schemas.openxmlformats.org/officeDocument/2006/relationships/oleObject" Target="embeddings/oleObject12.bin"/><Relationship Id="rId74" Type="http://schemas.openxmlformats.org/officeDocument/2006/relationships/oleObject" Target="embeddings/oleObject33.bin"/><Relationship Id="rId128" Type="http://schemas.openxmlformats.org/officeDocument/2006/relationships/oleObject" Target="embeddings/oleObject59.bin"/><Relationship Id="rId335" Type="http://schemas.openxmlformats.org/officeDocument/2006/relationships/oleObject" Target="embeddings/oleObject167.bin"/><Relationship Id="rId377" Type="http://schemas.openxmlformats.org/officeDocument/2006/relationships/oleObject" Target="embeddings/oleObject192.bin"/><Relationship Id="rId500" Type="http://schemas.openxmlformats.org/officeDocument/2006/relationships/oleObject" Target="embeddings/oleObject258.bin"/><Relationship Id="rId5" Type="http://schemas.openxmlformats.org/officeDocument/2006/relationships/webSettings" Target="webSettings.xml"/><Relationship Id="rId181" Type="http://schemas.openxmlformats.org/officeDocument/2006/relationships/oleObject" Target="embeddings/oleObject84.bin"/><Relationship Id="rId237" Type="http://schemas.openxmlformats.org/officeDocument/2006/relationships/oleObject" Target="embeddings/oleObject113.bin"/><Relationship Id="rId402" Type="http://schemas.openxmlformats.org/officeDocument/2006/relationships/image" Target="media/image188.wmf"/><Relationship Id="rId279" Type="http://schemas.openxmlformats.org/officeDocument/2006/relationships/image" Target="media/image136.wmf"/><Relationship Id="rId444" Type="http://schemas.openxmlformats.org/officeDocument/2006/relationships/oleObject" Target="embeddings/oleObject230.bin"/><Relationship Id="rId486" Type="http://schemas.openxmlformats.org/officeDocument/2006/relationships/oleObject" Target="embeddings/oleObject251.bin"/><Relationship Id="rId43" Type="http://schemas.openxmlformats.org/officeDocument/2006/relationships/image" Target="media/image18.wmf"/><Relationship Id="rId139" Type="http://schemas.openxmlformats.org/officeDocument/2006/relationships/image" Target="media/image67.wmf"/><Relationship Id="rId290" Type="http://schemas.openxmlformats.org/officeDocument/2006/relationships/oleObject" Target="embeddings/oleObject141.bin"/><Relationship Id="rId304" Type="http://schemas.openxmlformats.org/officeDocument/2006/relationships/oleObject" Target="embeddings/oleObject151.bin"/><Relationship Id="rId346" Type="http://schemas.openxmlformats.org/officeDocument/2006/relationships/image" Target="media/image165.wmf"/><Relationship Id="rId388" Type="http://schemas.openxmlformats.org/officeDocument/2006/relationships/image" Target="media/image182.wmf"/><Relationship Id="rId511" Type="http://schemas.openxmlformats.org/officeDocument/2006/relationships/footer" Target="footer2.xml"/><Relationship Id="rId85" Type="http://schemas.openxmlformats.org/officeDocument/2006/relationships/oleObject" Target="embeddings/oleObject38.bin"/><Relationship Id="rId150" Type="http://schemas.openxmlformats.org/officeDocument/2006/relationships/image" Target="media/image73.wmf"/><Relationship Id="rId192" Type="http://schemas.openxmlformats.org/officeDocument/2006/relationships/oleObject" Target="embeddings/oleObject88.bin"/><Relationship Id="rId206" Type="http://schemas.openxmlformats.org/officeDocument/2006/relationships/oleObject" Target="embeddings/oleObject95.bin"/><Relationship Id="rId413" Type="http://schemas.openxmlformats.org/officeDocument/2006/relationships/image" Target="media/image193.wmf"/><Relationship Id="rId248" Type="http://schemas.openxmlformats.org/officeDocument/2006/relationships/oleObject" Target="embeddings/oleObject120.bin"/><Relationship Id="rId455" Type="http://schemas.openxmlformats.org/officeDocument/2006/relationships/image" Target="media/image212.wmf"/><Relationship Id="rId497" Type="http://schemas.openxmlformats.org/officeDocument/2006/relationships/image" Target="media/image233.wmf"/><Relationship Id="rId12" Type="http://schemas.openxmlformats.org/officeDocument/2006/relationships/oleObject" Target="embeddings/oleObject2.bin"/><Relationship Id="rId108" Type="http://schemas.openxmlformats.org/officeDocument/2006/relationships/image" Target="media/image51.wmf"/><Relationship Id="rId315" Type="http://schemas.openxmlformats.org/officeDocument/2006/relationships/oleObject" Target="embeddings/oleObject157.bin"/><Relationship Id="rId357" Type="http://schemas.openxmlformats.org/officeDocument/2006/relationships/oleObject" Target="embeddings/oleObject180.bin"/><Relationship Id="rId54" Type="http://schemas.openxmlformats.org/officeDocument/2006/relationships/oleObject" Target="embeddings/oleObject23.bin"/><Relationship Id="rId96" Type="http://schemas.openxmlformats.org/officeDocument/2006/relationships/image" Target="media/image45.wmf"/><Relationship Id="rId161" Type="http://schemas.openxmlformats.org/officeDocument/2006/relationships/oleObject" Target="embeddings/oleObject74.bin"/><Relationship Id="rId217" Type="http://schemas.openxmlformats.org/officeDocument/2006/relationships/image" Target="media/image109.wmf"/><Relationship Id="rId399" Type="http://schemas.openxmlformats.org/officeDocument/2006/relationships/oleObject" Target="embeddings/oleObject205.bin"/><Relationship Id="rId259" Type="http://schemas.openxmlformats.org/officeDocument/2006/relationships/image" Target="media/image126.wmf"/><Relationship Id="rId424" Type="http://schemas.openxmlformats.org/officeDocument/2006/relationships/oleObject" Target="embeddings/oleObject219.bin"/><Relationship Id="rId466" Type="http://schemas.openxmlformats.org/officeDocument/2006/relationships/oleObject" Target="embeddings/oleObject241.bin"/><Relationship Id="rId23" Type="http://schemas.openxmlformats.org/officeDocument/2006/relationships/image" Target="media/image8.wmf"/><Relationship Id="rId119" Type="http://schemas.openxmlformats.org/officeDocument/2006/relationships/oleObject" Target="embeddings/oleObject55.bin"/><Relationship Id="rId270" Type="http://schemas.openxmlformats.org/officeDocument/2006/relationships/oleObject" Target="embeddings/oleObject131.bin"/><Relationship Id="rId326" Type="http://schemas.openxmlformats.org/officeDocument/2006/relationships/image" Target="media/image156.wmf"/><Relationship Id="rId65" Type="http://schemas.openxmlformats.org/officeDocument/2006/relationships/image" Target="media/image29.wmf"/><Relationship Id="rId130" Type="http://schemas.openxmlformats.org/officeDocument/2006/relationships/oleObject" Target="embeddings/oleObject60.bin"/><Relationship Id="rId368" Type="http://schemas.openxmlformats.org/officeDocument/2006/relationships/image" Target="media/image174.wmf"/><Relationship Id="rId172" Type="http://schemas.openxmlformats.org/officeDocument/2006/relationships/image" Target="media/image85.wmf"/><Relationship Id="rId228" Type="http://schemas.openxmlformats.org/officeDocument/2006/relationships/image" Target="media/image115.wmf"/><Relationship Id="rId435" Type="http://schemas.openxmlformats.org/officeDocument/2006/relationships/oleObject" Target="embeddings/oleObject225.bin"/><Relationship Id="rId477" Type="http://schemas.openxmlformats.org/officeDocument/2006/relationships/image" Target="media/image223.wmf"/><Relationship Id="rId281" Type="http://schemas.openxmlformats.org/officeDocument/2006/relationships/image" Target="media/image137.wmf"/><Relationship Id="rId337" Type="http://schemas.openxmlformats.org/officeDocument/2006/relationships/oleObject" Target="embeddings/oleObject169.bin"/><Relationship Id="rId502" Type="http://schemas.openxmlformats.org/officeDocument/2006/relationships/oleObject" Target="embeddings/oleObject259.bin"/><Relationship Id="rId34" Type="http://schemas.openxmlformats.org/officeDocument/2006/relationships/oleObject" Target="embeddings/oleObject13.bin"/><Relationship Id="rId76" Type="http://schemas.openxmlformats.org/officeDocument/2006/relationships/oleObject" Target="embeddings/oleObject34.bin"/><Relationship Id="rId141" Type="http://schemas.openxmlformats.org/officeDocument/2006/relationships/image" Target="media/image68.wmf"/><Relationship Id="rId379" Type="http://schemas.openxmlformats.org/officeDocument/2006/relationships/oleObject" Target="embeddings/oleObject193.bin"/><Relationship Id="rId7" Type="http://schemas.openxmlformats.org/officeDocument/2006/relationships/endnotes" Target="endnotes.xml"/><Relationship Id="rId183" Type="http://schemas.openxmlformats.org/officeDocument/2006/relationships/oleObject" Target="embeddings/oleObject85.bin"/><Relationship Id="rId239" Type="http://schemas.openxmlformats.org/officeDocument/2006/relationships/oleObject" Target="embeddings/oleObject115.bin"/><Relationship Id="rId390" Type="http://schemas.openxmlformats.org/officeDocument/2006/relationships/oleObject" Target="embeddings/oleObject200.bin"/><Relationship Id="rId404" Type="http://schemas.openxmlformats.org/officeDocument/2006/relationships/oleObject" Target="embeddings/oleObject208.bin"/><Relationship Id="rId446" Type="http://schemas.openxmlformats.org/officeDocument/2006/relationships/oleObject" Target="embeddings/oleObject231.bin"/><Relationship Id="rId250" Type="http://schemas.openxmlformats.org/officeDocument/2006/relationships/oleObject" Target="embeddings/oleObject121.bin"/><Relationship Id="rId292" Type="http://schemas.openxmlformats.org/officeDocument/2006/relationships/oleObject" Target="embeddings/oleObject142.bin"/><Relationship Id="rId306" Type="http://schemas.openxmlformats.org/officeDocument/2006/relationships/oleObject" Target="embeddings/oleObject152.bin"/><Relationship Id="rId488" Type="http://schemas.openxmlformats.org/officeDocument/2006/relationships/oleObject" Target="embeddings/oleObject252.bin"/><Relationship Id="rId45" Type="http://schemas.openxmlformats.org/officeDocument/2006/relationships/image" Target="media/image19.wmf"/><Relationship Id="rId87" Type="http://schemas.openxmlformats.org/officeDocument/2006/relationships/oleObject" Target="embeddings/oleObject39.bin"/><Relationship Id="rId110" Type="http://schemas.openxmlformats.org/officeDocument/2006/relationships/image" Target="media/image52.wmf"/><Relationship Id="rId348" Type="http://schemas.openxmlformats.org/officeDocument/2006/relationships/image" Target="media/image166.wmf"/><Relationship Id="rId513" Type="http://schemas.microsoft.com/office/2011/relationships/people" Target="people.xml"/><Relationship Id="rId152" Type="http://schemas.openxmlformats.org/officeDocument/2006/relationships/oleObject" Target="embeddings/oleObject70.bin"/><Relationship Id="rId194" Type="http://schemas.openxmlformats.org/officeDocument/2006/relationships/oleObject" Target="embeddings/oleObject89.bin"/><Relationship Id="rId208" Type="http://schemas.openxmlformats.org/officeDocument/2006/relationships/oleObject" Target="embeddings/oleObject96.bin"/><Relationship Id="rId415" Type="http://schemas.openxmlformats.org/officeDocument/2006/relationships/image" Target="media/image194.wmf"/><Relationship Id="rId457" Type="http://schemas.openxmlformats.org/officeDocument/2006/relationships/image" Target="media/image213.wmf"/><Relationship Id="rId240" Type="http://schemas.openxmlformats.org/officeDocument/2006/relationships/oleObject" Target="embeddings/oleObject116.bin"/><Relationship Id="rId261" Type="http://schemas.openxmlformats.org/officeDocument/2006/relationships/image" Target="media/image127.wmf"/><Relationship Id="rId478" Type="http://schemas.openxmlformats.org/officeDocument/2006/relationships/oleObject" Target="embeddings/oleObject247.bin"/><Relationship Id="rId499" Type="http://schemas.openxmlformats.org/officeDocument/2006/relationships/image" Target="media/image234.wmf"/><Relationship Id="rId14" Type="http://schemas.openxmlformats.org/officeDocument/2006/relationships/oleObject" Target="embeddings/oleObject3.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image" Target="media/image47.wmf"/><Relationship Id="rId282" Type="http://schemas.openxmlformats.org/officeDocument/2006/relationships/oleObject" Target="embeddings/oleObject137.bin"/><Relationship Id="rId317" Type="http://schemas.openxmlformats.org/officeDocument/2006/relationships/oleObject" Target="embeddings/oleObject158.bin"/><Relationship Id="rId338" Type="http://schemas.openxmlformats.org/officeDocument/2006/relationships/image" Target="media/image161.wmf"/><Relationship Id="rId359" Type="http://schemas.openxmlformats.org/officeDocument/2006/relationships/oleObject" Target="embeddings/oleObject181.bin"/><Relationship Id="rId503" Type="http://schemas.openxmlformats.org/officeDocument/2006/relationships/image" Target="media/image236.wmf"/><Relationship Id="rId8" Type="http://schemas.openxmlformats.org/officeDocument/2006/relationships/hyperlink" Target="mailto:meifahuang@yeah.net" TargetMode="External"/><Relationship Id="rId98" Type="http://schemas.openxmlformats.org/officeDocument/2006/relationships/image" Target="media/image46.wmf"/><Relationship Id="rId121" Type="http://schemas.openxmlformats.org/officeDocument/2006/relationships/image" Target="media/image58.wmf"/><Relationship Id="rId142" Type="http://schemas.openxmlformats.org/officeDocument/2006/relationships/oleObject" Target="embeddings/oleObject66.bin"/><Relationship Id="rId163" Type="http://schemas.openxmlformats.org/officeDocument/2006/relationships/oleObject" Target="embeddings/oleObject75.bin"/><Relationship Id="rId184" Type="http://schemas.openxmlformats.org/officeDocument/2006/relationships/image" Target="media/image91.wmf"/><Relationship Id="rId219" Type="http://schemas.openxmlformats.org/officeDocument/2006/relationships/image" Target="media/image110.wmf"/><Relationship Id="rId370" Type="http://schemas.openxmlformats.org/officeDocument/2006/relationships/oleObject" Target="embeddings/oleObject188.bin"/><Relationship Id="rId391" Type="http://schemas.openxmlformats.org/officeDocument/2006/relationships/image" Target="media/image183.wmf"/><Relationship Id="rId405" Type="http://schemas.openxmlformats.org/officeDocument/2006/relationships/image" Target="media/image189.wmf"/><Relationship Id="rId426" Type="http://schemas.openxmlformats.org/officeDocument/2006/relationships/oleObject" Target="embeddings/oleObject220.bin"/><Relationship Id="rId447" Type="http://schemas.openxmlformats.org/officeDocument/2006/relationships/image" Target="media/image208.wmf"/><Relationship Id="rId230" Type="http://schemas.openxmlformats.org/officeDocument/2006/relationships/image" Target="media/image116.wmf"/><Relationship Id="rId251" Type="http://schemas.openxmlformats.org/officeDocument/2006/relationships/image" Target="media/image122.wmf"/><Relationship Id="rId468" Type="http://schemas.openxmlformats.org/officeDocument/2006/relationships/oleObject" Target="embeddings/oleObject242.bin"/><Relationship Id="rId489" Type="http://schemas.openxmlformats.org/officeDocument/2006/relationships/image" Target="media/image229.wmf"/><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image" Target="media/image30.wmf"/><Relationship Id="rId272" Type="http://schemas.openxmlformats.org/officeDocument/2006/relationships/oleObject" Target="embeddings/oleObject132.bin"/><Relationship Id="rId293" Type="http://schemas.openxmlformats.org/officeDocument/2006/relationships/image" Target="media/image143.wmf"/><Relationship Id="rId307" Type="http://schemas.openxmlformats.org/officeDocument/2006/relationships/oleObject" Target="embeddings/oleObject153.bin"/><Relationship Id="rId328" Type="http://schemas.openxmlformats.org/officeDocument/2006/relationships/image" Target="media/image157.wmf"/><Relationship Id="rId349" Type="http://schemas.openxmlformats.org/officeDocument/2006/relationships/oleObject" Target="embeddings/oleObject175.bin"/><Relationship Id="rId514" Type="http://schemas.openxmlformats.org/officeDocument/2006/relationships/theme" Target="theme/theme1.xml"/><Relationship Id="rId88" Type="http://schemas.openxmlformats.org/officeDocument/2006/relationships/image" Target="media/image41.wmf"/><Relationship Id="rId111" Type="http://schemas.openxmlformats.org/officeDocument/2006/relationships/oleObject" Target="embeddings/oleObject51.bin"/><Relationship Id="rId132" Type="http://schemas.openxmlformats.org/officeDocument/2006/relationships/oleObject" Target="embeddings/oleObject61.bin"/><Relationship Id="rId153" Type="http://schemas.openxmlformats.org/officeDocument/2006/relationships/image" Target="media/image75.wmf"/><Relationship Id="rId174" Type="http://schemas.openxmlformats.org/officeDocument/2006/relationships/image" Target="media/image86.wmf"/><Relationship Id="rId195" Type="http://schemas.openxmlformats.org/officeDocument/2006/relationships/image" Target="media/image98.wmf"/><Relationship Id="rId209" Type="http://schemas.openxmlformats.org/officeDocument/2006/relationships/image" Target="media/image105.wmf"/><Relationship Id="rId360" Type="http://schemas.openxmlformats.org/officeDocument/2006/relationships/oleObject" Target="embeddings/oleObject182.bin"/><Relationship Id="rId381" Type="http://schemas.openxmlformats.org/officeDocument/2006/relationships/image" Target="media/image179.wmf"/><Relationship Id="rId416" Type="http://schemas.openxmlformats.org/officeDocument/2006/relationships/oleObject" Target="embeddings/oleObject214.bin"/><Relationship Id="rId220" Type="http://schemas.openxmlformats.org/officeDocument/2006/relationships/image" Target="media/image111.wmf"/><Relationship Id="rId241" Type="http://schemas.openxmlformats.org/officeDocument/2006/relationships/image" Target="media/image117.wmf"/><Relationship Id="rId437" Type="http://schemas.openxmlformats.org/officeDocument/2006/relationships/oleObject" Target="embeddings/oleObject226.bin"/><Relationship Id="rId458" Type="http://schemas.openxmlformats.org/officeDocument/2006/relationships/oleObject" Target="embeddings/oleObject237.bin"/><Relationship Id="rId479" Type="http://schemas.openxmlformats.org/officeDocument/2006/relationships/image" Target="media/image224.wmf"/><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image" Target="media/image25.wmf"/><Relationship Id="rId262" Type="http://schemas.openxmlformats.org/officeDocument/2006/relationships/oleObject" Target="embeddings/oleObject127.bin"/><Relationship Id="rId283" Type="http://schemas.openxmlformats.org/officeDocument/2006/relationships/image" Target="media/image138.wmf"/><Relationship Id="rId318" Type="http://schemas.openxmlformats.org/officeDocument/2006/relationships/image" Target="media/image152.wmf"/><Relationship Id="rId339" Type="http://schemas.openxmlformats.org/officeDocument/2006/relationships/oleObject" Target="embeddings/oleObject170.bin"/><Relationship Id="rId490" Type="http://schemas.openxmlformats.org/officeDocument/2006/relationships/oleObject" Target="embeddings/oleObject253.bin"/><Relationship Id="rId504" Type="http://schemas.openxmlformats.org/officeDocument/2006/relationships/oleObject" Target="embeddings/oleObject260.bin"/><Relationship Id="rId78" Type="http://schemas.openxmlformats.org/officeDocument/2006/relationships/oleObject" Target="embeddings/oleObject35.bin"/><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oleObject" Target="embeddings/oleObject56.bin"/><Relationship Id="rId143" Type="http://schemas.openxmlformats.org/officeDocument/2006/relationships/image" Target="media/image69.wmf"/><Relationship Id="rId164" Type="http://schemas.openxmlformats.org/officeDocument/2006/relationships/image" Target="media/image81.wmf"/><Relationship Id="rId185" Type="http://schemas.openxmlformats.org/officeDocument/2006/relationships/oleObject" Target="embeddings/oleObject86.bin"/><Relationship Id="rId350" Type="http://schemas.openxmlformats.org/officeDocument/2006/relationships/image" Target="media/image167.wmf"/><Relationship Id="rId371" Type="http://schemas.openxmlformats.org/officeDocument/2006/relationships/image" Target="media/image175.wmf"/><Relationship Id="rId406" Type="http://schemas.openxmlformats.org/officeDocument/2006/relationships/oleObject" Target="embeddings/oleObject209.bin"/><Relationship Id="rId9" Type="http://schemas.openxmlformats.org/officeDocument/2006/relationships/image" Target="media/image1.wmf"/><Relationship Id="rId210" Type="http://schemas.openxmlformats.org/officeDocument/2006/relationships/oleObject" Target="embeddings/oleObject97.bin"/><Relationship Id="rId392" Type="http://schemas.openxmlformats.org/officeDocument/2006/relationships/oleObject" Target="embeddings/oleObject201.bin"/><Relationship Id="rId427" Type="http://schemas.openxmlformats.org/officeDocument/2006/relationships/image" Target="media/image199.wmf"/><Relationship Id="rId448" Type="http://schemas.openxmlformats.org/officeDocument/2006/relationships/oleObject" Target="embeddings/oleObject232.bin"/><Relationship Id="rId469" Type="http://schemas.openxmlformats.org/officeDocument/2006/relationships/image" Target="media/image219.wmf"/><Relationship Id="rId26" Type="http://schemas.openxmlformats.org/officeDocument/2006/relationships/oleObject" Target="embeddings/oleObject9.bin"/><Relationship Id="rId231" Type="http://schemas.openxmlformats.org/officeDocument/2006/relationships/oleObject" Target="embeddings/oleObject107.bin"/><Relationship Id="rId252" Type="http://schemas.openxmlformats.org/officeDocument/2006/relationships/oleObject" Target="embeddings/oleObject122.bin"/><Relationship Id="rId273" Type="http://schemas.openxmlformats.org/officeDocument/2006/relationships/image" Target="media/image133.wmf"/><Relationship Id="rId294" Type="http://schemas.openxmlformats.org/officeDocument/2006/relationships/oleObject" Target="embeddings/oleObject143.bin"/><Relationship Id="rId308" Type="http://schemas.openxmlformats.org/officeDocument/2006/relationships/image" Target="media/image147.wmf"/><Relationship Id="rId329" Type="http://schemas.openxmlformats.org/officeDocument/2006/relationships/oleObject" Target="embeddings/oleObject164.bin"/><Relationship Id="rId480" Type="http://schemas.openxmlformats.org/officeDocument/2006/relationships/oleObject" Target="embeddings/oleObject248.bin"/><Relationship Id="rId47" Type="http://schemas.openxmlformats.org/officeDocument/2006/relationships/image" Target="media/image20.wmf"/><Relationship Id="rId68" Type="http://schemas.openxmlformats.org/officeDocument/2006/relationships/oleObject" Target="embeddings/oleObject30.bin"/><Relationship Id="rId89" Type="http://schemas.openxmlformats.org/officeDocument/2006/relationships/oleObject" Target="embeddings/oleObject40.bin"/><Relationship Id="rId112" Type="http://schemas.openxmlformats.org/officeDocument/2006/relationships/image" Target="media/image53.wmf"/><Relationship Id="rId133" Type="http://schemas.openxmlformats.org/officeDocument/2006/relationships/image" Target="media/image64.wmf"/><Relationship Id="rId154" Type="http://schemas.openxmlformats.org/officeDocument/2006/relationships/oleObject" Target="embeddings/oleObject71.bin"/><Relationship Id="rId175" Type="http://schemas.openxmlformats.org/officeDocument/2006/relationships/oleObject" Target="embeddings/oleObject81.bin"/><Relationship Id="rId340" Type="http://schemas.openxmlformats.org/officeDocument/2006/relationships/image" Target="media/image162.wmf"/><Relationship Id="rId361" Type="http://schemas.openxmlformats.org/officeDocument/2006/relationships/image" Target="media/image171.wmf"/><Relationship Id="rId196" Type="http://schemas.openxmlformats.org/officeDocument/2006/relationships/oleObject" Target="embeddings/oleObject90.bin"/><Relationship Id="rId200" Type="http://schemas.openxmlformats.org/officeDocument/2006/relationships/oleObject" Target="embeddings/oleObject92.bin"/><Relationship Id="rId382" Type="http://schemas.openxmlformats.org/officeDocument/2006/relationships/oleObject" Target="embeddings/oleObject195.bin"/><Relationship Id="rId417" Type="http://schemas.openxmlformats.org/officeDocument/2006/relationships/image" Target="media/image195.wmf"/><Relationship Id="rId438" Type="http://schemas.openxmlformats.org/officeDocument/2006/relationships/image" Target="media/image204.wmf"/><Relationship Id="rId459" Type="http://schemas.openxmlformats.org/officeDocument/2006/relationships/image" Target="media/image214.wmf"/><Relationship Id="rId16" Type="http://schemas.openxmlformats.org/officeDocument/2006/relationships/oleObject" Target="embeddings/oleObject4.bin"/><Relationship Id="rId221" Type="http://schemas.openxmlformats.org/officeDocument/2006/relationships/oleObject" Target="embeddings/oleObject102.bin"/><Relationship Id="rId242" Type="http://schemas.openxmlformats.org/officeDocument/2006/relationships/oleObject" Target="embeddings/oleObject117.bin"/><Relationship Id="rId263" Type="http://schemas.openxmlformats.org/officeDocument/2006/relationships/image" Target="media/image128.wmf"/><Relationship Id="rId284" Type="http://schemas.openxmlformats.org/officeDocument/2006/relationships/oleObject" Target="embeddings/oleObject138.bin"/><Relationship Id="rId319" Type="http://schemas.openxmlformats.org/officeDocument/2006/relationships/oleObject" Target="embeddings/oleObject159.bin"/><Relationship Id="rId470" Type="http://schemas.openxmlformats.org/officeDocument/2006/relationships/oleObject" Target="embeddings/oleObject243.bin"/><Relationship Id="rId491" Type="http://schemas.openxmlformats.org/officeDocument/2006/relationships/image" Target="media/image230.wmf"/><Relationship Id="rId505" Type="http://schemas.openxmlformats.org/officeDocument/2006/relationships/image" Target="media/image237.wmf"/><Relationship Id="rId37" Type="http://schemas.openxmlformats.org/officeDocument/2006/relationships/image" Target="media/image15.wmf"/><Relationship Id="rId58" Type="http://schemas.openxmlformats.org/officeDocument/2006/relationships/oleObject" Target="embeddings/oleObject25.bin"/><Relationship Id="rId79" Type="http://schemas.openxmlformats.org/officeDocument/2006/relationships/image" Target="media/image36.wmf"/><Relationship Id="rId102" Type="http://schemas.openxmlformats.org/officeDocument/2006/relationships/image" Target="media/image48.wmf"/><Relationship Id="rId123" Type="http://schemas.openxmlformats.org/officeDocument/2006/relationships/image" Target="media/image59.wmf"/><Relationship Id="rId144" Type="http://schemas.openxmlformats.org/officeDocument/2006/relationships/oleObject" Target="embeddings/oleObject67.bin"/><Relationship Id="rId330" Type="http://schemas.openxmlformats.org/officeDocument/2006/relationships/image" Target="media/image158.wmf"/><Relationship Id="rId90" Type="http://schemas.openxmlformats.org/officeDocument/2006/relationships/image" Target="media/image42.wmf"/><Relationship Id="rId165" Type="http://schemas.openxmlformats.org/officeDocument/2006/relationships/oleObject" Target="embeddings/oleObject76.bin"/><Relationship Id="rId186" Type="http://schemas.openxmlformats.org/officeDocument/2006/relationships/image" Target="media/image92.wmf"/><Relationship Id="rId351" Type="http://schemas.openxmlformats.org/officeDocument/2006/relationships/oleObject" Target="embeddings/oleObject176.bin"/><Relationship Id="rId372" Type="http://schemas.openxmlformats.org/officeDocument/2006/relationships/oleObject" Target="embeddings/oleObject189.bin"/><Relationship Id="rId393" Type="http://schemas.openxmlformats.org/officeDocument/2006/relationships/image" Target="media/image184.wmf"/><Relationship Id="rId407" Type="http://schemas.openxmlformats.org/officeDocument/2006/relationships/image" Target="media/image190.wmf"/><Relationship Id="rId428" Type="http://schemas.openxmlformats.org/officeDocument/2006/relationships/oleObject" Target="embeddings/oleObject221.bin"/><Relationship Id="rId449" Type="http://schemas.openxmlformats.org/officeDocument/2006/relationships/image" Target="media/image209.wmf"/><Relationship Id="rId211" Type="http://schemas.openxmlformats.org/officeDocument/2006/relationships/image" Target="media/image106.wmf"/><Relationship Id="rId232" Type="http://schemas.openxmlformats.org/officeDocument/2006/relationships/oleObject" Target="embeddings/oleObject108.bin"/><Relationship Id="rId253" Type="http://schemas.openxmlformats.org/officeDocument/2006/relationships/image" Target="media/image123.wmf"/><Relationship Id="rId274" Type="http://schemas.openxmlformats.org/officeDocument/2006/relationships/oleObject" Target="embeddings/oleObject133.bin"/><Relationship Id="rId295" Type="http://schemas.openxmlformats.org/officeDocument/2006/relationships/oleObject" Target="embeddings/oleObject144.bin"/><Relationship Id="rId309" Type="http://schemas.openxmlformats.org/officeDocument/2006/relationships/oleObject" Target="embeddings/oleObject154.bin"/><Relationship Id="rId460" Type="http://schemas.openxmlformats.org/officeDocument/2006/relationships/oleObject" Target="embeddings/oleObject238.bin"/><Relationship Id="rId481" Type="http://schemas.openxmlformats.org/officeDocument/2006/relationships/image" Target="media/image225.wmf"/><Relationship Id="rId27" Type="http://schemas.openxmlformats.org/officeDocument/2006/relationships/image" Target="media/image10.wmf"/><Relationship Id="rId48" Type="http://schemas.openxmlformats.org/officeDocument/2006/relationships/oleObject" Target="embeddings/oleObject20.bin"/><Relationship Id="rId69" Type="http://schemas.openxmlformats.org/officeDocument/2006/relationships/image" Target="media/image31.wmf"/><Relationship Id="rId113" Type="http://schemas.openxmlformats.org/officeDocument/2006/relationships/oleObject" Target="embeddings/oleObject52.bin"/><Relationship Id="rId134" Type="http://schemas.openxmlformats.org/officeDocument/2006/relationships/oleObject" Target="embeddings/oleObject62.bin"/><Relationship Id="rId320" Type="http://schemas.openxmlformats.org/officeDocument/2006/relationships/image" Target="media/image153.wmf"/><Relationship Id="rId80" Type="http://schemas.openxmlformats.org/officeDocument/2006/relationships/oleObject" Target="embeddings/oleObject36.bin"/><Relationship Id="rId155" Type="http://schemas.openxmlformats.org/officeDocument/2006/relationships/image" Target="media/image76.wmf"/><Relationship Id="rId176" Type="http://schemas.openxmlformats.org/officeDocument/2006/relationships/image" Target="media/image87.wmf"/><Relationship Id="rId197" Type="http://schemas.openxmlformats.org/officeDocument/2006/relationships/image" Target="media/image99.wmf"/><Relationship Id="rId341" Type="http://schemas.openxmlformats.org/officeDocument/2006/relationships/oleObject" Target="embeddings/oleObject171.bin"/><Relationship Id="rId362" Type="http://schemas.openxmlformats.org/officeDocument/2006/relationships/oleObject" Target="embeddings/oleObject183.bin"/><Relationship Id="rId383" Type="http://schemas.openxmlformats.org/officeDocument/2006/relationships/image" Target="media/image180.wmf"/><Relationship Id="rId418" Type="http://schemas.openxmlformats.org/officeDocument/2006/relationships/oleObject" Target="embeddings/oleObject215.bin"/><Relationship Id="rId439" Type="http://schemas.openxmlformats.org/officeDocument/2006/relationships/oleObject" Target="embeddings/oleObject227.bin"/><Relationship Id="rId201" Type="http://schemas.openxmlformats.org/officeDocument/2006/relationships/image" Target="media/image101.wmf"/><Relationship Id="rId222" Type="http://schemas.openxmlformats.org/officeDocument/2006/relationships/image" Target="media/image112.wmf"/><Relationship Id="rId243" Type="http://schemas.openxmlformats.org/officeDocument/2006/relationships/image" Target="media/image118.wmf"/><Relationship Id="rId264" Type="http://schemas.openxmlformats.org/officeDocument/2006/relationships/oleObject" Target="embeddings/oleObject128.bin"/><Relationship Id="rId285" Type="http://schemas.openxmlformats.org/officeDocument/2006/relationships/image" Target="media/image139.wmf"/><Relationship Id="rId450" Type="http://schemas.openxmlformats.org/officeDocument/2006/relationships/oleObject" Target="embeddings/oleObject233.bin"/><Relationship Id="rId471" Type="http://schemas.openxmlformats.org/officeDocument/2006/relationships/image" Target="media/image220.wmf"/><Relationship Id="rId506" Type="http://schemas.openxmlformats.org/officeDocument/2006/relationships/oleObject" Target="embeddings/oleObject261.bin"/><Relationship Id="rId17" Type="http://schemas.openxmlformats.org/officeDocument/2006/relationships/image" Target="media/image5.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oleObject" Target="embeddings/oleObject47.bin"/><Relationship Id="rId124" Type="http://schemas.openxmlformats.org/officeDocument/2006/relationships/oleObject" Target="embeddings/oleObject57.bin"/><Relationship Id="rId310" Type="http://schemas.openxmlformats.org/officeDocument/2006/relationships/image" Target="media/image148.wmf"/><Relationship Id="rId492" Type="http://schemas.openxmlformats.org/officeDocument/2006/relationships/oleObject" Target="embeddings/oleObject254.bin"/><Relationship Id="rId70" Type="http://schemas.openxmlformats.org/officeDocument/2006/relationships/oleObject" Target="embeddings/oleObject31.bin"/><Relationship Id="rId91" Type="http://schemas.openxmlformats.org/officeDocument/2006/relationships/oleObject" Target="embeddings/oleObject41.bin"/><Relationship Id="rId145" Type="http://schemas.openxmlformats.org/officeDocument/2006/relationships/image" Target="media/image70.wmf"/><Relationship Id="rId166" Type="http://schemas.openxmlformats.org/officeDocument/2006/relationships/image" Target="media/image82.wmf"/><Relationship Id="rId187" Type="http://schemas.openxmlformats.org/officeDocument/2006/relationships/oleObject" Target="embeddings/oleObject87.bin"/><Relationship Id="rId331" Type="http://schemas.openxmlformats.org/officeDocument/2006/relationships/oleObject" Target="embeddings/oleObject165.bin"/><Relationship Id="rId352" Type="http://schemas.openxmlformats.org/officeDocument/2006/relationships/oleObject" Target="embeddings/oleObject177.bin"/><Relationship Id="rId373" Type="http://schemas.openxmlformats.org/officeDocument/2006/relationships/image" Target="media/image176.wmf"/><Relationship Id="rId394" Type="http://schemas.openxmlformats.org/officeDocument/2006/relationships/oleObject" Target="embeddings/oleObject202.bin"/><Relationship Id="rId408" Type="http://schemas.openxmlformats.org/officeDocument/2006/relationships/oleObject" Target="embeddings/oleObject210.bin"/><Relationship Id="rId429" Type="http://schemas.openxmlformats.org/officeDocument/2006/relationships/image" Target="media/image200.wmf"/><Relationship Id="rId1" Type="http://schemas.openxmlformats.org/officeDocument/2006/relationships/customXml" Target="../customXml/item1.xml"/><Relationship Id="rId212" Type="http://schemas.openxmlformats.org/officeDocument/2006/relationships/oleObject" Target="embeddings/oleObject98.bin"/><Relationship Id="rId233" Type="http://schemas.openxmlformats.org/officeDocument/2006/relationships/oleObject" Target="embeddings/oleObject109.bin"/><Relationship Id="rId254" Type="http://schemas.openxmlformats.org/officeDocument/2006/relationships/oleObject" Target="embeddings/oleObject123.bin"/><Relationship Id="rId440" Type="http://schemas.openxmlformats.org/officeDocument/2006/relationships/oleObject" Target="embeddings/oleObject228.bin"/><Relationship Id="rId28" Type="http://schemas.openxmlformats.org/officeDocument/2006/relationships/oleObject" Target="embeddings/oleObject10.bin"/><Relationship Id="rId49" Type="http://schemas.openxmlformats.org/officeDocument/2006/relationships/image" Target="media/image21.wmf"/><Relationship Id="rId114" Type="http://schemas.openxmlformats.org/officeDocument/2006/relationships/image" Target="media/image54.wmf"/><Relationship Id="rId275" Type="http://schemas.openxmlformats.org/officeDocument/2006/relationships/image" Target="media/image134.wmf"/><Relationship Id="rId296" Type="http://schemas.openxmlformats.org/officeDocument/2006/relationships/oleObject" Target="embeddings/oleObject145.bin"/><Relationship Id="rId300" Type="http://schemas.openxmlformats.org/officeDocument/2006/relationships/oleObject" Target="embeddings/oleObject148.bin"/><Relationship Id="rId461" Type="http://schemas.openxmlformats.org/officeDocument/2006/relationships/image" Target="media/image215.wmf"/><Relationship Id="rId482" Type="http://schemas.openxmlformats.org/officeDocument/2006/relationships/oleObject" Target="embeddings/oleObject249.bin"/><Relationship Id="rId60" Type="http://schemas.openxmlformats.org/officeDocument/2006/relationships/oleObject" Target="embeddings/oleObject26.bin"/><Relationship Id="rId81" Type="http://schemas.openxmlformats.org/officeDocument/2006/relationships/image" Target="media/image37.wmf"/><Relationship Id="rId135" Type="http://schemas.openxmlformats.org/officeDocument/2006/relationships/image" Target="media/image65.wmf"/><Relationship Id="rId156" Type="http://schemas.openxmlformats.org/officeDocument/2006/relationships/oleObject" Target="embeddings/oleObject72.bin"/><Relationship Id="rId177" Type="http://schemas.openxmlformats.org/officeDocument/2006/relationships/oleObject" Target="embeddings/oleObject82.bin"/><Relationship Id="rId198" Type="http://schemas.openxmlformats.org/officeDocument/2006/relationships/oleObject" Target="embeddings/oleObject91.bin"/><Relationship Id="rId321" Type="http://schemas.openxmlformats.org/officeDocument/2006/relationships/oleObject" Target="embeddings/oleObject160.bin"/><Relationship Id="rId342" Type="http://schemas.openxmlformats.org/officeDocument/2006/relationships/image" Target="media/image163.wmf"/><Relationship Id="rId363" Type="http://schemas.openxmlformats.org/officeDocument/2006/relationships/image" Target="media/image172.wmf"/><Relationship Id="rId384" Type="http://schemas.openxmlformats.org/officeDocument/2006/relationships/oleObject" Target="embeddings/oleObject196.bin"/><Relationship Id="rId419" Type="http://schemas.openxmlformats.org/officeDocument/2006/relationships/image" Target="media/image196.wmf"/><Relationship Id="rId202" Type="http://schemas.openxmlformats.org/officeDocument/2006/relationships/oleObject" Target="embeddings/oleObject93.bin"/><Relationship Id="rId223" Type="http://schemas.openxmlformats.org/officeDocument/2006/relationships/oleObject" Target="embeddings/oleObject103.bin"/><Relationship Id="rId244" Type="http://schemas.openxmlformats.org/officeDocument/2006/relationships/oleObject" Target="embeddings/oleObject118.bin"/><Relationship Id="rId430" Type="http://schemas.openxmlformats.org/officeDocument/2006/relationships/oleObject" Target="embeddings/oleObject222.bin"/><Relationship Id="rId18" Type="http://schemas.openxmlformats.org/officeDocument/2006/relationships/oleObject" Target="embeddings/oleObject5.bin"/><Relationship Id="rId39" Type="http://schemas.openxmlformats.org/officeDocument/2006/relationships/image" Target="media/image16.wmf"/><Relationship Id="rId265" Type="http://schemas.openxmlformats.org/officeDocument/2006/relationships/image" Target="media/image129.wmf"/><Relationship Id="rId286" Type="http://schemas.openxmlformats.org/officeDocument/2006/relationships/oleObject" Target="embeddings/oleObject139.bin"/><Relationship Id="rId451" Type="http://schemas.openxmlformats.org/officeDocument/2006/relationships/image" Target="media/image210.wmf"/><Relationship Id="rId472" Type="http://schemas.openxmlformats.org/officeDocument/2006/relationships/oleObject" Target="embeddings/oleObject244.bin"/><Relationship Id="rId493" Type="http://schemas.openxmlformats.org/officeDocument/2006/relationships/image" Target="media/image231.wmf"/><Relationship Id="rId507" Type="http://schemas.openxmlformats.org/officeDocument/2006/relationships/image" Target="media/image238.wmf"/><Relationship Id="rId50" Type="http://schemas.openxmlformats.org/officeDocument/2006/relationships/oleObject" Target="embeddings/oleObject21.bin"/><Relationship Id="rId104" Type="http://schemas.openxmlformats.org/officeDocument/2006/relationships/image" Target="media/image49.wmf"/><Relationship Id="rId125" Type="http://schemas.openxmlformats.org/officeDocument/2006/relationships/image" Target="media/image60.wmf"/><Relationship Id="rId146" Type="http://schemas.openxmlformats.org/officeDocument/2006/relationships/oleObject" Target="embeddings/oleObject68.bin"/><Relationship Id="rId167" Type="http://schemas.openxmlformats.org/officeDocument/2006/relationships/oleObject" Target="embeddings/oleObject77.bin"/><Relationship Id="rId188" Type="http://schemas.openxmlformats.org/officeDocument/2006/relationships/image" Target="media/image93.wmf"/><Relationship Id="rId311" Type="http://schemas.openxmlformats.org/officeDocument/2006/relationships/oleObject" Target="embeddings/oleObject155.bin"/><Relationship Id="rId332" Type="http://schemas.openxmlformats.org/officeDocument/2006/relationships/image" Target="media/image159.wmf"/><Relationship Id="rId353" Type="http://schemas.openxmlformats.org/officeDocument/2006/relationships/image" Target="media/image168.wmf"/><Relationship Id="rId374" Type="http://schemas.openxmlformats.org/officeDocument/2006/relationships/oleObject" Target="embeddings/oleObject190.bin"/><Relationship Id="rId395" Type="http://schemas.openxmlformats.org/officeDocument/2006/relationships/image" Target="media/image185.wmf"/><Relationship Id="rId409" Type="http://schemas.openxmlformats.org/officeDocument/2006/relationships/image" Target="media/image191.wmf"/><Relationship Id="rId71" Type="http://schemas.openxmlformats.org/officeDocument/2006/relationships/image" Target="media/image32.wmf"/><Relationship Id="rId92" Type="http://schemas.openxmlformats.org/officeDocument/2006/relationships/image" Target="media/image43.wmf"/><Relationship Id="rId213" Type="http://schemas.openxmlformats.org/officeDocument/2006/relationships/image" Target="media/image107.wmf"/><Relationship Id="rId234" Type="http://schemas.openxmlformats.org/officeDocument/2006/relationships/oleObject" Target="embeddings/oleObject110.bin"/><Relationship Id="rId420" Type="http://schemas.openxmlformats.org/officeDocument/2006/relationships/oleObject" Target="embeddings/oleObject216.bin"/><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image" Target="media/image124.wmf"/><Relationship Id="rId276" Type="http://schemas.openxmlformats.org/officeDocument/2006/relationships/oleObject" Target="embeddings/oleObject134.bin"/><Relationship Id="rId297" Type="http://schemas.openxmlformats.org/officeDocument/2006/relationships/image" Target="media/image144.wmf"/><Relationship Id="rId441" Type="http://schemas.openxmlformats.org/officeDocument/2006/relationships/image" Target="media/image205.wmf"/><Relationship Id="rId462" Type="http://schemas.openxmlformats.org/officeDocument/2006/relationships/oleObject" Target="embeddings/oleObject239.bin"/><Relationship Id="rId483" Type="http://schemas.openxmlformats.org/officeDocument/2006/relationships/image" Target="media/image226.wmf"/><Relationship Id="rId40" Type="http://schemas.openxmlformats.org/officeDocument/2006/relationships/oleObject" Target="embeddings/oleObject16.bin"/><Relationship Id="rId115" Type="http://schemas.openxmlformats.org/officeDocument/2006/relationships/oleObject" Target="embeddings/oleObject53.bin"/><Relationship Id="rId136" Type="http://schemas.openxmlformats.org/officeDocument/2006/relationships/oleObject" Target="embeddings/oleObject63.bin"/><Relationship Id="rId157" Type="http://schemas.openxmlformats.org/officeDocument/2006/relationships/image" Target="media/image77.wmf"/><Relationship Id="rId178" Type="http://schemas.openxmlformats.org/officeDocument/2006/relationships/image" Target="media/image88.wmf"/><Relationship Id="rId301" Type="http://schemas.openxmlformats.org/officeDocument/2006/relationships/image" Target="media/image145.wmf"/><Relationship Id="rId322" Type="http://schemas.openxmlformats.org/officeDocument/2006/relationships/image" Target="media/image154.wmf"/><Relationship Id="rId343" Type="http://schemas.openxmlformats.org/officeDocument/2006/relationships/oleObject" Target="embeddings/oleObject172.bin"/><Relationship Id="rId364" Type="http://schemas.openxmlformats.org/officeDocument/2006/relationships/oleObject" Target="embeddings/oleObject184.bin"/><Relationship Id="rId61" Type="http://schemas.openxmlformats.org/officeDocument/2006/relationships/image" Target="media/image27.wmf"/><Relationship Id="rId82" Type="http://schemas.openxmlformats.org/officeDocument/2006/relationships/image" Target="media/image38.wmf"/><Relationship Id="rId199" Type="http://schemas.openxmlformats.org/officeDocument/2006/relationships/image" Target="media/image100.wmf"/><Relationship Id="rId203" Type="http://schemas.openxmlformats.org/officeDocument/2006/relationships/image" Target="media/image102.wmf"/><Relationship Id="rId385" Type="http://schemas.openxmlformats.org/officeDocument/2006/relationships/oleObject" Target="embeddings/oleObject197.bin"/><Relationship Id="rId19" Type="http://schemas.openxmlformats.org/officeDocument/2006/relationships/image" Target="media/image6.wmf"/><Relationship Id="rId224" Type="http://schemas.openxmlformats.org/officeDocument/2006/relationships/image" Target="media/image113.wmf"/><Relationship Id="rId245" Type="http://schemas.openxmlformats.org/officeDocument/2006/relationships/image" Target="media/image119.wmf"/><Relationship Id="rId266" Type="http://schemas.openxmlformats.org/officeDocument/2006/relationships/oleObject" Target="embeddings/oleObject129.bin"/><Relationship Id="rId287" Type="http://schemas.openxmlformats.org/officeDocument/2006/relationships/image" Target="media/image140.wmf"/><Relationship Id="rId410" Type="http://schemas.openxmlformats.org/officeDocument/2006/relationships/oleObject" Target="embeddings/oleObject211.bin"/><Relationship Id="rId431" Type="http://schemas.openxmlformats.org/officeDocument/2006/relationships/oleObject" Target="embeddings/oleObject223.bin"/><Relationship Id="rId452" Type="http://schemas.openxmlformats.org/officeDocument/2006/relationships/oleObject" Target="embeddings/oleObject234.bin"/><Relationship Id="rId473" Type="http://schemas.openxmlformats.org/officeDocument/2006/relationships/image" Target="media/image221.wmf"/><Relationship Id="rId494" Type="http://schemas.openxmlformats.org/officeDocument/2006/relationships/oleObject" Target="embeddings/oleObject255.bin"/><Relationship Id="rId508" Type="http://schemas.openxmlformats.org/officeDocument/2006/relationships/header" Target="header1.xml"/><Relationship Id="rId30" Type="http://schemas.openxmlformats.org/officeDocument/2006/relationships/oleObject" Target="embeddings/oleObject11.bin"/><Relationship Id="rId105" Type="http://schemas.openxmlformats.org/officeDocument/2006/relationships/oleObject" Target="embeddings/oleObject48.bin"/><Relationship Id="rId126" Type="http://schemas.openxmlformats.org/officeDocument/2006/relationships/oleObject" Target="embeddings/oleObject58.bin"/><Relationship Id="rId147" Type="http://schemas.openxmlformats.org/officeDocument/2006/relationships/image" Target="media/image71.wmf"/><Relationship Id="rId168" Type="http://schemas.openxmlformats.org/officeDocument/2006/relationships/image" Target="media/image83.wmf"/><Relationship Id="rId312" Type="http://schemas.openxmlformats.org/officeDocument/2006/relationships/image" Target="media/image149.wmf"/><Relationship Id="rId333" Type="http://schemas.openxmlformats.org/officeDocument/2006/relationships/oleObject" Target="embeddings/oleObject166.bin"/><Relationship Id="rId354" Type="http://schemas.openxmlformats.org/officeDocument/2006/relationships/oleObject" Target="embeddings/oleObject178.bin"/><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oleObject" Target="embeddings/oleObject42.bin"/><Relationship Id="rId189" Type="http://schemas.openxmlformats.org/officeDocument/2006/relationships/image" Target="media/image94.wmf"/><Relationship Id="rId375" Type="http://schemas.openxmlformats.org/officeDocument/2006/relationships/oleObject" Target="embeddings/oleObject191.bin"/><Relationship Id="rId396" Type="http://schemas.openxmlformats.org/officeDocument/2006/relationships/oleObject" Target="embeddings/oleObject203.bin"/><Relationship Id="rId3" Type="http://schemas.openxmlformats.org/officeDocument/2006/relationships/styles" Target="styles.xml"/><Relationship Id="rId214" Type="http://schemas.openxmlformats.org/officeDocument/2006/relationships/oleObject" Target="embeddings/oleObject99.bin"/><Relationship Id="rId235" Type="http://schemas.openxmlformats.org/officeDocument/2006/relationships/oleObject" Target="embeddings/oleObject111.bin"/><Relationship Id="rId256" Type="http://schemas.openxmlformats.org/officeDocument/2006/relationships/oleObject" Target="embeddings/oleObject124.bin"/><Relationship Id="rId277" Type="http://schemas.openxmlformats.org/officeDocument/2006/relationships/image" Target="media/image135.wmf"/><Relationship Id="rId298" Type="http://schemas.openxmlformats.org/officeDocument/2006/relationships/oleObject" Target="embeddings/oleObject146.bin"/><Relationship Id="rId400" Type="http://schemas.openxmlformats.org/officeDocument/2006/relationships/image" Target="media/image187.wmf"/><Relationship Id="rId421" Type="http://schemas.openxmlformats.org/officeDocument/2006/relationships/oleObject" Target="embeddings/oleObject217.bin"/><Relationship Id="rId442" Type="http://schemas.openxmlformats.org/officeDocument/2006/relationships/oleObject" Target="embeddings/oleObject229.bin"/><Relationship Id="rId463" Type="http://schemas.openxmlformats.org/officeDocument/2006/relationships/image" Target="media/image216.wmf"/><Relationship Id="rId484" Type="http://schemas.openxmlformats.org/officeDocument/2006/relationships/oleObject" Target="embeddings/oleObject250.bin"/><Relationship Id="rId116" Type="http://schemas.openxmlformats.org/officeDocument/2006/relationships/image" Target="media/image55.wmf"/><Relationship Id="rId137" Type="http://schemas.openxmlformats.org/officeDocument/2006/relationships/image" Target="media/image66.wmf"/><Relationship Id="rId158" Type="http://schemas.openxmlformats.org/officeDocument/2006/relationships/oleObject" Target="embeddings/oleObject73.bin"/><Relationship Id="rId302" Type="http://schemas.openxmlformats.org/officeDocument/2006/relationships/oleObject" Target="embeddings/oleObject149.bin"/><Relationship Id="rId323" Type="http://schemas.openxmlformats.org/officeDocument/2006/relationships/oleObject" Target="embeddings/oleObject161.bin"/><Relationship Id="rId344" Type="http://schemas.openxmlformats.org/officeDocument/2006/relationships/image" Target="media/image164.wmf"/><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oleObject" Target="embeddings/oleObject37.bin"/><Relationship Id="rId179" Type="http://schemas.openxmlformats.org/officeDocument/2006/relationships/oleObject" Target="embeddings/oleObject83.bin"/><Relationship Id="rId365" Type="http://schemas.openxmlformats.org/officeDocument/2006/relationships/oleObject" Target="embeddings/oleObject185.bin"/><Relationship Id="rId386" Type="http://schemas.openxmlformats.org/officeDocument/2006/relationships/image" Target="media/image181.wmf"/><Relationship Id="rId190" Type="http://schemas.openxmlformats.org/officeDocument/2006/relationships/image" Target="media/image95.wmf"/><Relationship Id="rId204" Type="http://schemas.openxmlformats.org/officeDocument/2006/relationships/oleObject" Target="embeddings/oleObject94.bin"/><Relationship Id="rId225" Type="http://schemas.openxmlformats.org/officeDocument/2006/relationships/oleObject" Target="embeddings/oleObject104.bin"/><Relationship Id="rId246" Type="http://schemas.openxmlformats.org/officeDocument/2006/relationships/oleObject" Target="embeddings/oleObject119.bin"/><Relationship Id="rId267" Type="http://schemas.openxmlformats.org/officeDocument/2006/relationships/image" Target="media/image130.wmf"/><Relationship Id="rId288" Type="http://schemas.openxmlformats.org/officeDocument/2006/relationships/oleObject" Target="embeddings/oleObject140.bin"/><Relationship Id="rId411" Type="http://schemas.openxmlformats.org/officeDocument/2006/relationships/image" Target="media/image192.wmf"/><Relationship Id="rId432" Type="http://schemas.openxmlformats.org/officeDocument/2006/relationships/image" Target="media/image201.wmf"/><Relationship Id="rId453" Type="http://schemas.openxmlformats.org/officeDocument/2006/relationships/image" Target="media/image211.wmf"/><Relationship Id="rId474" Type="http://schemas.openxmlformats.org/officeDocument/2006/relationships/oleObject" Target="embeddings/oleObject245.bin"/><Relationship Id="rId509" Type="http://schemas.openxmlformats.org/officeDocument/2006/relationships/header" Target="header2.xml"/><Relationship Id="rId106" Type="http://schemas.openxmlformats.org/officeDocument/2006/relationships/image" Target="media/image50.wmf"/><Relationship Id="rId127" Type="http://schemas.openxmlformats.org/officeDocument/2006/relationships/image" Target="media/image61.wmf"/><Relationship Id="rId313" Type="http://schemas.openxmlformats.org/officeDocument/2006/relationships/oleObject" Target="embeddings/oleObject156.bin"/><Relationship Id="rId495" Type="http://schemas.openxmlformats.org/officeDocument/2006/relationships/image" Target="media/image232.wmf"/><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image" Target="media/image33.wmf"/><Relationship Id="rId94" Type="http://schemas.openxmlformats.org/officeDocument/2006/relationships/image" Target="media/image44.wmf"/><Relationship Id="rId148" Type="http://schemas.openxmlformats.org/officeDocument/2006/relationships/image" Target="media/image72.wmf"/><Relationship Id="rId169" Type="http://schemas.openxmlformats.org/officeDocument/2006/relationships/oleObject" Target="embeddings/oleObject78.bin"/><Relationship Id="rId334" Type="http://schemas.openxmlformats.org/officeDocument/2006/relationships/image" Target="media/image160.wmf"/><Relationship Id="rId355" Type="http://schemas.openxmlformats.org/officeDocument/2006/relationships/oleObject" Target="embeddings/oleObject179.bin"/><Relationship Id="rId376" Type="http://schemas.openxmlformats.org/officeDocument/2006/relationships/image" Target="media/image177.wmf"/><Relationship Id="rId397" Type="http://schemas.openxmlformats.org/officeDocument/2006/relationships/image" Target="media/image186.wmf"/><Relationship Id="rId4" Type="http://schemas.openxmlformats.org/officeDocument/2006/relationships/settings" Target="settings.xml"/><Relationship Id="rId180" Type="http://schemas.openxmlformats.org/officeDocument/2006/relationships/image" Target="media/image89.wmf"/><Relationship Id="rId215" Type="http://schemas.openxmlformats.org/officeDocument/2006/relationships/image" Target="media/image108.wmf"/><Relationship Id="rId236" Type="http://schemas.openxmlformats.org/officeDocument/2006/relationships/oleObject" Target="embeddings/oleObject112.bin"/><Relationship Id="rId257" Type="http://schemas.openxmlformats.org/officeDocument/2006/relationships/image" Target="media/image125.wmf"/><Relationship Id="rId278" Type="http://schemas.openxmlformats.org/officeDocument/2006/relationships/oleObject" Target="embeddings/oleObject135.bin"/><Relationship Id="rId401" Type="http://schemas.openxmlformats.org/officeDocument/2006/relationships/oleObject" Target="embeddings/oleObject206.bin"/><Relationship Id="rId422" Type="http://schemas.openxmlformats.org/officeDocument/2006/relationships/oleObject" Target="embeddings/oleObject218.bin"/><Relationship Id="rId443" Type="http://schemas.openxmlformats.org/officeDocument/2006/relationships/image" Target="media/image206.wmf"/><Relationship Id="rId464" Type="http://schemas.openxmlformats.org/officeDocument/2006/relationships/oleObject" Target="embeddings/oleObject240.bin"/><Relationship Id="rId303" Type="http://schemas.openxmlformats.org/officeDocument/2006/relationships/oleObject" Target="embeddings/oleObject150.bin"/><Relationship Id="rId485" Type="http://schemas.openxmlformats.org/officeDocument/2006/relationships/image" Target="media/image227.wmf"/><Relationship Id="rId42" Type="http://schemas.openxmlformats.org/officeDocument/2006/relationships/oleObject" Target="embeddings/oleObject17.bin"/><Relationship Id="rId84" Type="http://schemas.openxmlformats.org/officeDocument/2006/relationships/image" Target="media/image39.wmf"/><Relationship Id="rId138" Type="http://schemas.openxmlformats.org/officeDocument/2006/relationships/oleObject" Target="embeddings/oleObject64.bin"/><Relationship Id="rId345" Type="http://schemas.openxmlformats.org/officeDocument/2006/relationships/oleObject" Target="embeddings/oleObject173.bin"/><Relationship Id="rId387" Type="http://schemas.openxmlformats.org/officeDocument/2006/relationships/oleObject" Target="embeddings/oleObject198.bin"/><Relationship Id="rId510" Type="http://schemas.openxmlformats.org/officeDocument/2006/relationships/footer" Target="footer1.xml"/><Relationship Id="rId191" Type="http://schemas.openxmlformats.org/officeDocument/2006/relationships/image" Target="media/image96.wmf"/><Relationship Id="rId205" Type="http://schemas.openxmlformats.org/officeDocument/2006/relationships/image" Target="media/image103.wmf"/><Relationship Id="rId247" Type="http://schemas.openxmlformats.org/officeDocument/2006/relationships/image" Target="media/image120.wmf"/><Relationship Id="rId412" Type="http://schemas.openxmlformats.org/officeDocument/2006/relationships/oleObject" Target="embeddings/oleObject212.bin"/><Relationship Id="rId107" Type="http://schemas.openxmlformats.org/officeDocument/2006/relationships/oleObject" Target="embeddings/oleObject49.bin"/><Relationship Id="rId289" Type="http://schemas.openxmlformats.org/officeDocument/2006/relationships/image" Target="media/image141.wmf"/><Relationship Id="rId454" Type="http://schemas.openxmlformats.org/officeDocument/2006/relationships/oleObject" Target="embeddings/oleObject235.bin"/><Relationship Id="rId496" Type="http://schemas.openxmlformats.org/officeDocument/2006/relationships/oleObject" Target="embeddings/oleObject256.bin"/><Relationship Id="rId11" Type="http://schemas.openxmlformats.org/officeDocument/2006/relationships/image" Target="media/image2.wmf"/><Relationship Id="rId53" Type="http://schemas.openxmlformats.org/officeDocument/2006/relationships/image" Target="media/image23.wmf"/><Relationship Id="rId149" Type="http://schemas.openxmlformats.org/officeDocument/2006/relationships/oleObject" Target="embeddings/oleObject69.bin"/><Relationship Id="rId314" Type="http://schemas.openxmlformats.org/officeDocument/2006/relationships/image" Target="media/image150.wmf"/><Relationship Id="rId356" Type="http://schemas.openxmlformats.org/officeDocument/2006/relationships/image" Target="media/image169.wmf"/><Relationship Id="rId398" Type="http://schemas.openxmlformats.org/officeDocument/2006/relationships/oleObject" Target="embeddings/oleObject204.bin"/><Relationship Id="rId95" Type="http://schemas.openxmlformats.org/officeDocument/2006/relationships/oleObject" Target="embeddings/oleObject43.bin"/><Relationship Id="rId160" Type="http://schemas.openxmlformats.org/officeDocument/2006/relationships/image" Target="media/image79.wmf"/><Relationship Id="rId216" Type="http://schemas.openxmlformats.org/officeDocument/2006/relationships/oleObject" Target="embeddings/oleObject100.bin"/><Relationship Id="rId423" Type="http://schemas.openxmlformats.org/officeDocument/2006/relationships/image" Target="media/image197.wmf"/><Relationship Id="rId258" Type="http://schemas.openxmlformats.org/officeDocument/2006/relationships/oleObject" Target="embeddings/oleObject125.bin"/><Relationship Id="rId465" Type="http://schemas.openxmlformats.org/officeDocument/2006/relationships/image" Target="media/image217.wmf"/><Relationship Id="rId22" Type="http://schemas.openxmlformats.org/officeDocument/2006/relationships/oleObject" Target="embeddings/oleObject7.bin"/><Relationship Id="rId64" Type="http://schemas.openxmlformats.org/officeDocument/2006/relationships/oleObject" Target="embeddings/oleObject28.bin"/><Relationship Id="rId118" Type="http://schemas.openxmlformats.org/officeDocument/2006/relationships/image" Target="media/image56.wmf"/><Relationship Id="rId325" Type="http://schemas.openxmlformats.org/officeDocument/2006/relationships/oleObject" Target="embeddings/oleObject162.bin"/><Relationship Id="rId367" Type="http://schemas.openxmlformats.org/officeDocument/2006/relationships/oleObject" Target="embeddings/oleObject186.bin"/><Relationship Id="rId171" Type="http://schemas.openxmlformats.org/officeDocument/2006/relationships/oleObject" Target="embeddings/oleObject79.bin"/><Relationship Id="rId227" Type="http://schemas.openxmlformats.org/officeDocument/2006/relationships/oleObject" Target="embeddings/oleObject105.bin"/><Relationship Id="rId269" Type="http://schemas.openxmlformats.org/officeDocument/2006/relationships/image" Target="media/image131.wmf"/><Relationship Id="rId434" Type="http://schemas.openxmlformats.org/officeDocument/2006/relationships/image" Target="media/image202.wmf"/><Relationship Id="rId476" Type="http://schemas.openxmlformats.org/officeDocument/2006/relationships/oleObject" Target="embeddings/oleObject246.bin"/><Relationship Id="rId33" Type="http://schemas.openxmlformats.org/officeDocument/2006/relationships/image" Target="media/image13.wmf"/><Relationship Id="rId129" Type="http://schemas.openxmlformats.org/officeDocument/2006/relationships/image" Target="media/image62.wmf"/><Relationship Id="rId280" Type="http://schemas.openxmlformats.org/officeDocument/2006/relationships/oleObject" Target="embeddings/oleObject136.bin"/><Relationship Id="rId336" Type="http://schemas.openxmlformats.org/officeDocument/2006/relationships/oleObject" Target="embeddings/oleObject168.bin"/><Relationship Id="rId501" Type="http://schemas.openxmlformats.org/officeDocument/2006/relationships/image" Target="media/image235.wmf"/><Relationship Id="rId75" Type="http://schemas.openxmlformats.org/officeDocument/2006/relationships/image" Target="media/image34.wmf"/><Relationship Id="rId140" Type="http://schemas.openxmlformats.org/officeDocument/2006/relationships/oleObject" Target="embeddings/oleObject65.bin"/><Relationship Id="rId182" Type="http://schemas.openxmlformats.org/officeDocument/2006/relationships/image" Target="media/image90.wmf"/><Relationship Id="rId378" Type="http://schemas.openxmlformats.org/officeDocument/2006/relationships/image" Target="media/image178.wmf"/><Relationship Id="rId403" Type="http://schemas.openxmlformats.org/officeDocument/2006/relationships/oleObject" Target="embeddings/oleObject207.bin"/><Relationship Id="rId6" Type="http://schemas.openxmlformats.org/officeDocument/2006/relationships/footnotes" Target="footnotes.xml"/><Relationship Id="rId238" Type="http://schemas.openxmlformats.org/officeDocument/2006/relationships/oleObject" Target="embeddings/oleObject114.bin"/><Relationship Id="rId445" Type="http://schemas.openxmlformats.org/officeDocument/2006/relationships/image" Target="media/image207.wmf"/><Relationship Id="rId487" Type="http://schemas.openxmlformats.org/officeDocument/2006/relationships/image" Target="media/image228.wmf"/><Relationship Id="rId291" Type="http://schemas.openxmlformats.org/officeDocument/2006/relationships/image" Target="media/image142.wmf"/><Relationship Id="rId305" Type="http://schemas.openxmlformats.org/officeDocument/2006/relationships/image" Target="media/image146.wmf"/><Relationship Id="rId347" Type="http://schemas.openxmlformats.org/officeDocument/2006/relationships/oleObject" Target="embeddings/oleObject174.bin"/><Relationship Id="rId512" Type="http://schemas.openxmlformats.org/officeDocument/2006/relationships/fontTable" Target="fontTable.xml"/><Relationship Id="rId44" Type="http://schemas.openxmlformats.org/officeDocument/2006/relationships/oleObject" Target="embeddings/oleObject18.bin"/><Relationship Id="rId86" Type="http://schemas.openxmlformats.org/officeDocument/2006/relationships/image" Target="media/image40.wmf"/><Relationship Id="rId151" Type="http://schemas.openxmlformats.org/officeDocument/2006/relationships/image" Target="media/image74.wmf"/><Relationship Id="rId389" Type="http://schemas.openxmlformats.org/officeDocument/2006/relationships/oleObject" Target="embeddings/oleObject199.bin"/><Relationship Id="rId193" Type="http://schemas.openxmlformats.org/officeDocument/2006/relationships/image" Target="media/image97.wmf"/><Relationship Id="rId207" Type="http://schemas.openxmlformats.org/officeDocument/2006/relationships/image" Target="media/image104.wmf"/><Relationship Id="rId249" Type="http://schemas.openxmlformats.org/officeDocument/2006/relationships/image" Target="media/image121.wmf"/><Relationship Id="rId414" Type="http://schemas.openxmlformats.org/officeDocument/2006/relationships/oleObject" Target="embeddings/oleObject213.bin"/><Relationship Id="rId456" Type="http://schemas.openxmlformats.org/officeDocument/2006/relationships/oleObject" Target="embeddings/oleObject236.bin"/><Relationship Id="rId498" Type="http://schemas.openxmlformats.org/officeDocument/2006/relationships/oleObject" Target="embeddings/oleObject257.bin"/><Relationship Id="rId13" Type="http://schemas.openxmlformats.org/officeDocument/2006/relationships/image" Target="media/image3.wmf"/><Relationship Id="rId109" Type="http://schemas.openxmlformats.org/officeDocument/2006/relationships/oleObject" Target="embeddings/oleObject50.bin"/><Relationship Id="rId260" Type="http://schemas.openxmlformats.org/officeDocument/2006/relationships/oleObject" Target="embeddings/oleObject126.bin"/><Relationship Id="rId316" Type="http://schemas.openxmlformats.org/officeDocument/2006/relationships/image" Target="media/image151.wmf"/><Relationship Id="rId55" Type="http://schemas.openxmlformats.org/officeDocument/2006/relationships/image" Target="media/image24.wmf"/><Relationship Id="rId97" Type="http://schemas.openxmlformats.org/officeDocument/2006/relationships/oleObject" Target="embeddings/oleObject44.bin"/><Relationship Id="rId120" Type="http://schemas.openxmlformats.org/officeDocument/2006/relationships/image" Target="media/image57.wmf"/><Relationship Id="rId358" Type="http://schemas.openxmlformats.org/officeDocument/2006/relationships/image" Target="media/image170.wmf"/><Relationship Id="rId162" Type="http://schemas.openxmlformats.org/officeDocument/2006/relationships/image" Target="media/image80.wmf"/><Relationship Id="rId218" Type="http://schemas.openxmlformats.org/officeDocument/2006/relationships/oleObject" Target="embeddings/oleObject101.bin"/><Relationship Id="rId425" Type="http://schemas.openxmlformats.org/officeDocument/2006/relationships/image" Target="media/image198.wmf"/><Relationship Id="rId467" Type="http://schemas.openxmlformats.org/officeDocument/2006/relationships/image" Target="media/image218.wmf"/><Relationship Id="rId271" Type="http://schemas.openxmlformats.org/officeDocument/2006/relationships/image" Target="media/image132.wmf"/><Relationship Id="rId24" Type="http://schemas.openxmlformats.org/officeDocument/2006/relationships/oleObject" Target="embeddings/oleObject8.bin"/><Relationship Id="rId66" Type="http://schemas.openxmlformats.org/officeDocument/2006/relationships/oleObject" Target="embeddings/oleObject29.bin"/><Relationship Id="rId131" Type="http://schemas.openxmlformats.org/officeDocument/2006/relationships/image" Target="media/image63.wmf"/><Relationship Id="rId327" Type="http://schemas.openxmlformats.org/officeDocument/2006/relationships/oleObject" Target="embeddings/oleObject163.bin"/><Relationship Id="rId369" Type="http://schemas.openxmlformats.org/officeDocument/2006/relationships/oleObject" Target="embeddings/oleObject187.bin"/><Relationship Id="rId173" Type="http://schemas.openxmlformats.org/officeDocument/2006/relationships/oleObject" Target="embeddings/oleObject80.bin"/><Relationship Id="rId229" Type="http://schemas.openxmlformats.org/officeDocument/2006/relationships/oleObject" Target="embeddings/oleObject106.bin"/><Relationship Id="rId380" Type="http://schemas.openxmlformats.org/officeDocument/2006/relationships/oleObject" Target="embeddings/oleObject194.bin"/><Relationship Id="rId436" Type="http://schemas.openxmlformats.org/officeDocument/2006/relationships/image" Target="media/image20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5C7DA-4439-41CF-8928-804D24AFD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50</Pages>
  <Words>11386</Words>
  <Characters>64903</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 2</dc:creator>
  <cp:keywords/>
  <dc:description/>
  <cp:lastModifiedBy>Gaohong</cp:lastModifiedBy>
  <cp:revision>5</cp:revision>
  <dcterms:created xsi:type="dcterms:W3CDTF">2019-09-04T12:25:00Z</dcterms:created>
  <dcterms:modified xsi:type="dcterms:W3CDTF">2019-09-04T13:14:00Z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Timer">
    <vt:bool>true</vt:bool>
  </property>
  <property fmtid="{D5CDD505-2E9C-101B-9397-08002B2CF9AE}" pid="3" name="LastTick">
    <vt:r8>43707.6195023148</vt:r8>
  </property>
  <property fmtid="{D5CDD505-2E9C-101B-9397-08002B2CF9AE}" pid="4" name="EditTimer">
    <vt:i4>2675</vt:i4>
  </property>
</Properties>
</file>